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3BA" w:rsidRPr="00911476" w:rsidRDefault="00A95E81" w:rsidP="002903BA">
      <w:pPr>
        <w:tabs>
          <w:tab w:val="left" w:pos="2388"/>
        </w:tabs>
        <w:rPr>
          <w:sz w:val="28"/>
          <w:szCs w:val="28"/>
          <w:lang w:val="en-US"/>
        </w:rPr>
      </w:pPr>
      <w:r w:rsidRPr="00911476">
        <w:rPr>
          <w:noProof/>
          <w:sz w:val="28"/>
          <w:szCs w:val="28"/>
          <w:lang w:val="fr-FR" w:eastAsia="fr-FR"/>
        </w:rPr>
        <w:drawing>
          <wp:anchor distT="0" distB="0" distL="114300" distR="114300" simplePos="0" relativeHeight="251658240" behindDoc="0" locked="0" layoutInCell="1" allowOverlap="1">
            <wp:simplePos x="0" y="0"/>
            <wp:positionH relativeFrom="column">
              <wp:posOffset>2333625</wp:posOffset>
            </wp:positionH>
            <wp:positionV relativeFrom="paragraph">
              <wp:posOffset>47625</wp:posOffset>
            </wp:positionV>
            <wp:extent cx="1043940" cy="1043940"/>
            <wp:effectExtent l="0" t="0" r="3810" b="3810"/>
            <wp:wrapSquare wrapText="bothSides"/>
            <wp:docPr id="1" name="Picture 4" descr="C:\Users\byrned36\Documents\CENDARI\Logos\cendari logo no 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yrned36\Documents\CENDARI\Logos\cendari logo no tex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anchor>
        </w:drawing>
      </w:r>
    </w:p>
    <w:p w:rsidR="002903BA" w:rsidRPr="00911476" w:rsidRDefault="00A95E81" w:rsidP="00A95E81">
      <w:pPr>
        <w:tabs>
          <w:tab w:val="left" w:pos="804"/>
        </w:tabs>
        <w:spacing w:after="0" w:line="360" w:lineRule="auto"/>
        <w:jc w:val="center"/>
        <w:rPr>
          <w:sz w:val="28"/>
          <w:szCs w:val="28"/>
          <w:lang w:val="en-US"/>
        </w:rPr>
      </w:pPr>
      <w:r w:rsidRPr="00911476">
        <w:rPr>
          <w:sz w:val="28"/>
          <w:szCs w:val="28"/>
          <w:lang w:val="en-US"/>
        </w:rPr>
        <w:t xml:space="preserve"> </w:t>
      </w:r>
      <w:r w:rsidRPr="00911476">
        <w:rPr>
          <w:sz w:val="28"/>
          <w:szCs w:val="28"/>
          <w:lang w:val="en-US"/>
        </w:rPr>
        <w:br w:type="textWrapping" w:clear="all"/>
      </w:r>
    </w:p>
    <w:p w:rsidR="002903BA" w:rsidRPr="00911476" w:rsidRDefault="002903BA" w:rsidP="00A95E81">
      <w:pPr>
        <w:spacing w:after="0" w:line="360" w:lineRule="auto"/>
        <w:jc w:val="center"/>
        <w:rPr>
          <w:b/>
          <w:smallCaps/>
          <w:sz w:val="28"/>
          <w:szCs w:val="28"/>
          <w:lang w:val="en-US"/>
        </w:rPr>
      </w:pPr>
      <w:r w:rsidRPr="00911476">
        <w:rPr>
          <w:b/>
          <w:smallCaps/>
          <w:sz w:val="28"/>
          <w:szCs w:val="28"/>
          <w:lang w:val="en-US"/>
        </w:rPr>
        <w:t>Collaborative European Digital Archive Infrastructure</w:t>
      </w:r>
    </w:p>
    <w:p w:rsidR="002903BA" w:rsidRPr="00911476" w:rsidRDefault="002903BA" w:rsidP="002903BA">
      <w:pPr>
        <w:spacing w:after="0"/>
        <w:rPr>
          <w:lang w:val="en-US"/>
        </w:rPr>
      </w:pPr>
    </w:p>
    <w:p w:rsidR="002903BA" w:rsidRPr="00911476" w:rsidRDefault="002903BA" w:rsidP="002903BA">
      <w:pPr>
        <w:spacing w:after="0"/>
        <w:rPr>
          <w:lang w:val="en-US"/>
        </w:rPr>
      </w:pPr>
      <w:r w:rsidRPr="00911476">
        <w:rPr>
          <w:b/>
          <w:lang w:val="en-US"/>
        </w:rPr>
        <w:t>Project Acronym:</w:t>
      </w:r>
      <w:r w:rsidRPr="00911476">
        <w:rPr>
          <w:lang w:val="en-US"/>
        </w:rPr>
        <w:t xml:space="preserve"> </w:t>
      </w:r>
      <w:r w:rsidRPr="00911476">
        <w:rPr>
          <w:lang w:val="en-US"/>
        </w:rPr>
        <w:tab/>
      </w:r>
      <w:r w:rsidR="007C0210">
        <w:rPr>
          <w:lang w:val="en-US"/>
        </w:rPr>
        <w:t>CENDARI</w:t>
      </w:r>
    </w:p>
    <w:p w:rsidR="002903BA" w:rsidRPr="00911476" w:rsidRDefault="002903BA" w:rsidP="002903BA">
      <w:pPr>
        <w:spacing w:after="0"/>
        <w:rPr>
          <w:lang w:val="en-US"/>
        </w:rPr>
      </w:pPr>
      <w:r w:rsidRPr="00911476">
        <w:rPr>
          <w:b/>
          <w:lang w:val="en-US"/>
        </w:rPr>
        <w:t>Project Grant No.:</w:t>
      </w:r>
      <w:r w:rsidRPr="00911476">
        <w:rPr>
          <w:lang w:val="en-US"/>
        </w:rPr>
        <w:t xml:space="preserve"> </w:t>
      </w:r>
      <w:r w:rsidRPr="00911476">
        <w:rPr>
          <w:lang w:val="en-US"/>
        </w:rPr>
        <w:tab/>
        <w:t>284432</w:t>
      </w:r>
    </w:p>
    <w:p w:rsidR="002903BA" w:rsidRPr="00911476" w:rsidRDefault="002903BA" w:rsidP="002903BA">
      <w:pPr>
        <w:spacing w:after="0"/>
        <w:rPr>
          <w:lang w:val="en-US"/>
        </w:rPr>
      </w:pPr>
      <w:r w:rsidRPr="00911476">
        <w:rPr>
          <w:b/>
          <w:lang w:val="en-US"/>
        </w:rPr>
        <w:t>Theme:</w:t>
      </w:r>
      <w:r w:rsidRPr="00911476">
        <w:rPr>
          <w:lang w:val="en-US"/>
        </w:rPr>
        <w:t xml:space="preserve"> </w:t>
      </w:r>
      <w:r w:rsidRPr="00911476">
        <w:rPr>
          <w:lang w:val="en-US"/>
        </w:rPr>
        <w:tab/>
      </w:r>
      <w:r w:rsidRPr="00911476">
        <w:rPr>
          <w:lang w:val="en-US"/>
        </w:rPr>
        <w:tab/>
        <w:t>FP7-INFRASTRUCTURES-2011-1</w:t>
      </w:r>
    </w:p>
    <w:p w:rsidR="002903BA" w:rsidRPr="00911476" w:rsidRDefault="002903BA" w:rsidP="002903BA">
      <w:pPr>
        <w:spacing w:after="0"/>
        <w:rPr>
          <w:lang w:val="en-US"/>
        </w:rPr>
      </w:pPr>
      <w:r w:rsidRPr="00911476">
        <w:rPr>
          <w:b/>
          <w:lang w:val="en-US"/>
        </w:rPr>
        <w:t>Project Start Date:</w:t>
      </w:r>
      <w:r w:rsidRPr="00911476">
        <w:rPr>
          <w:lang w:val="en-US"/>
        </w:rPr>
        <w:tab/>
        <w:t>01 February 2012</w:t>
      </w:r>
    </w:p>
    <w:p w:rsidR="002903BA" w:rsidRPr="00911476" w:rsidRDefault="002903BA" w:rsidP="002903BA">
      <w:pPr>
        <w:spacing w:after="0"/>
        <w:rPr>
          <w:lang w:val="en-US"/>
        </w:rPr>
      </w:pPr>
      <w:r w:rsidRPr="00911476">
        <w:rPr>
          <w:b/>
          <w:lang w:val="en-US"/>
        </w:rPr>
        <w:t>Project End Date:</w:t>
      </w:r>
      <w:r w:rsidRPr="00911476">
        <w:rPr>
          <w:lang w:val="en-US"/>
        </w:rPr>
        <w:tab/>
        <w:t>31 January 2016</w:t>
      </w:r>
    </w:p>
    <w:p w:rsidR="002903BA" w:rsidRPr="00911476" w:rsidRDefault="002903BA" w:rsidP="002903BA">
      <w:pPr>
        <w:spacing w:after="0"/>
        <w:rPr>
          <w:lang w:val="en-US"/>
        </w:rPr>
      </w:pPr>
    </w:p>
    <w:p w:rsidR="002903BA" w:rsidRPr="00911476" w:rsidRDefault="002903BA" w:rsidP="002903BA">
      <w:pPr>
        <w:spacing w:after="0"/>
        <w:rPr>
          <w:lang w:val="en-US"/>
        </w:rPr>
      </w:pPr>
    </w:p>
    <w:tbl>
      <w:tblPr>
        <w:tblStyle w:val="TableGrid"/>
        <w:tblW w:w="0" w:type="auto"/>
        <w:tblLook w:val="04A0" w:firstRow="1" w:lastRow="0" w:firstColumn="1" w:lastColumn="0" w:noHBand="0" w:noVBand="1"/>
      </w:tblPr>
      <w:tblGrid>
        <w:gridCol w:w="2660"/>
        <w:gridCol w:w="6582"/>
      </w:tblGrid>
      <w:tr w:rsidR="002903BA" w:rsidRPr="00911476" w:rsidTr="00056D88">
        <w:tc>
          <w:tcPr>
            <w:tcW w:w="2660" w:type="dxa"/>
          </w:tcPr>
          <w:p w:rsidR="002903BA" w:rsidRPr="00911476" w:rsidRDefault="002903BA" w:rsidP="00056D88">
            <w:pPr>
              <w:spacing w:line="276" w:lineRule="auto"/>
              <w:rPr>
                <w:b/>
                <w:lang w:val="en-US"/>
              </w:rPr>
            </w:pPr>
            <w:r w:rsidRPr="00911476">
              <w:rPr>
                <w:b/>
                <w:lang w:val="en-US"/>
              </w:rPr>
              <w:t>Deliverable No. :</w:t>
            </w:r>
          </w:p>
        </w:tc>
        <w:tc>
          <w:tcPr>
            <w:tcW w:w="6582" w:type="dxa"/>
          </w:tcPr>
          <w:p w:rsidR="002903BA" w:rsidRPr="00911476" w:rsidRDefault="00676061" w:rsidP="00056D88">
            <w:pPr>
              <w:spacing w:line="276" w:lineRule="auto"/>
              <w:rPr>
                <w:lang w:val="en-US"/>
              </w:rPr>
            </w:pPr>
            <w:r w:rsidRPr="00911476">
              <w:rPr>
                <w:lang w:val="en-US"/>
              </w:rPr>
              <w:t>9</w:t>
            </w:r>
            <w:r w:rsidR="00174F69" w:rsidRPr="00911476">
              <w:rPr>
                <w:lang w:val="en-US"/>
              </w:rPr>
              <w:t>.1</w:t>
            </w:r>
          </w:p>
        </w:tc>
      </w:tr>
      <w:tr w:rsidR="002903BA" w:rsidRPr="00FC59DD" w:rsidTr="00056D88">
        <w:tc>
          <w:tcPr>
            <w:tcW w:w="2660" w:type="dxa"/>
          </w:tcPr>
          <w:p w:rsidR="002903BA" w:rsidRPr="00911476" w:rsidRDefault="002903BA" w:rsidP="00056D88">
            <w:pPr>
              <w:spacing w:line="276" w:lineRule="auto"/>
              <w:rPr>
                <w:b/>
                <w:lang w:val="en-US"/>
              </w:rPr>
            </w:pPr>
            <w:r w:rsidRPr="00911476">
              <w:rPr>
                <w:b/>
                <w:lang w:val="en-US"/>
              </w:rPr>
              <w:t>Title of Deliverable:</w:t>
            </w:r>
          </w:p>
        </w:tc>
        <w:tc>
          <w:tcPr>
            <w:tcW w:w="6582" w:type="dxa"/>
          </w:tcPr>
          <w:p w:rsidR="002903BA" w:rsidRPr="00911476" w:rsidRDefault="00676061" w:rsidP="00676061">
            <w:pPr>
              <w:rPr>
                <w:lang w:val="en-US"/>
              </w:rPr>
            </w:pPr>
            <w:r w:rsidRPr="00911476">
              <w:rPr>
                <w:lang w:val="en-US"/>
              </w:rPr>
              <w:t xml:space="preserve">Prototype for search and </w:t>
            </w:r>
            <w:r w:rsidR="007C0210">
              <w:rPr>
                <w:lang w:val="en-US"/>
              </w:rPr>
              <w:t>faceted</w:t>
            </w:r>
            <w:r w:rsidRPr="00911476">
              <w:rPr>
                <w:lang w:val="en-US"/>
              </w:rPr>
              <w:t xml:space="preserve"> search tools</w:t>
            </w:r>
          </w:p>
        </w:tc>
      </w:tr>
      <w:tr w:rsidR="002903BA" w:rsidRPr="00911476" w:rsidTr="00056D88">
        <w:tc>
          <w:tcPr>
            <w:tcW w:w="2660" w:type="dxa"/>
          </w:tcPr>
          <w:p w:rsidR="002903BA" w:rsidRPr="00911476" w:rsidRDefault="002903BA" w:rsidP="00056D88">
            <w:pPr>
              <w:spacing w:line="276" w:lineRule="auto"/>
              <w:rPr>
                <w:b/>
                <w:lang w:val="en-US"/>
              </w:rPr>
            </w:pPr>
            <w:r w:rsidRPr="00911476">
              <w:rPr>
                <w:b/>
                <w:lang w:val="en-US"/>
              </w:rPr>
              <w:t>Date of Deliverable:</w:t>
            </w:r>
          </w:p>
        </w:tc>
        <w:tc>
          <w:tcPr>
            <w:tcW w:w="6582" w:type="dxa"/>
          </w:tcPr>
          <w:p w:rsidR="002903BA" w:rsidRPr="00911476" w:rsidRDefault="00676061" w:rsidP="00056D88">
            <w:pPr>
              <w:spacing w:line="276" w:lineRule="auto"/>
              <w:rPr>
                <w:lang w:val="en-US"/>
              </w:rPr>
            </w:pPr>
            <w:r w:rsidRPr="00911476">
              <w:rPr>
                <w:lang w:val="en-US"/>
              </w:rPr>
              <w:t>June 2014</w:t>
            </w:r>
          </w:p>
        </w:tc>
      </w:tr>
      <w:tr w:rsidR="002903BA" w:rsidRPr="00911476" w:rsidTr="00056D88">
        <w:tc>
          <w:tcPr>
            <w:tcW w:w="2660" w:type="dxa"/>
          </w:tcPr>
          <w:p w:rsidR="002903BA" w:rsidRPr="00911476" w:rsidRDefault="002903BA" w:rsidP="00056D88">
            <w:pPr>
              <w:spacing w:line="276" w:lineRule="auto"/>
              <w:rPr>
                <w:b/>
                <w:lang w:val="en-US"/>
              </w:rPr>
            </w:pPr>
            <w:r w:rsidRPr="00911476">
              <w:rPr>
                <w:b/>
                <w:lang w:val="en-US"/>
              </w:rPr>
              <w:t>Revision No.:</w:t>
            </w:r>
          </w:p>
        </w:tc>
        <w:tc>
          <w:tcPr>
            <w:tcW w:w="6582" w:type="dxa"/>
          </w:tcPr>
          <w:p w:rsidR="002903BA" w:rsidRPr="00911476" w:rsidRDefault="00676061" w:rsidP="00056D88">
            <w:pPr>
              <w:spacing w:line="276" w:lineRule="auto"/>
              <w:rPr>
                <w:lang w:val="en-US"/>
              </w:rPr>
            </w:pPr>
            <w:r w:rsidRPr="00911476">
              <w:rPr>
                <w:lang w:val="en-US"/>
              </w:rPr>
              <w:t>1</w:t>
            </w:r>
          </w:p>
        </w:tc>
      </w:tr>
      <w:tr w:rsidR="002903BA" w:rsidRPr="00911476" w:rsidTr="00056D88">
        <w:tc>
          <w:tcPr>
            <w:tcW w:w="2660" w:type="dxa"/>
          </w:tcPr>
          <w:p w:rsidR="002903BA" w:rsidRPr="00911476" w:rsidRDefault="002903BA" w:rsidP="00056D88">
            <w:pPr>
              <w:spacing w:line="276" w:lineRule="auto"/>
              <w:rPr>
                <w:b/>
                <w:lang w:val="en-US"/>
              </w:rPr>
            </w:pPr>
            <w:r w:rsidRPr="00911476">
              <w:rPr>
                <w:b/>
                <w:lang w:val="en-US"/>
              </w:rPr>
              <w:t>WP No.:</w:t>
            </w:r>
          </w:p>
        </w:tc>
        <w:tc>
          <w:tcPr>
            <w:tcW w:w="6582" w:type="dxa"/>
          </w:tcPr>
          <w:p w:rsidR="002903BA" w:rsidRPr="00911476" w:rsidRDefault="00676061" w:rsidP="00056D88">
            <w:pPr>
              <w:spacing w:line="276" w:lineRule="auto"/>
              <w:rPr>
                <w:lang w:val="en-US"/>
              </w:rPr>
            </w:pPr>
            <w:r w:rsidRPr="00911476">
              <w:rPr>
                <w:lang w:val="en-US"/>
              </w:rPr>
              <w:t>6</w:t>
            </w:r>
          </w:p>
        </w:tc>
      </w:tr>
      <w:tr w:rsidR="002903BA" w:rsidRPr="00911476" w:rsidTr="00056D88">
        <w:tc>
          <w:tcPr>
            <w:tcW w:w="2660" w:type="dxa"/>
          </w:tcPr>
          <w:p w:rsidR="002903BA" w:rsidRPr="00911476" w:rsidRDefault="002903BA" w:rsidP="00056D88">
            <w:pPr>
              <w:spacing w:line="276" w:lineRule="auto"/>
              <w:rPr>
                <w:b/>
                <w:lang w:val="en-US"/>
              </w:rPr>
            </w:pPr>
            <w:r w:rsidRPr="00911476">
              <w:rPr>
                <w:b/>
                <w:lang w:val="en-US"/>
              </w:rPr>
              <w:t>Lead Beneficiary:</w:t>
            </w:r>
          </w:p>
        </w:tc>
        <w:tc>
          <w:tcPr>
            <w:tcW w:w="6582" w:type="dxa"/>
          </w:tcPr>
          <w:p w:rsidR="002903BA" w:rsidRPr="00911476" w:rsidRDefault="00676061" w:rsidP="00056D88">
            <w:pPr>
              <w:spacing w:line="276" w:lineRule="auto"/>
              <w:rPr>
                <w:lang w:val="en-US"/>
              </w:rPr>
            </w:pPr>
            <w:r w:rsidRPr="00911476">
              <w:rPr>
                <w:lang w:val="en-US"/>
              </w:rPr>
              <w:t xml:space="preserve">University of </w:t>
            </w:r>
            <w:proofErr w:type="spellStart"/>
            <w:r w:rsidRPr="00911476">
              <w:rPr>
                <w:lang w:val="en-US"/>
              </w:rPr>
              <w:t>Göttingen</w:t>
            </w:r>
            <w:proofErr w:type="spellEnd"/>
            <w:r w:rsidRPr="00911476">
              <w:rPr>
                <w:lang w:val="en-US"/>
              </w:rPr>
              <w:t xml:space="preserve"> (</w:t>
            </w:r>
            <w:r w:rsidR="00E41845">
              <w:rPr>
                <w:lang w:val="en-US"/>
              </w:rPr>
              <w:t>UGOE</w:t>
            </w:r>
            <w:r w:rsidRPr="00911476">
              <w:rPr>
                <w:lang w:val="en-US"/>
              </w:rPr>
              <w:t>)</w:t>
            </w:r>
          </w:p>
        </w:tc>
      </w:tr>
      <w:tr w:rsidR="002903BA" w:rsidRPr="00FC59DD" w:rsidTr="00056D88">
        <w:tc>
          <w:tcPr>
            <w:tcW w:w="2660" w:type="dxa"/>
          </w:tcPr>
          <w:p w:rsidR="002903BA" w:rsidRPr="00911476" w:rsidRDefault="002903BA" w:rsidP="00056D88">
            <w:pPr>
              <w:spacing w:line="276" w:lineRule="auto"/>
              <w:rPr>
                <w:b/>
                <w:lang w:val="en-US"/>
              </w:rPr>
            </w:pPr>
            <w:r w:rsidRPr="00911476">
              <w:rPr>
                <w:b/>
                <w:lang w:val="en-US"/>
              </w:rPr>
              <w:t xml:space="preserve">Author (Name and email address): </w:t>
            </w:r>
          </w:p>
        </w:tc>
        <w:tc>
          <w:tcPr>
            <w:tcW w:w="6582" w:type="dxa"/>
          </w:tcPr>
          <w:p w:rsidR="00174F69" w:rsidRPr="00FC59DD" w:rsidRDefault="00676061" w:rsidP="00A95E81">
            <w:pPr>
              <w:rPr>
                <w:rFonts w:eastAsia="Times New Roman" w:cs="Arial"/>
                <w:color w:val="000000"/>
                <w:szCs w:val="24"/>
                <w:lang w:val="en-US" w:eastAsia="de-DE"/>
              </w:rPr>
            </w:pPr>
            <w:r w:rsidRPr="00FC59DD">
              <w:rPr>
                <w:rFonts w:eastAsia="Times New Roman" w:cs="Arial"/>
                <w:color w:val="000000"/>
                <w:szCs w:val="24"/>
                <w:lang w:val="en-US" w:eastAsia="de-DE"/>
              </w:rPr>
              <w:t xml:space="preserve">Jean-Daniel Fekete </w:t>
            </w:r>
            <w:hyperlink r:id="rId10" w:history="1">
              <w:r w:rsidRPr="00FC59DD">
                <w:rPr>
                  <w:rStyle w:val="Hyperlink"/>
                  <w:rFonts w:eastAsia="Times New Roman" w:cs="Arial"/>
                  <w:szCs w:val="24"/>
                  <w:lang w:val="en-US" w:eastAsia="de-DE"/>
                </w:rPr>
                <w:t>Jean-Daniel.Fekete@inria.fr</w:t>
              </w:r>
            </w:hyperlink>
          </w:p>
          <w:p w:rsidR="00676061" w:rsidRPr="00911476" w:rsidRDefault="00676061" w:rsidP="00A95E81">
            <w:pPr>
              <w:rPr>
                <w:rFonts w:eastAsia="Times New Roman" w:cs="Arial"/>
                <w:color w:val="000000"/>
                <w:szCs w:val="24"/>
                <w:lang w:val="en-US" w:eastAsia="de-DE"/>
              </w:rPr>
            </w:pPr>
            <w:r w:rsidRPr="00911476">
              <w:rPr>
                <w:rFonts w:eastAsia="Times New Roman" w:cs="Arial"/>
                <w:color w:val="000000"/>
                <w:szCs w:val="24"/>
                <w:lang w:val="en-US" w:eastAsia="de-DE"/>
              </w:rPr>
              <w:t xml:space="preserve">Nadia </w:t>
            </w:r>
            <w:proofErr w:type="spellStart"/>
            <w:r w:rsidRPr="00911476">
              <w:rPr>
                <w:rFonts w:eastAsia="Times New Roman" w:cs="Arial"/>
                <w:color w:val="000000"/>
                <w:szCs w:val="24"/>
                <w:lang w:val="en-US" w:eastAsia="de-DE"/>
              </w:rPr>
              <w:t>Boukhelifa</w:t>
            </w:r>
            <w:proofErr w:type="spellEnd"/>
            <w:r w:rsidRPr="00911476">
              <w:rPr>
                <w:rFonts w:eastAsia="Times New Roman" w:cs="Arial"/>
                <w:color w:val="000000"/>
                <w:szCs w:val="24"/>
                <w:lang w:val="en-US" w:eastAsia="de-DE"/>
              </w:rPr>
              <w:t xml:space="preserve"> </w:t>
            </w:r>
            <w:hyperlink r:id="rId11" w:history="1">
              <w:r w:rsidRPr="00911476">
                <w:rPr>
                  <w:rStyle w:val="Hyperlink"/>
                  <w:rFonts w:eastAsia="Times New Roman" w:cs="Arial"/>
                  <w:szCs w:val="24"/>
                  <w:lang w:val="en-US" w:eastAsia="de-DE"/>
                </w:rPr>
                <w:t>Nadia.Boukhelifa@inria.fr</w:t>
              </w:r>
            </w:hyperlink>
          </w:p>
          <w:p w:rsidR="00356580" w:rsidRDefault="00676061" w:rsidP="00A95E81">
            <w:pPr>
              <w:rPr>
                <w:rStyle w:val="Hyperlink"/>
                <w:rFonts w:eastAsia="Times New Roman" w:cs="Arial"/>
                <w:szCs w:val="24"/>
                <w:lang w:val="en-US" w:eastAsia="de-DE"/>
              </w:rPr>
            </w:pPr>
            <w:proofErr w:type="spellStart"/>
            <w:r w:rsidRPr="00911476">
              <w:rPr>
                <w:rFonts w:eastAsia="Times New Roman" w:cs="Arial"/>
                <w:color w:val="000000"/>
                <w:szCs w:val="24"/>
                <w:lang w:val="en-US" w:eastAsia="de-DE"/>
              </w:rPr>
              <w:t>Evanthia</w:t>
            </w:r>
            <w:proofErr w:type="spellEnd"/>
            <w:r w:rsidRPr="00911476">
              <w:rPr>
                <w:rFonts w:eastAsia="Times New Roman" w:cs="Arial"/>
                <w:color w:val="000000"/>
                <w:szCs w:val="24"/>
                <w:lang w:val="en-US" w:eastAsia="de-DE"/>
              </w:rPr>
              <w:t xml:space="preserve"> </w:t>
            </w:r>
            <w:proofErr w:type="spellStart"/>
            <w:r w:rsidRPr="00911476">
              <w:rPr>
                <w:rFonts w:eastAsia="Times New Roman" w:cs="Arial"/>
                <w:color w:val="000000"/>
                <w:szCs w:val="24"/>
                <w:lang w:val="en-US" w:eastAsia="de-DE"/>
              </w:rPr>
              <w:t>Dimara</w:t>
            </w:r>
            <w:proofErr w:type="spellEnd"/>
            <w:r w:rsidRPr="00911476">
              <w:rPr>
                <w:rFonts w:eastAsia="Times New Roman" w:cs="Arial"/>
                <w:color w:val="000000"/>
                <w:szCs w:val="24"/>
                <w:lang w:val="en-US" w:eastAsia="de-DE"/>
              </w:rPr>
              <w:t xml:space="preserve"> </w:t>
            </w:r>
            <w:hyperlink r:id="rId12" w:history="1">
              <w:r w:rsidRPr="00911476">
                <w:rPr>
                  <w:rStyle w:val="Hyperlink"/>
                  <w:rFonts w:eastAsia="Times New Roman" w:cs="Arial"/>
                  <w:szCs w:val="24"/>
                  <w:lang w:val="en-US" w:eastAsia="de-DE"/>
                </w:rPr>
                <w:t>Evanthia.Dimara@inria.fr</w:t>
              </w:r>
            </w:hyperlink>
          </w:p>
          <w:p w:rsidR="002201EB" w:rsidRPr="00FC59DD" w:rsidRDefault="00356580" w:rsidP="00A95E81">
            <w:pPr>
              <w:rPr>
                <w:rFonts w:eastAsia="Times New Roman" w:cs="Arial"/>
                <w:color w:val="000000"/>
                <w:szCs w:val="24"/>
                <w:lang w:val="en-US" w:eastAsia="de-DE"/>
              </w:rPr>
            </w:pPr>
            <w:r w:rsidRPr="00FC59DD">
              <w:t>Cars</w:t>
            </w:r>
            <w:r w:rsidR="00FC59DD" w:rsidRPr="00FC59DD">
              <w:t>t</w:t>
            </w:r>
            <w:r w:rsidRPr="00FC59DD">
              <w:t>en T</w:t>
            </w:r>
            <w:r w:rsidR="00FC59DD" w:rsidRPr="00FC59DD">
              <w:t>h</w:t>
            </w:r>
            <w:r w:rsidRPr="00FC59DD">
              <w:t>iel</w:t>
            </w:r>
            <w:r w:rsidR="00676061" w:rsidRPr="00FC59DD">
              <w:rPr>
                <w:rFonts w:eastAsia="Times New Roman" w:cs="Arial"/>
                <w:color w:val="000000"/>
                <w:szCs w:val="24"/>
                <w:lang w:val="en-US" w:eastAsia="de-DE"/>
              </w:rPr>
              <w:t xml:space="preserve"> </w:t>
            </w:r>
            <w:hyperlink r:id="rId13" w:history="1">
              <w:r w:rsidRPr="00FC59DD">
                <w:rPr>
                  <w:rStyle w:val="Hyperlink"/>
                  <w:rFonts w:eastAsia="Times New Roman" w:cs="Arial"/>
                  <w:szCs w:val="24"/>
                  <w:lang w:val="en-US" w:eastAsia="de-DE"/>
                </w:rPr>
                <w:t>thiel@sub.uni-goettingen.de</w:t>
              </w:r>
            </w:hyperlink>
            <w:r w:rsidRPr="00FC59DD">
              <w:rPr>
                <w:rFonts w:eastAsia="Times New Roman" w:cs="Arial"/>
                <w:color w:val="000000"/>
                <w:szCs w:val="24"/>
                <w:lang w:val="en-US" w:eastAsia="de-DE"/>
              </w:rPr>
              <w:t xml:space="preserve"> </w:t>
            </w:r>
          </w:p>
          <w:p w:rsidR="002201EB" w:rsidRPr="00FC59DD" w:rsidRDefault="002201EB" w:rsidP="00A95E81">
            <w:pPr>
              <w:rPr>
                <w:rFonts w:eastAsia="Times New Roman" w:cs="Arial"/>
                <w:szCs w:val="24"/>
                <w:lang w:val="en-US" w:eastAsia="de-DE"/>
              </w:rPr>
            </w:pPr>
          </w:p>
        </w:tc>
      </w:tr>
      <w:tr w:rsidR="002903BA" w:rsidRPr="00FC59DD" w:rsidTr="00056D88">
        <w:tc>
          <w:tcPr>
            <w:tcW w:w="2660" w:type="dxa"/>
          </w:tcPr>
          <w:p w:rsidR="002903BA" w:rsidRPr="00911476" w:rsidRDefault="002903BA" w:rsidP="00056D88">
            <w:pPr>
              <w:spacing w:line="276" w:lineRule="auto"/>
              <w:rPr>
                <w:b/>
                <w:lang w:val="en-US"/>
              </w:rPr>
            </w:pPr>
            <w:r w:rsidRPr="00911476">
              <w:rPr>
                <w:b/>
                <w:lang w:val="en-US"/>
              </w:rPr>
              <w:t>Dissemination Level:</w:t>
            </w:r>
          </w:p>
        </w:tc>
        <w:tc>
          <w:tcPr>
            <w:tcW w:w="6582" w:type="dxa"/>
          </w:tcPr>
          <w:p w:rsidR="002903BA" w:rsidRPr="00911476" w:rsidRDefault="002903BA" w:rsidP="00174F69">
            <w:pPr>
              <w:spacing w:line="276" w:lineRule="auto"/>
              <w:rPr>
                <w:lang w:val="en-US"/>
              </w:rPr>
            </w:pPr>
            <w:r w:rsidRPr="00911476">
              <w:rPr>
                <w:lang w:val="en-US"/>
              </w:rPr>
              <w:t xml:space="preserve">PP = restricted to other </w:t>
            </w:r>
            <w:proofErr w:type="spellStart"/>
            <w:r w:rsidRPr="00911476">
              <w:rPr>
                <w:lang w:val="en-US"/>
              </w:rPr>
              <w:t>programme</w:t>
            </w:r>
            <w:proofErr w:type="spellEnd"/>
            <w:r w:rsidRPr="00911476">
              <w:rPr>
                <w:lang w:val="en-US"/>
              </w:rPr>
              <w:t xml:space="preserve"> participants</w:t>
            </w:r>
          </w:p>
        </w:tc>
      </w:tr>
      <w:tr w:rsidR="002903BA" w:rsidRPr="00911476" w:rsidTr="00056D88">
        <w:tc>
          <w:tcPr>
            <w:tcW w:w="2660" w:type="dxa"/>
          </w:tcPr>
          <w:p w:rsidR="002903BA" w:rsidRPr="00911476" w:rsidRDefault="002903BA" w:rsidP="00056D88">
            <w:pPr>
              <w:spacing w:line="276" w:lineRule="auto"/>
              <w:rPr>
                <w:b/>
                <w:lang w:val="en-US"/>
              </w:rPr>
            </w:pPr>
            <w:r w:rsidRPr="00911476">
              <w:rPr>
                <w:b/>
                <w:lang w:val="en-US"/>
              </w:rPr>
              <w:t xml:space="preserve">Nature of Deliverable: </w:t>
            </w:r>
          </w:p>
        </w:tc>
        <w:tc>
          <w:tcPr>
            <w:tcW w:w="6582" w:type="dxa"/>
          </w:tcPr>
          <w:p w:rsidR="002903BA" w:rsidRPr="00911476" w:rsidRDefault="00174F69" w:rsidP="00056D88">
            <w:pPr>
              <w:spacing w:line="276" w:lineRule="auto"/>
              <w:rPr>
                <w:lang w:val="en-US"/>
              </w:rPr>
            </w:pPr>
            <w:r w:rsidRPr="00911476">
              <w:rPr>
                <w:lang w:val="en-US"/>
              </w:rPr>
              <w:t>O = other</w:t>
            </w:r>
          </w:p>
        </w:tc>
      </w:tr>
      <w:tr w:rsidR="002903BA" w:rsidRPr="00FC59DD" w:rsidTr="00056D88">
        <w:tc>
          <w:tcPr>
            <w:tcW w:w="2660" w:type="dxa"/>
          </w:tcPr>
          <w:p w:rsidR="002903BA" w:rsidRPr="00911476" w:rsidRDefault="002903BA" w:rsidP="00056D88">
            <w:pPr>
              <w:spacing w:line="276" w:lineRule="auto"/>
              <w:rPr>
                <w:b/>
                <w:lang w:val="en-US"/>
              </w:rPr>
            </w:pPr>
            <w:r w:rsidRPr="00911476">
              <w:rPr>
                <w:b/>
                <w:lang w:val="en-US"/>
              </w:rPr>
              <w:t>Abstract (150 words):</w:t>
            </w:r>
          </w:p>
        </w:tc>
        <w:tc>
          <w:tcPr>
            <w:tcW w:w="6582" w:type="dxa"/>
          </w:tcPr>
          <w:p w:rsidR="002903BA" w:rsidRPr="00911476" w:rsidRDefault="006D00C2" w:rsidP="006D00C2">
            <w:pPr>
              <w:rPr>
                <w:lang w:val="en-US"/>
              </w:rPr>
            </w:pPr>
            <w:r w:rsidRPr="00911476">
              <w:rPr>
                <w:lang w:val="en-US"/>
              </w:rPr>
              <w:t xml:space="preserve">Prototype for search and </w:t>
            </w:r>
            <w:r w:rsidR="007C0210">
              <w:rPr>
                <w:lang w:val="en-US"/>
              </w:rPr>
              <w:t>faceted</w:t>
            </w:r>
            <w:r w:rsidRPr="00911476">
              <w:rPr>
                <w:lang w:val="en-US"/>
              </w:rPr>
              <w:t xml:space="preserve"> search tools: To be created using data samples that showcase results by the data integration.</w:t>
            </w:r>
          </w:p>
          <w:p w:rsidR="006D00C2" w:rsidRPr="00911476" w:rsidRDefault="006D00C2" w:rsidP="006D00C2">
            <w:pPr>
              <w:rPr>
                <w:lang w:val="en-US"/>
              </w:rPr>
            </w:pPr>
          </w:p>
          <w:p w:rsidR="009339D6" w:rsidRPr="00911476" w:rsidRDefault="00A95E81" w:rsidP="009339D6">
            <w:pPr>
              <w:rPr>
                <w:rFonts w:eastAsia="Times New Roman" w:cs="Arial"/>
                <w:color w:val="000000"/>
                <w:szCs w:val="24"/>
                <w:lang w:val="en-US" w:eastAsia="de-DE"/>
              </w:rPr>
            </w:pPr>
            <w:r w:rsidRPr="00911476">
              <w:rPr>
                <w:rFonts w:eastAsia="Times New Roman" w:cs="Arial"/>
                <w:color w:val="000000"/>
                <w:szCs w:val="24"/>
                <w:lang w:val="en-US" w:eastAsia="de-DE"/>
              </w:rPr>
              <w:t xml:space="preserve">This report provides an overview of the </w:t>
            </w:r>
            <w:r w:rsidR="007C0210">
              <w:rPr>
                <w:rFonts w:eastAsia="Times New Roman" w:cs="Arial"/>
                <w:color w:val="000000"/>
                <w:szCs w:val="24"/>
                <w:lang w:val="en-US" w:eastAsia="de-DE"/>
              </w:rPr>
              <w:t>CENDARI</w:t>
            </w:r>
            <w:r w:rsidR="009339D6" w:rsidRPr="00911476">
              <w:rPr>
                <w:rFonts w:eastAsia="Times New Roman" w:cs="Arial"/>
                <w:color w:val="000000"/>
                <w:szCs w:val="24"/>
                <w:lang w:val="en-US" w:eastAsia="de-DE"/>
              </w:rPr>
              <w:t xml:space="preserve"> infrastructure for search and </w:t>
            </w:r>
            <w:r w:rsidR="007C0210">
              <w:rPr>
                <w:rFonts w:eastAsia="Times New Roman" w:cs="Arial"/>
                <w:color w:val="000000"/>
                <w:szCs w:val="24"/>
                <w:lang w:val="en-US" w:eastAsia="de-DE"/>
              </w:rPr>
              <w:t>faceted</w:t>
            </w:r>
            <w:r w:rsidR="009339D6" w:rsidRPr="00911476">
              <w:rPr>
                <w:rFonts w:eastAsia="Times New Roman" w:cs="Arial"/>
                <w:color w:val="000000"/>
                <w:szCs w:val="24"/>
                <w:lang w:val="en-US" w:eastAsia="de-DE"/>
              </w:rPr>
              <w:t xml:space="preserve"> search tools. It relies on a distributed search engine, ElasticSearch, a search and faceted search system, </w:t>
            </w:r>
            <w:r w:rsidR="007C0210">
              <w:rPr>
                <w:rFonts w:eastAsia="Times New Roman" w:cs="Arial"/>
                <w:color w:val="000000"/>
                <w:szCs w:val="24"/>
                <w:lang w:val="en-US" w:eastAsia="de-DE"/>
              </w:rPr>
              <w:t>XMLFacets</w:t>
            </w:r>
            <w:r w:rsidR="009339D6" w:rsidRPr="00911476">
              <w:rPr>
                <w:rFonts w:eastAsia="Times New Roman" w:cs="Arial"/>
                <w:color w:val="000000"/>
                <w:szCs w:val="24"/>
                <w:lang w:val="en-US" w:eastAsia="de-DE"/>
              </w:rPr>
              <w:t xml:space="preserve">, and a set of rules and conventions to allow all the tools built or used by the </w:t>
            </w:r>
            <w:r w:rsidR="007C0210">
              <w:rPr>
                <w:rFonts w:eastAsia="Times New Roman" w:cs="Arial"/>
                <w:color w:val="000000"/>
                <w:szCs w:val="24"/>
                <w:lang w:val="en-US" w:eastAsia="de-DE"/>
              </w:rPr>
              <w:t>CENDARI</w:t>
            </w:r>
            <w:r w:rsidR="009339D6" w:rsidRPr="00911476">
              <w:rPr>
                <w:rFonts w:eastAsia="Times New Roman" w:cs="Arial"/>
                <w:color w:val="000000"/>
                <w:szCs w:val="24"/>
                <w:lang w:val="en-US" w:eastAsia="de-DE"/>
              </w:rPr>
              <w:t xml:space="preserve"> platform to update the distributed search </w:t>
            </w:r>
            <w:r w:rsidR="009339D6" w:rsidRPr="00911476">
              <w:rPr>
                <w:rFonts w:eastAsia="Times New Roman" w:cs="Arial"/>
                <w:color w:val="000000"/>
                <w:szCs w:val="24"/>
                <w:lang w:val="en-US" w:eastAsia="de-DE"/>
              </w:rPr>
              <w:lastRenderedPageBreak/>
              <w:t>environment.</w:t>
            </w:r>
          </w:p>
          <w:p w:rsidR="009339D6" w:rsidRPr="00911476" w:rsidRDefault="009339D6" w:rsidP="009339D6">
            <w:pPr>
              <w:rPr>
                <w:rFonts w:eastAsia="Times New Roman" w:cs="Arial"/>
                <w:color w:val="000000"/>
                <w:szCs w:val="24"/>
                <w:lang w:val="en-US" w:eastAsia="de-DE"/>
              </w:rPr>
            </w:pPr>
            <w:r w:rsidRPr="00911476">
              <w:rPr>
                <w:rFonts w:eastAsia="Times New Roman" w:cs="Arial"/>
                <w:color w:val="000000"/>
                <w:szCs w:val="24"/>
                <w:lang w:val="en-US" w:eastAsia="de-DE"/>
              </w:rPr>
              <w:t>The environments instrumented to work with this search tool are:</w:t>
            </w:r>
          </w:p>
          <w:p w:rsidR="009339D6" w:rsidRPr="00911476" w:rsidRDefault="009339D6" w:rsidP="009339D6">
            <w:pPr>
              <w:pStyle w:val="ListParagraph"/>
              <w:numPr>
                <w:ilvl w:val="0"/>
                <w:numId w:val="43"/>
              </w:numPr>
              <w:rPr>
                <w:lang w:val="en-US"/>
              </w:rPr>
            </w:pPr>
            <w:r w:rsidRPr="00911476">
              <w:rPr>
                <w:lang w:val="en-US"/>
              </w:rPr>
              <w:t>The repository of XML documents</w:t>
            </w:r>
          </w:p>
          <w:p w:rsidR="009339D6" w:rsidRPr="00911476" w:rsidRDefault="001A5748" w:rsidP="009339D6">
            <w:pPr>
              <w:pStyle w:val="ListParagraph"/>
              <w:numPr>
                <w:ilvl w:val="0"/>
                <w:numId w:val="43"/>
              </w:numPr>
              <w:rPr>
                <w:lang w:val="en-US"/>
              </w:rPr>
            </w:pPr>
            <w:r w:rsidRPr="00911476">
              <w:rPr>
                <w:lang w:val="en-US"/>
              </w:rPr>
              <w:t>The note-taking environment</w:t>
            </w:r>
          </w:p>
          <w:p w:rsidR="001A5748" w:rsidRPr="00911476" w:rsidRDefault="001A5748" w:rsidP="009339D6">
            <w:pPr>
              <w:pStyle w:val="ListParagraph"/>
              <w:numPr>
                <w:ilvl w:val="0"/>
                <w:numId w:val="43"/>
              </w:numPr>
              <w:rPr>
                <w:lang w:val="en-US"/>
              </w:rPr>
            </w:pPr>
            <w:r w:rsidRPr="00911476">
              <w:rPr>
                <w:lang w:val="en-US"/>
              </w:rPr>
              <w:t>The MediaWiki system</w:t>
            </w:r>
          </w:p>
          <w:p w:rsidR="001A5748" w:rsidRPr="00911476" w:rsidRDefault="001A5748" w:rsidP="001A5748">
            <w:pPr>
              <w:rPr>
                <w:lang w:val="en-US"/>
              </w:rPr>
            </w:pPr>
            <w:r w:rsidRPr="00911476">
              <w:rPr>
                <w:lang w:val="en-US"/>
              </w:rPr>
              <w:t>Others will be</w:t>
            </w:r>
            <w:r w:rsidR="00BE252D">
              <w:rPr>
                <w:lang w:val="en-US"/>
              </w:rPr>
              <w:t xml:space="preserve"> integrated in a continuous fas</w:t>
            </w:r>
            <w:r w:rsidRPr="00911476">
              <w:rPr>
                <w:lang w:val="en-US"/>
              </w:rPr>
              <w:t>hion</w:t>
            </w:r>
            <w:r w:rsidR="00BE252D">
              <w:rPr>
                <w:lang w:val="en-US"/>
              </w:rPr>
              <w:t>, based on our Agile Development Methodology</w:t>
            </w:r>
            <w:r w:rsidRPr="00911476">
              <w:rPr>
                <w:lang w:val="en-US"/>
              </w:rPr>
              <w:t>.</w:t>
            </w:r>
          </w:p>
          <w:p w:rsidR="001A5748" w:rsidRPr="00911476" w:rsidRDefault="001A5748" w:rsidP="001A5748">
            <w:pPr>
              <w:rPr>
                <w:lang w:val="en-US"/>
              </w:rPr>
            </w:pPr>
            <w:r w:rsidRPr="00911476">
              <w:rPr>
                <w:lang w:val="en-US"/>
              </w:rPr>
              <w:t>Compared to other search and faceted search environment</w:t>
            </w:r>
            <w:r w:rsidR="007C0210">
              <w:rPr>
                <w:lang w:val="en-US"/>
              </w:rPr>
              <w:t>s</w:t>
            </w:r>
            <w:r w:rsidRPr="00911476">
              <w:rPr>
                <w:lang w:val="en-US"/>
              </w:rPr>
              <w:t>, our tools should adapt to a large variety of programs managing their own data. Therefore, it has to be open to complex data schema</w:t>
            </w:r>
            <w:r w:rsidR="007C0210">
              <w:rPr>
                <w:lang w:val="en-US"/>
              </w:rPr>
              <w:t>ta</w:t>
            </w:r>
            <w:r w:rsidRPr="00911476">
              <w:rPr>
                <w:lang w:val="en-US"/>
              </w:rPr>
              <w:t xml:space="preserve"> while still enforcing some unification of metadata to allow searching and visualizing a wide variety of resources.</w:t>
            </w:r>
          </w:p>
          <w:p w:rsidR="002903BA" w:rsidRPr="00911476" w:rsidRDefault="002903BA" w:rsidP="00056D88">
            <w:pPr>
              <w:spacing w:line="276" w:lineRule="auto"/>
              <w:rPr>
                <w:lang w:val="en-US"/>
              </w:rPr>
            </w:pPr>
          </w:p>
        </w:tc>
      </w:tr>
    </w:tbl>
    <w:p w:rsidR="002903BA" w:rsidRPr="00911476" w:rsidRDefault="002903BA" w:rsidP="002903BA">
      <w:pPr>
        <w:spacing w:after="0"/>
        <w:rPr>
          <w:lang w:val="en-US"/>
        </w:rPr>
        <w:sectPr w:rsidR="002903BA" w:rsidRPr="00911476" w:rsidSect="00056D88">
          <w:headerReference w:type="default" r:id="rId14"/>
          <w:footerReference w:type="default" r:id="rId15"/>
          <w:pgSz w:w="11906" w:h="16838"/>
          <w:pgMar w:top="1440" w:right="1440" w:bottom="1440" w:left="1440" w:header="708" w:footer="708" w:gutter="0"/>
          <w:pgNumType w:start="1"/>
          <w:cols w:space="708"/>
          <w:docGrid w:linePitch="360"/>
        </w:sectPr>
      </w:pPr>
    </w:p>
    <w:p w:rsidR="005C27BA" w:rsidRPr="00911476" w:rsidRDefault="005C27BA" w:rsidP="002201EB">
      <w:pPr>
        <w:rPr>
          <w:b/>
          <w:lang w:val="en-US"/>
        </w:rPr>
      </w:pPr>
      <w:bookmarkStart w:id="0" w:name="_Toc357504091"/>
      <w:bookmarkStart w:id="1" w:name="_Toc357514433"/>
      <w:r w:rsidRPr="00911476">
        <w:rPr>
          <w:b/>
          <w:lang w:val="en-US"/>
        </w:rPr>
        <w:lastRenderedPageBreak/>
        <w:t>Table of Contents</w:t>
      </w:r>
      <w:bookmarkEnd w:id="0"/>
      <w:bookmarkEnd w:id="1"/>
    </w:p>
    <w:sdt>
      <w:sdtPr>
        <w:rPr>
          <w:rFonts w:ascii="Arial" w:eastAsiaTheme="minorHAnsi" w:hAnsi="Arial" w:cstheme="minorBidi"/>
          <w:b w:val="0"/>
          <w:bCs w:val="0"/>
          <w:color w:val="auto"/>
          <w:sz w:val="24"/>
          <w:szCs w:val="22"/>
          <w:lang w:val="en-US" w:eastAsia="en-US"/>
        </w:rPr>
        <w:id w:val="11267567"/>
        <w:docPartObj>
          <w:docPartGallery w:val="Table of Contents"/>
          <w:docPartUnique/>
        </w:docPartObj>
      </w:sdtPr>
      <w:sdtEndPr/>
      <w:sdtContent>
        <w:p w:rsidR="004B7CE8" w:rsidRPr="00911476" w:rsidRDefault="004B7CE8">
          <w:pPr>
            <w:pStyle w:val="TOCHeading"/>
            <w:rPr>
              <w:lang w:val="en-US"/>
            </w:rPr>
          </w:pPr>
        </w:p>
        <w:p w:rsidR="008252E6" w:rsidRDefault="008B054C">
          <w:pPr>
            <w:pStyle w:val="TOC1"/>
            <w:tabs>
              <w:tab w:val="right" w:leader="dot" w:pos="9016"/>
            </w:tabs>
            <w:rPr>
              <w:ins w:id="2" w:author="fekete" w:date="2014-08-21T02:41:00Z"/>
              <w:rFonts w:asciiTheme="minorHAnsi" w:eastAsiaTheme="minorEastAsia" w:hAnsiTheme="minorHAnsi"/>
              <w:noProof/>
              <w:sz w:val="22"/>
              <w:lang w:val="fr-FR" w:eastAsia="fr-FR"/>
            </w:rPr>
          </w:pPr>
          <w:r w:rsidRPr="00911476">
            <w:rPr>
              <w:lang w:val="en-US"/>
            </w:rPr>
            <w:fldChar w:fldCharType="begin"/>
          </w:r>
          <w:r w:rsidR="004B7CE8" w:rsidRPr="00911476">
            <w:rPr>
              <w:lang w:val="en-US"/>
            </w:rPr>
            <w:instrText xml:space="preserve"> TOC \o "1-3" \h \z \u </w:instrText>
          </w:r>
          <w:r w:rsidRPr="00911476">
            <w:rPr>
              <w:lang w:val="en-US"/>
            </w:rPr>
            <w:fldChar w:fldCharType="separate"/>
          </w:r>
          <w:ins w:id="3" w:author="fekete" w:date="2014-08-21T02:41:00Z">
            <w:r w:rsidR="008252E6" w:rsidRPr="00C04C62">
              <w:rPr>
                <w:rStyle w:val="Hyperlink"/>
                <w:noProof/>
              </w:rPr>
              <w:fldChar w:fldCharType="begin"/>
            </w:r>
            <w:r w:rsidR="008252E6" w:rsidRPr="00C04C62">
              <w:rPr>
                <w:rStyle w:val="Hyperlink"/>
                <w:noProof/>
              </w:rPr>
              <w:instrText xml:space="preserve"> </w:instrText>
            </w:r>
            <w:r w:rsidR="008252E6">
              <w:rPr>
                <w:noProof/>
              </w:rPr>
              <w:instrText>HYPERLINK \l "_Toc396352188"</w:instrText>
            </w:r>
            <w:r w:rsidR="008252E6" w:rsidRPr="00C04C62">
              <w:rPr>
                <w:rStyle w:val="Hyperlink"/>
                <w:noProof/>
              </w:rPr>
              <w:instrText xml:space="preserve"> </w:instrText>
            </w:r>
            <w:r w:rsidR="008252E6" w:rsidRPr="00C04C62">
              <w:rPr>
                <w:rStyle w:val="Hyperlink"/>
                <w:noProof/>
              </w:rPr>
              <w:fldChar w:fldCharType="separate"/>
            </w:r>
            <w:r w:rsidR="008252E6" w:rsidRPr="00C04C62">
              <w:rPr>
                <w:rStyle w:val="Hyperlink"/>
                <w:noProof/>
                <w:lang w:val="en-US"/>
              </w:rPr>
              <w:t>Introduction</w:t>
            </w:r>
            <w:r w:rsidR="008252E6">
              <w:rPr>
                <w:noProof/>
                <w:webHidden/>
              </w:rPr>
              <w:tab/>
            </w:r>
            <w:r w:rsidR="008252E6">
              <w:rPr>
                <w:noProof/>
                <w:webHidden/>
              </w:rPr>
              <w:fldChar w:fldCharType="begin"/>
            </w:r>
            <w:r w:rsidR="008252E6">
              <w:rPr>
                <w:noProof/>
                <w:webHidden/>
              </w:rPr>
              <w:instrText xml:space="preserve"> PAGEREF _Toc396352188 \h </w:instrText>
            </w:r>
          </w:ins>
          <w:r w:rsidR="008252E6">
            <w:rPr>
              <w:noProof/>
              <w:webHidden/>
            </w:rPr>
          </w:r>
          <w:r w:rsidR="008252E6">
            <w:rPr>
              <w:noProof/>
              <w:webHidden/>
            </w:rPr>
            <w:fldChar w:fldCharType="separate"/>
          </w:r>
          <w:ins w:id="4" w:author="fekete" w:date="2014-08-21T03:14:00Z">
            <w:r w:rsidR="00F66D67">
              <w:rPr>
                <w:noProof/>
                <w:webHidden/>
              </w:rPr>
              <w:t>4</w:t>
            </w:r>
          </w:ins>
          <w:ins w:id="5" w:author="fekete" w:date="2014-08-21T02:41:00Z">
            <w:r w:rsidR="008252E6">
              <w:rPr>
                <w:noProof/>
                <w:webHidden/>
              </w:rPr>
              <w:fldChar w:fldCharType="end"/>
            </w:r>
            <w:r w:rsidR="008252E6" w:rsidRPr="00C04C62">
              <w:rPr>
                <w:rStyle w:val="Hyperlink"/>
                <w:noProof/>
              </w:rPr>
              <w:fldChar w:fldCharType="end"/>
            </w:r>
          </w:ins>
        </w:p>
        <w:p w:rsidR="008252E6" w:rsidRDefault="008252E6">
          <w:pPr>
            <w:pStyle w:val="TOC1"/>
            <w:tabs>
              <w:tab w:val="right" w:leader="dot" w:pos="9016"/>
            </w:tabs>
            <w:rPr>
              <w:ins w:id="6" w:author="fekete" w:date="2014-08-21T02:41:00Z"/>
              <w:rFonts w:asciiTheme="minorHAnsi" w:eastAsiaTheme="minorEastAsia" w:hAnsiTheme="minorHAnsi"/>
              <w:noProof/>
              <w:sz w:val="22"/>
              <w:lang w:val="fr-FR" w:eastAsia="fr-FR"/>
            </w:rPr>
          </w:pPr>
          <w:ins w:id="7"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"_Toc396352189"</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CENDARI Services to Integrate</w:t>
            </w:r>
            <w:r>
              <w:rPr>
                <w:noProof/>
                <w:webHidden/>
              </w:rPr>
              <w:tab/>
            </w:r>
            <w:r>
              <w:rPr>
                <w:noProof/>
                <w:webHidden/>
              </w:rPr>
              <w:fldChar w:fldCharType="begin"/>
            </w:r>
            <w:r>
              <w:rPr>
                <w:noProof/>
                <w:webHidden/>
              </w:rPr>
              <w:instrText xml:space="preserve"> PAGEREF _Toc396352189 \h </w:instrText>
            </w:r>
          </w:ins>
          <w:r>
            <w:rPr>
              <w:noProof/>
              <w:webHidden/>
            </w:rPr>
          </w:r>
          <w:r>
            <w:rPr>
              <w:noProof/>
              <w:webHidden/>
            </w:rPr>
            <w:fldChar w:fldCharType="separate"/>
          </w:r>
          <w:ins w:id="8" w:author="fekete" w:date="2014-08-21T03:14:00Z">
            <w:r w:rsidR="00F66D67">
              <w:rPr>
                <w:noProof/>
                <w:webHidden/>
              </w:rPr>
              <w:t>5</w:t>
            </w:r>
          </w:ins>
          <w:ins w:id="9"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10" w:author="fekete" w:date="2014-08-21T02:41:00Z"/>
              <w:rFonts w:asciiTheme="minorHAnsi" w:eastAsiaTheme="minorEastAsia" w:hAnsiTheme="minorHAnsi"/>
              <w:noProof/>
              <w:sz w:val="22"/>
              <w:lang w:val="fr-FR" w:eastAsia="fr-FR"/>
            </w:rPr>
          </w:pPr>
          <w:ins w:id="11"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"_Toc396352190"</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Searching and Faceting</w:t>
            </w:r>
            <w:r>
              <w:rPr>
                <w:noProof/>
                <w:webHidden/>
              </w:rPr>
              <w:tab/>
            </w:r>
            <w:r>
              <w:rPr>
                <w:noProof/>
                <w:webHidden/>
              </w:rPr>
              <w:fldChar w:fldCharType="begin"/>
            </w:r>
            <w:r>
              <w:rPr>
                <w:noProof/>
                <w:webHidden/>
              </w:rPr>
              <w:instrText xml:space="preserve"> PAGEREF _Toc396352190 \h </w:instrText>
            </w:r>
          </w:ins>
          <w:r>
            <w:rPr>
              <w:noProof/>
              <w:webHidden/>
            </w:rPr>
          </w:r>
          <w:r>
            <w:rPr>
              <w:noProof/>
              <w:webHidden/>
            </w:rPr>
            <w:fldChar w:fldCharType="separate"/>
          </w:r>
          <w:ins w:id="12" w:author="fekete" w:date="2014-08-21T03:14:00Z">
            <w:r w:rsidR="00F66D67">
              <w:rPr>
                <w:noProof/>
                <w:webHidden/>
              </w:rPr>
              <w:t>6</w:t>
            </w:r>
          </w:ins>
          <w:ins w:id="13" w:author="fekete" w:date="2014-08-21T02:41:00Z">
            <w:r>
              <w:rPr>
                <w:noProof/>
                <w:webHidden/>
              </w:rPr>
              <w:fldChar w:fldCharType="end"/>
            </w:r>
            <w:r w:rsidRPr="00C04C62">
              <w:rPr>
                <w:rStyle w:val="Hyperlink"/>
                <w:noProof/>
              </w:rPr>
              <w:fldChar w:fldCharType="end"/>
            </w:r>
          </w:ins>
        </w:p>
        <w:p w:rsidR="008252E6" w:rsidRDefault="008252E6">
          <w:pPr>
            <w:pStyle w:val="TOC2"/>
            <w:tabs>
              <w:tab w:val="right" w:leader="dot" w:pos="9016"/>
            </w:tabs>
            <w:rPr>
              <w:ins w:id="14" w:author="fekete" w:date="2014-08-21T02:41:00Z"/>
              <w:rFonts w:asciiTheme="minorHAnsi" w:eastAsiaTheme="minorEastAsia" w:hAnsiTheme="minorHAnsi"/>
              <w:noProof/>
              <w:sz w:val="22"/>
              <w:lang w:val="fr-FR" w:eastAsia="fr-FR"/>
            </w:rPr>
          </w:pPr>
          <w:ins w:id="15"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"_Toc396352191"</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Indexing</w:t>
            </w:r>
            <w:r>
              <w:rPr>
                <w:noProof/>
                <w:webHidden/>
              </w:rPr>
              <w:tab/>
            </w:r>
            <w:r>
              <w:rPr>
                <w:noProof/>
                <w:webHidden/>
              </w:rPr>
              <w:fldChar w:fldCharType="begin"/>
            </w:r>
            <w:r>
              <w:rPr>
                <w:noProof/>
                <w:webHidden/>
              </w:rPr>
              <w:instrText xml:space="preserve"> PAGEREF _Toc396352191 \h </w:instrText>
            </w:r>
          </w:ins>
          <w:r>
            <w:rPr>
              <w:noProof/>
              <w:webHidden/>
            </w:rPr>
          </w:r>
          <w:r>
            <w:rPr>
              <w:noProof/>
              <w:webHidden/>
            </w:rPr>
            <w:fldChar w:fldCharType="separate"/>
          </w:r>
          <w:ins w:id="16" w:author="fekete" w:date="2014-08-21T03:14:00Z">
            <w:r w:rsidR="00F66D67">
              <w:rPr>
                <w:noProof/>
                <w:webHidden/>
              </w:rPr>
              <w:t>6</w:t>
            </w:r>
          </w:ins>
          <w:ins w:id="17" w:author="fekete" w:date="2014-08-21T02:41:00Z">
            <w:r>
              <w:rPr>
                <w:noProof/>
                <w:webHidden/>
              </w:rPr>
              <w:fldChar w:fldCharType="end"/>
            </w:r>
            <w:r w:rsidRPr="00C04C62">
              <w:rPr>
                <w:rStyle w:val="Hyperlink"/>
                <w:noProof/>
              </w:rPr>
              <w:fldChar w:fldCharType="end"/>
            </w:r>
          </w:ins>
        </w:p>
        <w:p w:rsidR="008252E6" w:rsidRDefault="008252E6">
          <w:pPr>
            <w:pStyle w:val="TOC2"/>
            <w:tabs>
              <w:tab w:val="right" w:leader="dot" w:pos="9016"/>
            </w:tabs>
            <w:rPr>
              <w:ins w:id="18" w:author="fekete" w:date="2014-08-21T02:41:00Z"/>
              <w:rFonts w:asciiTheme="minorHAnsi" w:eastAsiaTheme="minorEastAsia" w:hAnsiTheme="minorHAnsi"/>
              <w:noProof/>
              <w:sz w:val="22"/>
              <w:lang w:val="fr-FR" w:eastAsia="fr-FR"/>
            </w:rPr>
          </w:pPr>
          <w:ins w:id="19"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"_Toc396352192"</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Search</w:t>
            </w:r>
            <w:r>
              <w:rPr>
                <w:noProof/>
                <w:webHidden/>
              </w:rPr>
              <w:tab/>
            </w:r>
            <w:r>
              <w:rPr>
                <w:noProof/>
                <w:webHidden/>
              </w:rPr>
              <w:fldChar w:fldCharType="begin"/>
            </w:r>
            <w:r>
              <w:rPr>
                <w:noProof/>
                <w:webHidden/>
              </w:rPr>
              <w:instrText xml:space="preserve"> PAGEREF _Toc396352192 \h </w:instrText>
            </w:r>
          </w:ins>
          <w:r>
            <w:rPr>
              <w:noProof/>
              <w:webHidden/>
            </w:rPr>
          </w:r>
          <w:r>
            <w:rPr>
              <w:noProof/>
              <w:webHidden/>
            </w:rPr>
            <w:fldChar w:fldCharType="separate"/>
          </w:r>
          <w:ins w:id="20" w:author="fekete" w:date="2014-08-21T03:14:00Z">
            <w:r w:rsidR="00F66D67">
              <w:rPr>
                <w:noProof/>
                <w:webHidden/>
              </w:rPr>
              <w:t>6</w:t>
            </w:r>
          </w:ins>
          <w:ins w:id="21" w:author="fekete" w:date="2014-08-21T02:41:00Z">
            <w:r>
              <w:rPr>
                <w:noProof/>
                <w:webHidden/>
              </w:rPr>
              <w:fldChar w:fldCharType="end"/>
            </w:r>
            <w:r w:rsidRPr="00C04C62">
              <w:rPr>
                <w:rStyle w:val="Hyperlink"/>
                <w:noProof/>
              </w:rPr>
              <w:fldChar w:fldCharType="end"/>
            </w:r>
          </w:ins>
        </w:p>
        <w:p w:rsidR="008252E6" w:rsidRDefault="008252E6">
          <w:pPr>
            <w:pStyle w:val="TOC2"/>
            <w:tabs>
              <w:tab w:val="right" w:leader="dot" w:pos="9016"/>
            </w:tabs>
            <w:rPr>
              <w:ins w:id="22" w:author="fekete" w:date="2014-08-21T02:41:00Z"/>
              <w:rFonts w:asciiTheme="minorHAnsi" w:eastAsiaTheme="minorEastAsia" w:hAnsiTheme="minorHAnsi"/>
              <w:noProof/>
              <w:sz w:val="22"/>
              <w:lang w:val="fr-FR" w:eastAsia="fr-FR"/>
            </w:rPr>
          </w:pPr>
          <w:ins w:id="23"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"_Toc396352193"</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Aggregation and Faceting</w:t>
            </w:r>
            <w:r>
              <w:rPr>
                <w:noProof/>
                <w:webHidden/>
              </w:rPr>
              <w:tab/>
            </w:r>
            <w:r>
              <w:rPr>
                <w:noProof/>
                <w:webHidden/>
              </w:rPr>
              <w:fldChar w:fldCharType="begin"/>
            </w:r>
            <w:r>
              <w:rPr>
                <w:noProof/>
                <w:webHidden/>
              </w:rPr>
              <w:instrText xml:space="preserve"> PAGEREF _Toc396352193 \h </w:instrText>
            </w:r>
          </w:ins>
          <w:r>
            <w:rPr>
              <w:noProof/>
              <w:webHidden/>
            </w:rPr>
          </w:r>
          <w:r>
            <w:rPr>
              <w:noProof/>
              <w:webHidden/>
            </w:rPr>
            <w:fldChar w:fldCharType="separate"/>
          </w:r>
          <w:ins w:id="24" w:author="fekete" w:date="2014-08-21T03:14:00Z">
            <w:r w:rsidR="00F66D67">
              <w:rPr>
                <w:noProof/>
                <w:webHidden/>
              </w:rPr>
              <w:t>6</w:t>
            </w:r>
          </w:ins>
          <w:ins w:id="25" w:author="fekete" w:date="2014-08-21T02:41:00Z">
            <w:r>
              <w:rPr>
                <w:noProof/>
                <w:webHidden/>
              </w:rPr>
              <w:fldChar w:fldCharType="end"/>
            </w:r>
            <w:r w:rsidRPr="00C04C62">
              <w:rPr>
                <w:rStyle w:val="Hyperlink"/>
                <w:noProof/>
              </w:rPr>
              <w:fldChar w:fldCharType="end"/>
            </w:r>
          </w:ins>
        </w:p>
        <w:p w:rsidR="008252E6" w:rsidRDefault="008252E6">
          <w:pPr>
            <w:pStyle w:val="TOC2"/>
            <w:tabs>
              <w:tab w:val="right" w:leader="dot" w:pos="9016"/>
            </w:tabs>
            <w:rPr>
              <w:ins w:id="26" w:author="fekete" w:date="2014-08-21T02:41:00Z"/>
              <w:rFonts w:asciiTheme="minorHAnsi" w:eastAsiaTheme="minorEastAsia" w:hAnsiTheme="minorHAnsi"/>
              <w:noProof/>
              <w:sz w:val="22"/>
              <w:lang w:val="fr-FR" w:eastAsia="fr-FR"/>
            </w:rPr>
          </w:pPr>
          <w:ins w:id="27"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"_Toc396352194"</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Aggregation Features for Visualization</w:t>
            </w:r>
            <w:r>
              <w:rPr>
                <w:noProof/>
                <w:webHidden/>
              </w:rPr>
              <w:tab/>
            </w:r>
            <w:r>
              <w:rPr>
                <w:noProof/>
                <w:webHidden/>
              </w:rPr>
              <w:fldChar w:fldCharType="begin"/>
            </w:r>
            <w:r>
              <w:rPr>
                <w:noProof/>
                <w:webHidden/>
              </w:rPr>
              <w:instrText xml:space="preserve"> PAGEREF _Toc396352194 \h </w:instrText>
            </w:r>
          </w:ins>
          <w:r>
            <w:rPr>
              <w:noProof/>
              <w:webHidden/>
            </w:rPr>
          </w:r>
          <w:r>
            <w:rPr>
              <w:noProof/>
              <w:webHidden/>
            </w:rPr>
            <w:fldChar w:fldCharType="separate"/>
          </w:r>
          <w:ins w:id="28" w:author="fekete" w:date="2014-08-21T03:14:00Z">
            <w:r w:rsidR="00F66D67">
              <w:rPr>
                <w:noProof/>
                <w:webHidden/>
              </w:rPr>
              <w:t>7</w:t>
            </w:r>
          </w:ins>
          <w:ins w:id="29"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30" w:author="fekete" w:date="2014-08-21T02:41:00Z"/>
              <w:rFonts w:asciiTheme="minorHAnsi" w:eastAsiaTheme="minorEastAsia" w:hAnsiTheme="minorHAnsi"/>
              <w:noProof/>
              <w:sz w:val="22"/>
              <w:lang w:val="fr-FR" w:eastAsia="fr-FR"/>
            </w:rPr>
          </w:pPr>
          <w:ins w:id="31"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"_Toc396352195"</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The XMLFacets Program</w:t>
            </w:r>
            <w:r>
              <w:rPr>
                <w:noProof/>
                <w:webHidden/>
              </w:rPr>
              <w:tab/>
            </w:r>
            <w:r>
              <w:rPr>
                <w:noProof/>
                <w:webHidden/>
              </w:rPr>
              <w:fldChar w:fldCharType="begin"/>
            </w:r>
            <w:r>
              <w:rPr>
                <w:noProof/>
                <w:webHidden/>
              </w:rPr>
              <w:instrText xml:space="preserve"> PAGEREF _Toc396352195 \h </w:instrText>
            </w:r>
          </w:ins>
          <w:r>
            <w:rPr>
              <w:noProof/>
              <w:webHidden/>
            </w:rPr>
          </w:r>
          <w:r>
            <w:rPr>
              <w:noProof/>
              <w:webHidden/>
            </w:rPr>
            <w:fldChar w:fldCharType="separate"/>
          </w:r>
          <w:ins w:id="32" w:author="fekete" w:date="2014-08-21T03:14:00Z">
            <w:r w:rsidR="00F66D67">
              <w:rPr>
                <w:noProof/>
                <w:webHidden/>
              </w:rPr>
              <w:t>7</w:t>
            </w:r>
          </w:ins>
          <w:ins w:id="33"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34" w:author="fekete" w:date="2014-08-21T02:41:00Z"/>
              <w:rFonts w:asciiTheme="minorHAnsi" w:eastAsiaTheme="minorEastAsia" w:hAnsiTheme="minorHAnsi"/>
              <w:noProof/>
              <w:sz w:val="22"/>
              <w:lang w:val="fr-FR" w:eastAsia="fr-FR"/>
            </w:rPr>
          </w:pPr>
          <w:ins w:id="35"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"_Toc396352196"</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Standard Index Structure in XMLFacets</w:t>
            </w:r>
            <w:r>
              <w:rPr>
                <w:noProof/>
                <w:webHidden/>
              </w:rPr>
              <w:tab/>
            </w:r>
            <w:r>
              <w:rPr>
                <w:noProof/>
                <w:webHidden/>
              </w:rPr>
              <w:fldChar w:fldCharType="begin"/>
            </w:r>
            <w:r>
              <w:rPr>
                <w:noProof/>
                <w:webHidden/>
              </w:rPr>
              <w:instrText xml:space="preserve"> PAGEREF _Toc396352196 \h </w:instrText>
            </w:r>
          </w:ins>
          <w:r>
            <w:rPr>
              <w:noProof/>
              <w:webHidden/>
            </w:rPr>
          </w:r>
          <w:r>
            <w:rPr>
              <w:noProof/>
              <w:webHidden/>
            </w:rPr>
            <w:fldChar w:fldCharType="separate"/>
          </w:r>
          <w:ins w:id="36" w:author="fekete" w:date="2014-08-21T03:14:00Z">
            <w:r w:rsidR="00F66D67">
              <w:rPr>
                <w:noProof/>
                <w:webHidden/>
              </w:rPr>
              <w:t>8</w:t>
            </w:r>
          </w:ins>
          <w:ins w:id="37"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38" w:author="fekete" w:date="2014-08-21T02:41:00Z"/>
              <w:rFonts w:asciiTheme="minorHAnsi" w:eastAsiaTheme="minorEastAsia" w:hAnsiTheme="minorHAnsi"/>
              <w:noProof/>
              <w:sz w:val="22"/>
              <w:lang w:val="fr-FR" w:eastAsia="fr-FR"/>
            </w:rPr>
          </w:pPr>
          <w:ins w:id="39"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"_Toc396352197"</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Management of XML documents</w:t>
            </w:r>
            <w:r>
              <w:rPr>
                <w:noProof/>
                <w:webHidden/>
              </w:rPr>
              <w:tab/>
            </w:r>
            <w:r>
              <w:rPr>
                <w:noProof/>
                <w:webHidden/>
              </w:rPr>
              <w:fldChar w:fldCharType="begin"/>
            </w:r>
            <w:r>
              <w:rPr>
                <w:noProof/>
                <w:webHidden/>
              </w:rPr>
              <w:instrText xml:space="preserve"> PAGEREF _Toc396352197 \h </w:instrText>
            </w:r>
          </w:ins>
          <w:r>
            <w:rPr>
              <w:noProof/>
              <w:webHidden/>
            </w:rPr>
          </w:r>
          <w:r>
            <w:rPr>
              <w:noProof/>
              <w:webHidden/>
            </w:rPr>
            <w:fldChar w:fldCharType="separate"/>
          </w:r>
          <w:ins w:id="40" w:author="fekete" w:date="2014-08-21T03:14:00Z">
            <w:r w:rsidR="00F66D67">
              <w:rPr>
                <w:noProof/>
                <w:webHidden/>
              </w:rPr>
              <w:t>9</w:t>
            </w:r>
          </w:ins>
          <w:ins w:id="41" w:author="fekete" w:date="2014-08-21T02:41:00Z">
            <w:r>
              <w:rPr>
                <w:noProof/>
                <w:webHidden/>
              </w:rPr>
              <w:fldChar w:fldCharType="end"/>
            </w:r>
            <w:r w:rsidRPr="00C04C62">
              <w:rPr>
                <w:rStyle w:val="Hyperlink"/>
                <w:noProof/>
              </w:rPr>
              <w:fldChar w:fldCharType="end"/>
            </w:r>
          </w:ins>
        </w:p>
        <w:p w:rsidR="008252E6" w:rsidRDefault="008252E6">
          <w:pPr>
            <w:pStyle w:val="TOC2"/>
            <w:tabs>
              <w:tab w:val="right" w:leader="dot" w:pos="9016"/>
            </w:tabs>
            <w:rPr>
              <w:ins w:id="42" w:author="fekete" w:date="2014-08-21T02:41:00Z"/>
              <w:rFonts w:asciiTheme="minorHAnsi" w:eastAsiaTheme="minorEastAsia" w:hAnsiTheme="minorHAnsi"/>
              <w:noProof/>
              <w:sz w:val="22"/>
              <w:lang w:val="fr-FR" w:eastAsia="fr-FR"/>
            </w:rPr>
          </w:pPr>
          <w:ins w:id="43"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"_Toc396352198"</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Archives in Europe encoded as EAG Documents</w:t>
            </w:r>
            <w:r>
              <w:rPr>
                <w:noProof/>
                <w:webHidden/>
              </w:rPr>
              <w:tab/>
            </w:r>
            <w:r>
              <w:rPr>
                <w:noProof/>
                <w:webHidden/>
              </w:rPr>
              <w:fldChar w:fldCharType="begin"/>
            </w:r>
            <w:r>
              <w:rPr>
                <w:noProof/>
                <w:webHidden/>
              </w:rPr>
              <w:instrText xml:space="preserve"> PAGEREF _Toc396352198 \h </w:instrText>
            </w:r>
          </w:ins>
          <w:r>
            <w:rPr>
              <w:noProof/>
              <w:webHidden/>
            </w:rPr>
          </w:r>
          <w:r>
            <w:rPr>
              <w:noProof/>
              <w:webHidden/>
            </w:rPr>
            <w:fldChar w:fldCharType="separate"/>
          </w:r>
          <w:ins w:id="44" w:author="fekete" w:date="2014-08-21T03:14:00Z">
            <w:r w:rsidR="00F66D67">
              <w:rPr>
                <w:noProof/>
                <w:webHidden/>
              </w:rPr>
              <w:t>10</w:t>
            </w:r>
          </w:ins>
          <w:ins w:id="45" w:author="fekete" w:date="2014-08-21T02:41:00Z">
            <w:r>
              <w:rPr>
                <w:noProof/>
                <w:webHidden/>
              </w:rPr>
              <w:fldChar w:fldCharType="end"/>
            </w:r>
            <w:r w:rsidRPr="00C04C62">
              <w:rPr>
                <w:rStyle w:val="Hyperlink"/>
                <w:noProof/>
              </w:rPr>
              <w:fldChar w:fldCharType="end"/>
            </w:r>
          </w:ins>
        </w:p>
        <w:p w:rsidR="008252E6" w:rsidRDefault="008252E6">
          <w:pPr>
            <w:pStyle w:val="TOC2"/>
            <w:tabs>
              <w:tab w:val="right" w:leader="dot" w:pos="9016"/>
            </w:tabs>
            <w:rPr>
              <w:ins w:id="46" w:author="fekete" w:date="2014-08-21T02:41:00Z"/>
              <w:rFonts w:asciiTheme="minorHAnsi" w:eastAsiaTheme="minorEastAsia" w:hAnsiTheme="minorHAnsi"/>
              <w:noProof/>
              <w:sz w:val="22"/>
              <w:lang w:val="fr-FR" w:eastAsia="fr-FR"/>
            </w:rPr>
          </w:pPr>
          <w:ins w:id="47"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"_Toc396352199"</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Archival Descriptions encoded as EAD Documents</w:t>
            </w:r>
            <w:r>
              <w:rPr>
                <w:noProof/>
                <w:webHidden/>
              </w:rPr>
              <w:tab/>
            </w:r>
            <w:r>
              <w:rPr>
                <w:noProof/>
                <w:webHidden/>
              </w:rPr>
              <w:fldChar w:fldCharType="begin"/>
            </w:r>
            <w:r>
              <w:rPr>
                <w:noProof/>
                <w:webHidden/>
              </w:rPr>
              <w:instrText xml:space="preserve"> PAGEREF _Toc396352199 \h </w:instrText>
            </w:r>
          </w:ins>
          <w:r>
            <w:rPr>
              <w:noProof/>
              <w:webHidden/>
            </w:rPr>
          </w:r>
          <w:r>
            <w:rPr>
              <w:noProof/>
              <w:webHidden/>
            </w:rPr>
            <w:fldChar w:fldCharType="separate"/>
          </w:r>
          <w:ins w:id="48" w:author="fekete" w:date="2014-08-21T03:14:00Z">
            <w:r w:rsidR="00F66D67">
              <w:rPr>
                <w:noProof/>
                <w:webHidden/>
              </w:rPr>
              <w:t>10</w:t>
            </w:r>
          </w:ins>
          <w:ins w:id="49" w:author="fekete" w:date="2014-08-21T02:41:00Z">
            <w:r>
              <w:rPr>
                <w:noProof/>
                <w:webHidden/>
              </w:rPr>
              <w:fldChar w:fldCharType="end"/>
            </w:r>
            <w:r w:rsidRPr="00C04C62">
              <w:rPr>
                <w:rStyle w:val="Hyperlink"/>
                <w:noProof/>
              </w:rPr>
              <w:fldChar w:fldCharType="end"/>
            </w:r>
          </w:ins>
        </w:p>
        <w:p w:rsidR="008252E6" w:rsidRDefault="008252E6">
          <w:pPr>
            <w:pStyle w:val="TOC2"/>
            <w:tabs>
              <w:tab w:val="right" w:leader="dot" w:pos="9016"/>
            </w:tabs>
            <w:rPr>
              <w:ins w:id="50" w:author="fekete" w:date="2014-08-21T02:41:00Z"/>
              <w:rFonts w:asciiTheme="minorHAnsi" w:eastAsiaTheme="minorEastAsia" w:hAnsiTheme="minorHAnsi"/>
              <w:noProof/>
              <w:sz w:val="22"/>
              <w:lang w:val="fr-FR" w:eastAsia="fr-FR"/>
            </w:rPr>
          </w:pPr>
          <w:ins w:id="51"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"_Toc396352200"</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Text Encoding Initiative encoded documents</w:t>
            </w:r>
            <w:r>
              <w:rPr>
                <w:noProof/>
                <w:webHidden/>
              </w:rPr>
              <w:tab/>
            </w:r>
            <w:r>
              <w:rPr>
                <w:noProof/>
                <w:webHidden/>
              </w:rPr>
              <w:fldChar w:fldCharType="begin"/>
            </w:r>
            <w:r>
              <w:rPr>
                <w:noProof/>
                <w:webHidden/>
              </w:rPr>
              <w:instrText xml:space="preserve"> PAGEREF _Toc396352200 \h </w:instrText>
            </w:r>
          </w:ins>
          <w:r>
            <w:rPr>
              <w:noProof/>
              <w:webHidden/>
            </w:rPr>
          </w:r>
          <w:r>
            <w:rPr>
              <w:noProof/>
              <w:webHidden/>
            </w:rPr>
            <w:fldChar w:fldCharType="separate"/>
          </w:r>
          <w:ins w:id="52" w:author="fekete" w:date="2014-08-21T03:14:00Z">
            <w:r w:rsidR="00F66D67">
              <w:rPr>
                <w:noProof/>
                <w:webHidden/>
              </w:rPr>
              <w:t>11</w:t>
            </w:r>
          </w:ins>
          <w:ins w:id="53"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54" w:author="fekete" w:date="2014-08-21T02:41:00Z"/>
              <w:rFonts w:asciiTheme="minorHAnsi" w:eastAsiaTheme="minorEastAsia" w:hAnsiTheme="minorHAnsi"/>
              <w:noProof/>
              <w:sz w:val="22"/>
              <w:lang w:val="fr-FR" w:eastAsia="fr-FR"/>
            </w:rPr>
          </w:pPr>
          <w:ins w:id="55"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"_Toc396352201"</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Imported Archive/Library Catalogs and Portals (Text, PDF, HTML, or XML)</w:t>
            </w:r>
            <w:r>
              <w:rPr>
                <w:noProof/>
                <w:webHidden/>
              </w:rPr>
              <w:tab/>
            </w:r>
            <w:r>
              <w:rPr>
                <w:noProof/>
                <w:webHidden/>
              </w:rPr>
              <w:fldChar w:fldCharType="begin"/>
            </w:r>
            <w:r>
              <w:rPr>
                <w:noProof/>
                <w:webHidden/>
              </w:rPr>
              <w:instrText xml:space="preserve"> PAGEREF _Toc396352201 \h </w:instrText>
            </w:r>
          </w:ins>
          <w:r>
            <w:rPr>
              <w:noProof/>
              <w:webHidden/>
            </w:rPr>
          </w:r>
          <w:r>
            <w:rPr>
              <w:noProof/>
              <w:webHidden/>
            </w:rPr>
            <w:fldChar w:fldCharType="separate"/>
          </w:r>
          <w:ins w:id="56" w:author="fekete" w:date="2014-08-21T03:14:00Z">
            <w:r w:rsidR="00F66D67">
              <w:rPr>
                <w:noProof/>
                <w:webHidden/>
              </w:rPr>
              <w:t>11</w:t>
            </w:r>
          </w:ins>
          <w:ins w:id="57"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58" w:author="fekete" w:date="2014-08-21T02:41:00Z"/>
              <w:rFonts w:asciiTheme="minorHAnsi" w:eastAsiaTheme="minorEastAsia" w:hAnsiTheme="minorHAnsi"/>
              <w:noProof/>
              <w:sz w:val="22"/>
              <w:lang w:val="fr-FR" w:eastAsia="fr-FR"/>
            </w:rPr>
          </w:pPr>
          <w:ins w:id="59"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"_Toc396352202"</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CENDARI MediaWiki Contents (Text, RDF)</w:t>
            </w:r>
            <w:r>
              <w:rPr>
                <w:noProof/>
                <w:webHidden/>
              </w:rPr>
              <w:tab/>
            </w:r>
            <w:r>
              <w:rPr>
                <w:noProof/>
                <w:webHidden/>
              </w:rPr>
              <w:fldChar w:fldCharType="begin"/>
            </w:r>
            <w:r>
              <w:rPr>
                <w:noProof/>
                <w:webHidden/>
              </w:rPr>
              <w:instrText xml:space="preserve"> PAGEREF _Toc396352202 \h </w:instrText>
            </w:r>
          </w:ins>
          <w:r>
            <w:rPr>
              <w:noProof/>
              <w:webHidden/>
            </w:rPr>
          </w:r>
          <w:r>
            <w:rPr>
              <w:noProof/>
              <w:webHidden/>
            </w:rPr>
            <w:fldChar w:fldCharType="separate"/>
          </w:r>
          <w:ins w:id="60" w:author="fekete" w:date="2014-08-21T03:14:00Z">
            <w:r w:rsidR="00F66D67">
              <w:rPr>
                <w:noProof/>
                <w:webHidden/>
              </w:rPr>
              <w:t>11</w:t>
            </w:r>
          </w:ins>
          <w:ins w:id="61"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62" w:author="fekete" w:date="2014-08-21T02:41:00Z"/>
              <w:rFonts w:asciiTheme="minorHAnsi" w:eastAsiaTheme="minorEastAsia" w:hAnsiTheme="minorHAnsi"/>
              <w:noProof/>
              <w:sz w:val="22"/>
              <w:lang w:val="fr-FR" w:eastAsia="fr-FR"/>
            </w:rPr>
          </w:pPr>
          <w:ins w:id="63"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"_Toc396352203"</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CENDARI Note-Taking Environment (Text, RDF)</w:t>
            </w:r>
            <w:r>
              <w:rPr>
                <w:noProof/>
                <w:webHidden/>
              </w:rPr>
              <w:tab/>
            </w:r>
            <w:r>
              <w:rPr>
                <w:noProof/>
                <w:webHidden/>
              </w:rPr>
              <w:fldChar w:fldCharType="begin"/>
            </w:r>
            <w:r>
              <w:rPr>
                <w:noProof/>
                <w:webHidden/>
              </w:rPr>
              <w:instrText xml:space="preserve"> PAGEREF _Toc396352203 \h </w:instrText>
            </w:r>
          </w:ins>
          <w:r>
            <w:rPr>
              <w:noProof/>
              <w:webHidden/>
            </w:rPr>
          </w:r>
          <w:r>
            <w:rPr>
              <w:noProof/>
              <w:webHidden/>
            </w:rPr>
            <w:fldChar w:fldCharType="separate"/>
          </w:r>
          <w:ins w:id="64" w:author="fekete" w:date="2014-08-21T03:14:00Z">
            <w:r w:rsidR="00F66D67">
              <w:rPr>
                <w:noProof/>
                <w:webHidden/>
              </w:rPr>
              <w:t>11</w:t>
            </w:r>
          </w:ins>
          <w:ins w:id="65"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66" w:author="fekete" w:date="2014-08-21T02:41:00Z"/>
              <w:rFonts w:asciiTheme="minorHAnsi" w:eastAsiaTheme="minorEastAsia" w:hAnsiTheme="minorHAnsi"/>
              <w:noProof/>
              <w:sz w:val="22"/>
              <w:lang w:val="fr-FR" w:eastAsia="fr-FR"/>
            </w:rPr>
          </w:pPr>
          <w:ins w:id="67"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"_Toc396352204"</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Updating from the Data API</w:t>
            </w:r>
            <w:r>
              <w:rPr>
                <w:noProof/>
                <w:webHidden/>
              </w:rPr>
              <w:tab/>
            </w:r>
            <w:r>
              <w:rPr>
                <w:noProof/>
                <w:webHidden/>
              </w:rPr>
              <w:fldChar w:fldCharType="begin"/>
            </w:r>
            <w:r>
              <w:rPr>
                <w:noProof/>
                <w:webHidden/>
              </w:rPr>
              <w:instrText xml:space="preserve"> PAGEREF _Toc396352204 \h </w:instrText>
            </w:r>
          </w:ins>
          <w:r>
            <w:rPr>
              <w:noProof/>
              <w:webHidden/>
            </w:rPr>
          </w:r>
          <w:r>
            <w:rPr>
              <w:noProof/>
              <w:webHidden/>
            </w:rPr>
            <w:fldChar w:fldCharType="separate"/>
          </w:r>
          <w:ins w:id="68" w:author="fekete" w:date="2014-08-21T03:14:00Z">
            <w:r w:rsidR="00F66D67">
              <w:rPr>
                <w:noProof/>
                <w:webHidden/>
              </w:rPr>
              <w:t>12</w:t>
            </w:r>
          </w:ins>
          <w:ins w:id="69"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70" w:author="fekete" w:date="2014-08-21T02:41:00Z"/>
              <w:rFonts w:asciiTheme="minorHAnsi" w:eastAsiaTheme="minorEastAsia" w:hAnsiTheme="minorHAnsi"/>
              <w:noProof/>
              <w:sz w:val="22"/>
              <w:lang w:val="fr-FR" w:eastAsia="fr-FR"/>
            </w:rPr>
          </w:pPr>
          <w:ins w:id="71"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"_Toc396352205"</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The User Interface</w:t>
            </w:r>
            <w:r>
              <w:rPr>
                <w:noProof/>
                <w:webHidden/>
              </w:rPr>
              <w:tab/>
            </w:r>
            <w:r>
              <w:rPr>
                <w:noProof/>
                <w:webHidden/>
              </w:rPr>
              <w:fldChar w:fldCharType="begin"/>
            </w:r>
            <w:r>
              <w:rPr>
                <w:noProof/>
                <w:webHidden/>
              </w:rPr>
              <w:instrText xml:space="preserve"> PAGEREF _Toc396352205 \h </w:instrText>
            </w:r>
          </w:ins>
          <w:r>
            <w:rPr>
              <w:noProof/>
              <w:webHidden/>
            </w:rPr>
          </w:r>
          <w:r>
            <w:rPr>
              <w:noProof/>
              <w:webHidden/>
            </w:rPr>
            <w:fldChar w:fldCharType="separate"/>
          </w:r>
          <w:ins w:id="72" w:author="fekete" w:date="2014-08-21T03:14:00Z">
            <w:r w:rsidR="00F66D67">
              <w:rPr>
                <w:noProof/>
                <w:webHidden/>
              </w:rPr>
              <w:t>13</w:t>
            </w:r>
          </w:ins>
          <w:ins w:id="73" w:author="fekete" w:date="2014-08-21T02:41:00Z">
            <w:r>
              <w:rPr>
                <w:noProof/>
                <w:webHidden/>
              </w:rPr>
              <w:fldChar w:fldCharType="end"/>
            </w:r>
            <w:r w:rsidRPr="00C04C62">
              <w:rPr>
                <w:rStyle w:val="Hyperlink"/>
                <w:noProof/>
              </w:rPr>
              <w:fldChar w:fldCharType="end"/>
            </w:r>
          </w:ins>
        </w:p>
        <w:p w:rsidR="008252E6" w:rsidRDefault="008252E6">
          <w:pPr>
            <w:pStyle w:val="TOC2"/>
            <w:tabs>
              <w:tab w:val="right" w:leader="dot" w:pos="9016"/>
            </w:tabs>
            <w:rPr>
              <w:ins w:id="74" w:author="fekete" w:date="2014-08-21T02:41:00Z"/>
              <w:rFonts w:asciiTheme="minorHAnsi" w:eastAsiaTheme="minorEastAsia" w:hAnsiTheme="minorHAnsi"/>
              <w:noProof/>
              <w:sz w:val="22"/>
              <w:lang w:val="fr-FR" w:eastAsia="fr-FR"/>
            </w:rPr>
          </w:pPr>
          <w:ins w:id="75"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"_Toc396352206"</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Visualizations</w:t>
            </w:r>
            <w:r>
              <w:rPr>
                <w:noProof/>
                <w:webHidden/>
              </w:rPr>
              <w:tab/>
            </w:r>
            <w:r>
              <w:rPr>
                <w:noProof/>
                <w:webHidden/>
              </w:rPr>
              <w:fldChar w:fldCharType="begin"/>
            </w:r>
            <w:r>
              <w:rPr>
                <w:noProof/>
                <w:webHidden/>
              </w:rPr>
              <w:instrText xml:space="preserve"> PAGEREF _Toc396352206 \h </w:instrText>
            </w:r>
          </w:ins>
          <w:r>
            <w:rPr>
              <w:noProof/>
              <w:webHidden/>
            </w:rPr>
          </w:r>
          <w:r>
            <w:rPr>
              <w:noProof/>
              <w:webHidden/>
            </w:rPr>
            <w:fldChar w:fldCharType="separate"/>
          </w:r>
          <w:ins w:id="76" w:author="fekete" w:date="2014-08-21T03:14:00Z">
            <w:r w:rsidR="00F66D67">
              <w:rPr>
                <w:noProof/>
                <w:webHidden/>
              </w:rPr>
              <w:t>14</w:t>
            </w:r>
          </w:ins>
          <w:ins w:id="77" w:author="fekete" w:date="2014-08-21T02:41:00Z">
            <w:r>
              <w:rPr>
                <w:noProof/>
                <w:webHidden/>
              </w:rPr>
              <w:fldChar w:fldCharType="end"/>
            </w:r>
            <w:r w:rsidRPr="00C04C62">
              <w:rPr>
                <w:rStyle w:val="Hyperlink"/>
                <w:noProof/>
              </w:rPr>
              <w:fldChar w:fldCharType="end"/>
            </w:r>
          </w:ins>
        </w:p>
        <w:p w:rsidR="008252E6" w:rsidRDefault="008252E6">
          <w:pPr>
            <w:pStyle w:val="TOC2"/>
            <w:tabs>
              <w:tab w:val="right" w:leader="dot" w:pos="9016"/>
            </w:tabs>
            <w:rPr>
              <w:ins w:id="78" w:author="fekete" w:date="2014-08-21T02:41:00Z"/>
              <w:rFonts w:asciiTheme="minorHAnsi" w:eastAsiaTheme="minorEastAsia" w:hAnsiTheme="minorHAnsi"/>
              <w:noProof/>
              <w:sz w:val="22"/>
              <w:lang w:val="fr-FR" w:eastAsia="fr-FR"/>
            </w:rPr>
          </w:pPr>
          <w:ins w:id="79"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"_Toc396352207"</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Editing</w:t>
            </w:r>
            <w:r>
              <w:rPr>
                <w:noProof/>
                <w:webHidden/>
              </w:rPr>
              <w:tab/>
            </w:r>
            <w:r>
              <w:rPr>
                <w:noProof/>
                <w:webHidden/>
              </w:rPr>
              <w:fldChar w:fldCharType="begin"/>
            </w:r>
            <w:r>
              <w:rPr>
                <w:noProof/>
                <w:webHidden/>
              </w:rPr>
              <w:instrText xml:space="preserve"> PAGEREF _Toc396352207 \h </w:instrText>
            </w:r>
          </w:ins>
          <w:r>
            <w:rPr>
              <w:noProof/>
              <w:webHidden/>
            </w:rPr>
          </w:r>
          <w:r>
            <w:rPr>
              <w:noProof/>
              <w:webHidden/>
            </w:rPr>
            <w:fldChar w:fldCharType="separate"/>
          </w:r>
          <w:ins w:id="80" w:author="fekete" w:date="2014-08-21T03:14:00Z">
            <w:r w:rsidR="00F66D67">
              <w:rPr>
                <w:noProof/>
                <w:webHidden/>
              </w:rPr>
              <w:t>14</w:t>
            </w:r>
          </w:ins>
          <w:ins w:id="81"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82" w:author="fekete" w:date="2014-08-21T02:41:00Z"/>
              <w:rFonts w:asciiTheme="minorHAnsi" w:eastAsiaTheme="minorEastAsia" w:hAnsiTheme="minorHAnsi"/>
              <w:noProof/>
              <w:sz w:val="22"/>
              <w:lang w:val="fr-FR" w:eastAsia="fr-FR"/>
            </w:rPr>
          </w:pPr>
          <w:ins w:id="83"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"_Toc396352208"</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Conclusion</w:t>
            </w:r>
            <w:r>
              <w:rPr>
                <w:noProof/>
                <w:webHidden/>
              </w:rPr>
              <w:tab/>
            </w:r>
            <w:r>
              <w:rPr>
                <w:noProof/>
                <w:webHidden/>
              </w:rPr>
              <w:fldChar w:fldCharType="begin"/>
            </w:r>
            <w:r>
              <w:rPr>
                <w:noProof/>
                <w:webHidden/>
              </w:rPr>
              <w:instrText xml:space="preserve"> PAGEREF _Toc396352208 \h </w:instrText>
            </w:r>
          </w:ins>
          <w:r>
            <w:rPr>
              <w:noProof/>
              <w:webHidden/>
            </w:rPr>
          </w:r>
          <w:r>
            <w:rPr>
              <w:noProof/>
              <w:webHidden/>
            </w:rPr>
            <w:fldChar w:fldCharType="separate"/>
          </w:r>
          <w:ins w:id="84" w:author="fekete" w:date="2014-08-21T03:14:00Z">
            <w:r w:rsidR="00F66D67">
              <w:rPr>
                <w:noProof/>
                <w:webHidden/>
              </w:rPr>
              <w:t>14</w:t>
            </w:r>
          </w:ins>
          <w:ins w:id="85"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86" w:author="fekete" w:date="2014-08-21T02:41:00Z"/>
              <w:rFonts w:asciiTheme="minorHAnsi" w:eastAsiaTheme="minorEastAsia" w:hAnsiTheme="minorHAnsi"/>
              <w:noProof/>
              <w:sz w:val="22"/>
              <w:lang w:val="fr-FR" w:eastAsia="fr-FR"/>
            </w:rPr>
          </w:pPr>
          <w:ins w:id="87"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"_Toc396352209"</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References</w:t>
            </w:r>
            <w:r>
              <w:rPr>
                <w:noProof/>
                <w:webHidden/>
              </w:rPr>
              <w:tab/>
            </w:r>
            <w:r>
              <w:rPr>
                <w:noProof/>
                <w:webHidden/>
              </w:rPr>
              <w:fldChar w:fldCharType="begin"/>
            </w:r>
            <w:r>
              <w:rPr>
                <w:noProof/>
                <w:webHidden/>
              </w:rPr>
              <w:instrText xml:space="preserve"> PAGEREF _Toc396352209 \h </w:instrText>
            </w:r>
          </w:ins>
          <w:r>
            <w:rPr>
              <w:noProof/>
              <w:webHidden/>
            </w:rPr>
          </w:r>
          <w:r>
            <w:rPr>
              <w:noProof/>
              <w:webHidden/>
            </w:rPr>
            <w:fldChar w:fldCharType="separate"/>
          </w:r>
          <w:ins w:id="88" w:author="fekete" w:date="2014-08-21T03:14:00Z">
            <w:r w:rsidR="00F66D67">
              <w:rPr>
                <w:noProof/>
                <w:webHidden/>
              </w:rPr>
              <w:t>16</w:t>
            </w:r>
          </w:ins>
          <w:ins w:id="89"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90" w:author="fekete" w:date="2014-08-21T02:41:00Z"/>
              <w:rFonts w:asciiTheme="minorHAnsi" w:eastAsiaTheme="minorEastAsia" w:hAnsiTheme="minorHAnsi"/>
              <w:noProof/>
              <w:sz w:val="22"/>
              <w:lang w:val="fr-FR" w:eastAsia="fr-FR"/>
            </w:rPr>
          </w:pPr>
          <w:ins w:id="91"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"_Toc396352210"</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Appendix A: ElasticSearch Mapping</w:t>
            </w:r>
            <w:r>
              <w:rPr>
                <w:noProof/>
                <w:webHidden/>
              </w:rPr>
              <w:tab/>
            </w:r>
            <w:r>
              <w:rPr>
                <w:noProof/>
                <w:webHidden/>
              </w:rPr>
              <w:fldChar w:fldCharType="begin"/>
            </w:r>
            <w:r>
              <w:rPr>
                <w:noProof/>
                <w:webHidden/>
              </w:rPr>
              <w:instrText xml:space="preserve"> PAGEREF _Toc396352210 \h </w:instrText>
            </w:r>
          </w:ins>
          <w:r>
            <w:rPr>
              <w:noProof/>
              <w:webHidden/>
            </w:rPr>
          </w:r>
          <w:r>
            <w:rPr>
              <w:noProof/>
              <w:webHidden/>
            </w:rPr>
            <w:fldChar w:fldCharType="separate"/>
          </w:r>
          <w:ins w:id="92" w:author="fekete" w:date="2014-08-21T03:14:00Z">
            <w:r w:rsidR="00F66D67">
              <w:rPr>
                <w:noProof/>
                <w:webHidden/>
              </w:rPr>
              <w:t>17</w:t>
            </w:r>
          </w:ins>
          <w:ins w:id="93" w:author="fekete" w:date="2014-08-21T02:41:00Z">
            <w:r>
              <w:rPr>
                <w:noProof/>
                <w:webHidden/>
              </w:rPr>
              <w:fldChar w:fldCharType="end"/>
            </w:r>
            <w:r w:rsidRPr="00C04C62">
              <w:rPr>
                <w:rStyle w:val="Hyperlink"/>
                <w:noProof/>
              </w:rPr>
              <w:fldChar w:fldCharType="end"/>
            </w:r>
          </w:ins>
        </w:p>
        <w:p w:rsidR="008252E6" w:rsidRDefault="008252E6">
          <w:pPr>
            <w:pStyle w:val="TOC1"/>
            <w:tabs>
              <w:tab w:val="right" w:leader="dot" w:pos="9016"/>
            </w:tabs>
            <w:rPr>
              <w:ins w:id="94" w:author="fekete" w:date="2014-08-21T02:41:00Z"/>
              <w:rFonts w:asciiTheme="minorHAnsi" w:eastAsiaTheme="minorEastAsia" w:hAnsiTheme="minorHAnsi"/>
              <w:noProof/>
              <w:sz w:val="22"/>
              <w:lang w:val="fr-FR" w:eastAsia="fr-FR"/>
            </w:rPr>
          </w:pPr>
          <w:ins w:id="95" w:author="fekete" w:date="2014-08-21T02:41:00Z">
            <w:r w:rsidRPr="00C04C62">
              <w:rPr>
                <w:rStyle w:val="Hyperlink"/>
                <w:noProof/>
              </w:rPr>
              <w:fldChar w:fldCharType="begin"/>
            </w:r>
            <w:r w:rsidRPr="00C04C62">
              <w:rPr>
                <w:rStyle w:val="Hyperlink"/>
                <w:noProof/>
              </w:rPr>
              <w:instrText xml:space="preserve"> </w:instrText>
            </w:r>
            <w:r>
              <w:rPr>
                <w:noProof/>
              </w:rPr>
              <w:instrText>HYPERLINK \l "_Toc396352211"</w:instrText>
            </w:r>
            <w:r w:rsidRPr="00C04C62">
              <w:rPr>
                <w:rStyle w:val="Hyperlink"/>
                <w:noProof/>
              </w:rPr>
              <w:instrText xml:space="preserve"> </w:instrText>
            </w:r>
            <w:r w:rsidRPr="00C04C62">
              <w:rPr>
                <w:rStyle w:val="Hyperlink"/>
                <w:noProof/>
              </w:rPr>
              <w:fldChar w:fldCharType="separate"/>
            </w:r>
            <w:r w:rsidRPr="00C04C62">
              <w:rPr>
                <w:rStyle w:val="Hyperlink"/>
                <w:noProof/>
                <w:lang w:val="en-US"/>
              </w:rPr>
              <w:t>Appendix B: ElasticSearch Filter with Permission</w:t>
            </w:r>
            <w:r>
              <w:rPr>
                <w:noProof/>
                <w:webHidden/>
              </w:rPr>
              <w:tab/>
            </w:r>
            <w:r>
              <w:rPr>
                <w:noProof/>
                <w:webHidden/>
              </w:rPr>
              <w:fldChar w:fldCharType="begin"/>
            </w:r>
            <w:r>
              <w:rPr>
                <w:noProof/>
                <w:webHidden/>
              </w:rPr>
              <w:instrText xml:space="preserve"> PAGEREF _Toc396352211 \h </w:instrText>
            </w:r>
          </w:ins>
          <w:r>
            <w:rPr>
              <w:noProof/>
              <w:webHidden/>
            </w:rPr>
          </w:r>
          <w:r>
            <w:rPr>
              <w:noProof/>
              <w:webHidden/>
            </w:rPr>
            <w:fldChar w:fldCharType="separate"/>
          </w:r>
          <w:ins w:id="96" w:author="fekete" w:date="2014-08-21T03:14:00Z">
            <w:r w:rsidR="00F66D67">
              <w:rPr>
                <w:noProof/>
                <w:webHidden/>
              </w:rPr>
              <w:t>18</w:t>
            </w:r>
          </w:ins>
          <w:ins w:id="97" w:author="fekete" w:date="2014-08-21T02:41:00Z">
            <w:r>
              <w:rPr>
                <w:noProof/>
                <w:webHidden/>
              </w:rPr>
              <w:fldChar w:fldCharType="end"/>
            </w:r>
            <w:r w:rsidRPr="00C04C62">
              <w:rPr>
                <w:rStyle w:val="Hyperlink"/>
                <w:noProof/>
              </w:rPr>
              <w:fldChar w:fldCharType="end"/>
            </w:r>
          </w:ins>
        </w:p>
        <w:p w:rsidR="00C82149" w:rsidDel="008252E6" w:rsidRDefault="00C82149">
          <w:pPr>
            <w:pStyle w:val="TOC1"/>
            <w:tabs>
              <w:tab w:val="right" w:leader="dot" w:pos="9016"/>
            </w:tabs>
            <w:rPr>
              <w:del w:id="98" w:author="fekete" w:date="2014-08-21T02:41:00Z"/>
              <w:rFonts w:asciiTheme="minorHAnsi" w:eastAsiaTheme="minorEastAsia" w:hAnsiTheme="minorHAnsi"/>
              <w:noProof/>
              <w:sz w:val="22"/>
              <w:lang w:val="fr-FR" w:eastAsia="fr-FR"/>
            </w:rPr>
          </w:pPr>
          <w:del w:id="99" w:author="fekete" w:date="2014-08-21T02:41:00Z">
            <w:r w:rsidRPr="008252E6" w:rsidDel="008252E6">
              <w:rPr>
                <w:rPrChange w:id="100" w:author="fekete" w:date="2014-08-21T02:41:00Z">
                  <w:rPr>
                    <w:rStyle w:val="Hyperlink"/>
                    <w:noProof/>
                    <w:lang w:val="en-US"/>
                  </w:rPr>
                </w:rPrChange>
              </w:rPr>
              <w:delText>Introduction</w:delText>
            </w:r>
            <w:r w:rsidDel="008252E6">
              <w:rPr>
                <w:noProof/>
                <w:webHidden/>
              </w:rPr>
              <w:tab/>
              <w:delText>4</w:delText>
            </w:r>
          </w:del>
        </w:p>
        <w:p w:rsidR="00C82149" w:rsidDel="008252E6" w:rsidRDefault="00C82149">
          <w:pPr>
            <w:pStyle w:val="TOC1"/>
            <w:tabs>
              <w:tab w:val="right" w:leader="dot" w:pos="9016"/>
            </w:tabs>
            <w:rPr>
              <w:del w:id="101" w:author="fekete" w:date="2014-08-21T02:41:00Z"/>
              <w:rFonts w:asciiTheme="minorHAnsi" w:eastAsiaTheme="minorEastAsia" w:hAnsiTheme="minorHAnsi"/>
              <w:noProof/>
              <w:sz w:val="22"/>
              <w:lang w:val="fr-FR" w:eastAsia="fr-FR"/>
            </w:rPr>
          </w:pPr>
          <w:del w:id="102" w:author="fekete" w:date="2014-08-21T02:41:00Z">
            <w:r w:rsidRPr="008252E6" w:rsidDel="008252E6">
              <w:rPr>
                <w:rPrChange w:id="103" w:author="fekete" w:date="2014-08-21T02:41:00Z">
                  <w:rPr>
                    <w:rStyle w:val="Hyperlink"/>
                    <w:noProof/>
                    <w:lang w:val="en-US"/>
                  </w:rPr>
                </w:rPrChange>
              </w:rPr>
              <w:delText>CENDARI Services to Integrate</w:delText>
            </w:r>
            <w:r w:rsidDel="008252E6">
              <w:rPr>
                <w:noProof/>
                <w:webHidden/>
              </w:rPr>
              <w:tab/>
              <w:delText>5</w:delText>
            </w:r>
          </w:del>
        </w:p>
        <w:p w:rsidR="00C82149" w:rsidDel="008252E6" w:rsidRDefault="00C82149">
          <w:pPr>
            <w:pStyle w:val="TOC1"/>
            <w:tabs>
              <w:tab w:val="right" w:leader="dot" w:pos="9016"/>
            </w:tabs>
            <w:rPr>
              <w:del w:id="104" w:author="fekete" w:date="2014-08-21T02:41:00Z"/>
              <w:rFonts w:asciiTheme="minorHAnsi" w:eastAsiaTheme="minorEastAsia" w:hAnsiTheme="minorHAnsi"/>
              <w:noProof/>
              <w:sz w:val="22"/>
              <w:lang w:val="fr-FR" w:eastAsia="fr-FR"/>
            </w:rPr>
          </w:pPr>
          <w:del w:id="105" w:author="fekete" w:date="2014-08-21T02:41:00Z">
            <w:r w:rsidRPr="008252E6" w:rsidDel="008252E6">
              <w:rPr>
                <w:rPrChange w:id="106" w:author="fekete" w:date="2014-08-21T02:41:00Z">
                  <w:rPr>
                    <w:rStyle w:val="Hyperlink"/>
                    <w:noProof/>
                    <w:lang w:val="en-US"/>
                  </w:rPr>
                </w:rPrChange>
              </w:rPr>
              <w:delText>Searching and Faceting</w:delText>
            </w:r>
            <w:r w:rsidDel="008252E6">
              <w:rPr>
                <w:noProof/>
                <w:webHidden/>
              </w:rPr>
              <w:tab/>
              <w:delText>6</w:delText>
            </w:r>
          </w:del>
        </w:p>
        <w:p w:rsidR="00C82149" w:rsidDel="008252E6" w:rsidRDefault="00C82149">
          <w:pPr>
            <w:pStyle w:val="TOC2"/>
            <w:tabs>
              <w:tab w:val="right" w:leader="dot" w:pos="9016"/>
            </w:tabs>
            <w:rPr>
              <w:del w:id="107" w:author="fekete" w:date="2014-08-21T02:41:00Z"/>
              <w:rFonts w:asciiTheme="minorHAnsi" w:eastAsiaTheme="minorEastAsia" w:hAnsiTheme="minorHAnsi"/>
              <w:noProof/>
              <w:sz w:val="22"/>
              <w:lang w:val="fr-FR" w:eastAsia="fr-FR"/>
            </w:rPr>
          </w:pPr>
          <w:del w:id="108" w:author="fekete" w:date="2014-08-21T02:41:00Z">
            <w:r w:rsidRPr="008252E6" w:rsidDel="008252E6">
              <w:rPr>
                <w:rPrChange w:id="109" w:author="fekete" w:date="2014-08-21T02:41:00Z">
                  <w:rPr>
                    <w:rStyle w:val="Hyperlink"/>
                    <w:noProof/>
                    <w:lang w:val="en-US"/>
                  </w:rPr>
                </w:rPrChange>
              </w:rPr>
              <w:delText>Indexing</w:delText>
            </w:r>
            <w:r w:rsidDel="008252E6">
              <w:rPr>
                <w:noProof/>
                <w:webHidden/>
              </w:rPr>
              <w:tab/>
              <w:delText>6</w:delText>
            </w:r>
          </w:del>
        </w:p>
        <w:p w:rsidR="00C82149" w:rsidDel="008252E6" w:rsidRDefault="00C82149">
          <w:pPr>
            <w:pStyle w:val="TOC2"/>
            <w:tabs>
              <w:tab w:val="right" w:leader="dot" w:pos="9016"/>
            </w:tabs>
            <w:rPr>
              <w:del w:id="110" w:author="fekete" w:date="2014-08-21T02:41:00Z"/>
              <w:rFonts w:asciiTheme="minorHAnsi" w:eastAsiaTheme="minorEastAsia" w:hAnsiTheme="minorHAnsi"/>
              <w:noProof/>
              <w:sz w:val="22"/>
              <w:lang w:val="fr-FR" w:eastAsia="fr-FR"/>
            </w:rPr>
          </w:pPr>
          <w:del w:id="111" w:author="fekete" w:date="2014-08-21T02:41:00Z">
            <w:r w:rsidRPr="008252E6" w:rsidDel="008252E6">
              <w:rPr>
                <w:rPrChange w:id="112" w:author="fekete" w:date="2014-08-21T02:41:00Z">
                  <w:rPr>
                    <w:rStyle w:val="Hyperlink"/>
                    <w:noProof/>
                    <w:lang w:val="en-US"/>
                  </w:rPr>
                </w:rPrChange>
              </w:rPr>
              <w:lastRenderedPageBreak/>
              <w:delText>Search</w:delText>
            </w:r>
            <w:r w:rsidDel="008252E6">
              <w:rPr>
                <w:noProof/>
                <w:webHidden/>
              </w:rPr>
              <w:tab/>
              <w:delText>6</w:delText>
            </w:r>
          </w:del>
        </w:p>
        <w:p w:rsidR="00C82149" w:rsidDel="008252E6" w:rsidRDefault="00C82149">
          <w:pPr>
            <w:pStyle w:val="TOC2"/>
            <w:tabs>
              <w:tab w:val="right" w:leader="dot" w:pos="9016"/>
            </w:tabs>
            <w:rPr>
              <w:del w:id="113" w:author="fekete" w:date="2014-08-21T02:41:00Z"/>
              <w:rFonts w:asciiTheme="minorHAnsi" w:eastAsiaTheme="minorEastAsia" w:hAnsiTheme="minorHAnsi"/>
              <w:noProof/>
              <w:sz w:val="22"/>
              <w:lang w:val="fr-FR" w:eastAsia="fr-FR"/>
            </w:rPr>
          </w:pPr>
          <w:del w:id="114" w:author="fekete" w:date="2014-08-21T02:41:00Z">
            <w:r w:rsidRPr="008252E6" w:rsidDel="008252E6">
              <w:rPr>
                <w:rPrChange w:id="115" w:author="fekete" w:date="2014-08-21T02:41:00Z">
                  <w:rPr>
                    <w:rStyle w:val="Hyperlink"/>
                    <w:noProof/>
                    <w:lang w:val="en-US"/>
                  </w:rPr>
                </w:rPrChange>
              </w:rPr>
              <w:delText>Aggregation and Faceting</w:delText>
            </w:r>
            <w:r w:rsidDel="008252E6">
              <w:rPr>
                <w:noProof/>
                <w:webHidden/>
              </w:rPr>
              <w:tab/>
              <w:delText>6</w:delText>
            </w:r>
          </w:del>
        </w:p>
        <w:p w:rsidR="00C82149" w:rsidDel="008252E6" w:rsidRDefault="00C82149">
          <w:pPr>
            <w:pStyle w:val="TOC2"/>
            <w:tabs>
              <w:tab w:val="right" w:leader="dot" w:pos="9016"/>
            </w:tabs>
            <w:rPr>
              <w:del w:id="116" w:author="fekete" w:date="2014-08-21T02:41:00Z"/>
              <w:rFonts w:asciiTheme="minorHAnsi" w:eastAsiaTheme="minorEastAsia" w:hAnsiTheme="minorHAnsi"/>
              <w:noProof/>
              <w:sz w:val="22"/>
              <w:lang w:val="fr-FR" w:eastAsia="fr-FR"/>
            </w:rPr>
          </w:pPr>
          <w:del w:id="117" w:author="fekete" w:date="2014-08-21T02:41:00Z">
            <w:r w:rsidRPr="008252E6" w:rsidDel="008252E6">
              <w:rPr>
                <w:rPrChange w:id="118" w:author="fekete" w:date="2014-08-21T02:41:00Z">
                  <w:rPr>
                    <w:rStyle w:val="Hyperlink"/>
                    <w:noProof/>
                    <w:lang w:val="en-US"/>
                  </w:rPr>
                </w:rPrChange>
              </w:rPr>
              <w:delText>Aggregation Features for Visualization</w:delText>
            </w:r>
            <w:r w:rsidDel="008252E6">
              <w:rPr>
                <w:noProof/>
                <w:webHidden/>
              </w:rPr>
              <w:tab/>
              <w:delText>7</w:delText>
            </w:r>
          </w:del>
        </w:p>
        <w:p w:rsidR="00C82149" w:rsidDel="008252E6" w:rsidRDefault="00C82149">
          <w:pPr>
            <w:pStyle w:val="TOC1"/>
            <w:tabs>
              <w:tab w:val="right" w:leader="dot" w:pos="9016"/>
            </w:tabs>
            <w:rPr>
              <w:del w:id="119" w:author="fekete" w:date="2014-08-21T02:41:00Z"/>
              <w:rFonts w:asciiTheme="minorHAnsi" w:eastAsiaTheme="minorEastAsia" w:hAnsiTheme="minorHAnsi"/>
              <w:noProof/>
              <w:sz w:val="22"/>
              <w:lang w:val="fr-FR" w:eastAsia="fr-FR"/>
            </w:rPr>
          </w:pPr>
          <w:del w:id="120" w:author="fekete" w:date="2014-08-21T02:41:00Z">
            <w:r w:rsidRPr="008252E6" w:rsidDel="008252E6">
              <w:rPr>
                <w:rPrChange w:id="121" w:author="fekete" w:date="2014-08-21T02:41:00Z">
                  <w:rPr>
                    <w:rStyle w:val="Hyperlink"/>
                    <w:noProof/>
                    <w:lang w:val="en-US"/>
                  </w:rPr>
                </w:rPrChange>
              </w:rPr>
              <w:delText>The XMLFacets Program</w:delText>
            </w:r>
            <w:r w:rsidDel="008252E6">
              <w:rPr>
                <w:noProof/>
                <w:webHidden/>
              </w:rPr>
              <w:tab/>
              <w:delText>7</w:delText>
            </w:r>
          </w:del>
        </w:p>
        <w:p w:rsidR="00C82149" w:rsidDel="008252E6" w:rsidRDefault="00C82149">
          <w:pPr>
            <w:pStyle w:val="TOC1"/>
            <w:tabs>
              <w:tab w:val="right" w:leader="dot" w:pos="9016"/>
            </w:tabs>
            <w:rPr>
              <w:del w:id="122" w:author="fekete" w:date="2014-08-21T02:41:00Z"/>
              <w:rFonts w:asciiTheme="minorHAnsi" w:eastAsiaTheme="minorEastAsia" w:hAnsiTheme="minorHAnsi"/>
              <w:noProof/>
              <w:sz w:val="22"/>
              <w:lang w:val="fr-FR" w:eastAsia="fr-FR"/>
            </w:rPr>
          </w:pPr>
          <w:del w:id="123" w:author="fekete" w:date="2014-08-21T02:41:00Z">
            <w:r w:rsidRPr="008252E6" w:rsidDel="008252E6">
              <w:rPr>
                <w:rPrChange w:id="124" w:author="fekete" w:date="2014-08-21T02:41:00Z">
                  <w:rPr>
                    <w:rStyle w:val="Hyperlink"/>
                    <w:noProof/>
                    <w:lang w:val="en-US"/>
                  </w:rPr>
                </w:rPrChange>
              </w:rPr>
              <w:delText>Standard Index Structure in XMLFacets</w:delText>
            </w:r>
            <w:r w:rsidDel="008252E6">
              <w:rPr>
                <w:noProof/>
                <w:webHidden/>
              </w:rPr>
              <w:tab/>
              <w:delText>8</w:delText>
            </w:r>
          </w:del>
        </w:p>
        <w:p w:rsidR="00C82149" w:rsidDel="008252E6" w:rsidRDefault="00C82149">
          <w:pPr>
            <w:pStyle w:val="TOC1"/>
            <w:tabs>
              <w:tab w:val="right" w:leader="dot" w:pos="9016"/>
            </w:tabs>
            <w:rPr>
              <w:del w:id="125" w:author="fekete" w:date="2014-08-21T02:41:00Z"/>
              <w:rFonts w:asciiTheme="minorHAnsi" w:eastAsiaTheme="minorEastAsia" w:hAnsiTheme="minorHAnsi"/>
              <w:noProof/>
              <w:sz w:val="22"/>
              <w:lang w:val="fr-FR" w:eastAsia="fr-FR"/>
            </w:rPr>
          </w:pPr>
          <w:del w:id="126" w:author="fekete" w:date="2014-08-21T02:41:00Z">
            <w:r w:rsidRPr="008252E6" w:rsidDel="008252E6">
              <w:rPr>
                <w:rPrChange w:id="127" w:author="fekete" w:date="2014-08-21T02:41:00Z">
                  <w:rPr>
                    <w:rStyle w:val="Hyperlink"/>
                    <w:noProof/>
                    <w:lang w:val="en-US"/>
                  </w:rPr>
                </w:rPrChange>
              </w:rPr>
              <w:delText>Management of XML documents</w:delText>
            </w:r>
            <w:r w:rsidDel="008252E6">
              <w:rPr>
                <w:noProof/>
                <w:webHidden/>
              </w:rPr>
              <w:tab/>
              <w:delText>9</w:delText>
            </w:r>
          </w:del>
        </w:p>
        <w:p w:rsidR="00C82149" w:rsidDel="008252E6" w:rsidRDefault="00C82149">
          <w:pPr>
            <w:pStyle w:val="TOC2"/>
            <w:tabs>
              <w:tab w:val="right" w:leader="dot" w:pos="9016"/>
            </w:tabs>
            <w:rPr>
              <w:del w:id="128" w:author="fekete" w:date="2014-08-21T02:41:00Z"/>
              <w:rFonts w:asciiTheme="minorHAnsi" w:eastAsiaTheme="minorEastAsia" w:hAnsiTheme="minorHAnsi"/>
              <w:noProof/>
              <w:sz w:val="22"/>
              <w:lang w:val="fr-FR" w:eastAsia="fr-FR"/>
            </w:rPr>
          </w:pPr>
          <w:del w:id="129" w:author="fekete" w:date="2014-08-21T02:41:00Z">
            <w:r w:rsidRPr="008252E6" w:rsidDel="008252E6">
              <w:rPr>
                <w:rPrChange w:id="130" w:author="fekete" w:date="2014-08-21T02:41:00Z">
                  <w:rPr>
                    <w:rStyle w:val="Hyperlink"/>
                    <w:noProof/>
                    <w:lang w:val="en-US"/>
                  </w:rPr>
                </w:rPrChange>
              </w:rPr>
              <w:delText>Archives in Europe encoded as EAG Documents</w:delText>
            </w:r>
            <w:r w:rsidDel="008252E6">
              <w:rPr>
                <w:noProof/>
                <w:webHidden/>
              </w:rPr>
              <w:tab/>
              <w:delText>10</w:delText>
            </w:r>
          </w:del>
        </w:p>
        <w:p w:rsidR="00C82149" w:rsidDel="008252E6" w:rsidRDefault="00C82149">
          <w:pPr>
            <w:pStyle w:val="TOC2"/>
            <w:tabs>
              <w:tab w:val="right" w:leader="dot" w:pos="9016"/>
            </w:tabs>
            <w:rPr>
              <w:del w:id="131" w:author="fekete" w:date="2014-08-21T02:41:00Z"/>
              <w:rFonts w:asciiTheme="minorHAnsi" w:eastAsiaTheme="minorEastAsia" w:hAnsiTheme="minorHAnsi"/>
              <w:noProof/>
              <w:sz w:val="22"/>
              <w:lang w:val="fr-FR" w:eastAsia="fr-FR"/>
            </w:rPr>
          </w:pPr>
          <w:del w:id="132" w:author="fekete" w:date="2014-08-21T02:41:00Z">
            <w:r w:rsidRPr="008252E6" w:rsidDel="008252E6">
              <w:rPr>
                <w:rPrChange w:id="133" w:author="fekete" w:date="2014-08-21T02:41:00Z">
                  <w:rPr>
                    <w:rStyle w:val="Hyperlink"/>
                    <w:noProof/>
                    <w:lang w:val="en-US"/>
                  </w:rPr>
                </w:rPrChange>
              </w:rPr>
              <w:delText>Archival Descriptions encoded as EAD Documents</w:delText>
            </w:r>
            <w:r w:rsidDel="008252E6">
              <w:rPr>
                <w:noProof/>
                <w:webHidden/>
              </w:rPr>
              <w:tab/>
              <w:delText>10</w:delText>
            </w:r>
          </w:del>
        </w:p>
        <w:p w:rsidR="00C82149" w:rsidDel="008252E6" w:rsidRDefault="00C82149">
          <w:pPr>
            <w:pStyle w:val="TOC2"/>
            <w:tabs>
              <w:tab w:val="right" w:leader="dot" w:pos="9016"/>
            </w:tabs>
            <w:rPr>
              <w:del w:id="134" w:author="fekete" w:date="2014-08-21T02:41:00Z"/>
              <w:rFonts w:asciiTheme="minorHAnsi" w:eastAsiaTheme="minorEastAsia" w:hAnsiTheme="minorHAnsi"/>
              <w:noProof/>
              <w:sz w:val="22"/>
              <w:lang w:val="fr-FR" w:eastAsia="fr-FR"/>
            </w:rPr>
          </w:pPr>
          <w:del w:id="135" w:author="fekete" w:date="2014-08-21T02:41:00Z">
            <w:r w:rsidRPr="008252E6" w:rsidDel="008252E6">
              <w:rPr>
                <w:rPrChange w:id="136" w:author="fekete" w:date="2014-08-21T02:41:00Z">
                  <w:rPr>
                    <w:rStyle w:val="Hyperlink"/>
                    <w:noProof/>
                    <w:lang w:val="en-US"/>
                  </w:rPr>
                </w:rPrChange>
              </w:rPr>
              <w:delText>Text Encoding Initiative encoded documents</w:delText>
            </w:r>
            <w:r w:rsidDel="008252E6">
              <w:rPr>
                <w:noProof/>
                <w:webHidden/>
              </w:rPr>
              <w:tab/>
              <w:delText>11</w:delText>
            </w:r>
          </w:del>
        </w:p>
        <w:p w:rsidR="00C82149" w:rsidDel="008252E6" w:rsidRDefault="00C82149">
          <w:pPr>
            <w:pStyle w:val="TOC1"/>
            <w:tabs>
              <w:tab w:val="right" w:leader="dot" w:pos="9016"/>
            </w:tabs>
            <w:rPr>
              <w:del w:id="137" w:author="fekete" w:date="2014-08-21T02:41:00Z"/>
              <w:rFonts w:asciiTheme="minorHAnsi" w:eastAsiaTheme="minorEastAsia" w:hAnsiTheme="minorHAnsi"/>
              <w:noProof/>
              <w:sz w:val="22"/>
              <w:lang w:val="fr-FR" w:eastAsia="fr-FR"/>
            </w:rPr>
          </w:pPr>
          <w:del w:id="138" w:author="fekete" w:date="2014-08-21T02:41:00Z">
            <w:r w:rsidRPr="008252E6" w:rsidDel="008252E6">
              <w:rPr>
                <w:rPrChange w:id="139" w:author="fekete" w:date="2014-08-21T02:41:00Z">
                  <w:rPr>
                    <w:rStyle w:val="Hyperlink"/>
                    <w:noProof/>
                    <w:lang w:val="en-US"/>
                  </w:rPr>
                </w:rPrChange>
              </w:rPr>
              <w:delText>Imported Archive/Library Catalogs and Portals (Text, PDF, HTML, or XML)</w:delText>
            </w:r>
            <w:r w:rsidDel="008252E6">
              <w:rPr>
                <w:noProof/>
                <w:webHidden/>
              </w:rPr>
              <w:tab/>
              <w:delText>11</w:delText>
            </w:r>
          </w:del>
        </w:p>
        <w:p w:rsidR="00C82149" w:rsidDel="008252E6" w:rsidRDefault="00C82149">
          <w:pPr>
            <w:pStyle w:val="TOC1"/>
            <w:tabs>
              <w:tab w:val="right" w:leader="dot" w:pos="9016"/>
            </w:tabs>
            <w:rPr>
              <w:del w:id="140" w:author="fekete" w:date="2014-08-21T02:41:00Z"/>
              <w:rFonts w:asciiTheme="minorHAnsi" w:eastAsiaTheme="minorEastAsia" w:hAnsiTheme="minorHAnsi"/>
              <w:noProof/>
              <w:sz w:val="22"/>
              <w:lang w:val="fr-FR" w:eastAsia="fr-FR"/>
            </w:rPr>
          </w:pPr>
          <w:del w:id="141" w:author="fekete" w:date="2014-08-21T02:41:00Z">
            <w:r w:rsidRPr="008252E6" w:rsidDel="008252E6">
              <w:rPr>
                <w:rPrChange w:id="142" w:author="fekete" w:date="2014-08-21T02:41:00Z">
                  <w:rPr>
                    <w:rStyle w:val="Hyperlink"/>
                    <w:noProof/>
                    <w:lang w:val="en-US"/>
                  </w:rPr>
                </w:rPrChange>
              </w:rPr>
              <w:delText>CENDARI MediaWiki Contents (Text, RDF)</w:delText>
            </w:r>
            <w:r w:rsidDel="008252E6">
              <w:rPr>
                <w:noProof/>
                <w:webHidden/>
              </w:rPr>
              <w:tab/>
              <w:delText>11</w:delText>
            </w:r>
          </w:del>
        </w:p>
        <w:p w:rsidR="00C82149" w:rsidDel="008252E6" w:rsidRDefault="00C82149">
          <w:pPr>
            <w:pStyle w:val="TOC1"/>
            <w:tabs>
              <w:tab w:val="right" w:leader="dot" w:pos="9016"/>
            </w:tabs>
            <w:rPr>
              <w:del w:id="143" w:author="fekete" w:date="2014-08-21T02:41:00Z"/>
              <w:rFonts w:asciiTheme="minorHAnsi" w:eastAsiaTheme="minorEastAsia" w:hAnsiTheme="minorHAnsi"/>
              <w:noProof/>
              <w:sz w:val="22"/>
              <w:lang w:val="fr-FR" w:eastAsia="fr-FR"/>
            </w:rPr>
          </w:pPr>
          <w:del w:id="144" w:author="fekete" w:date="2014-08-21T02:41:00Z">
            <w:r w:rsidRPr="008252E6" w:rsidDel="008252E6">
              <w:rPr>
                <w:rPrChange w:id="145" w:author="fekete" w:date="2014-08-21T02:41:00Z">
                  <w:rPr>
                    <w:rStyle w:val="Hyperlink"/>
                    <w:noProof/>
                    <w:lang w:val="en-US"/>
                  </w:rPr>
                </w:rPrChange>
              </w:rPr>
              <w:delText>CENDARI Note-Taking Environment (Text, RDF)</w:delText>
            </w:r>
            <w:r w:rsidDel="008252E6">
              <w:rPr>
                <w:noProof/>
                <w:webHidden/>
              </w:rPr>
              <w:tab/>
              <w:delText>11</w:delText>
            </w:r>
          </w:del>
        </w:p>
        <w:p w:rsidR="00C82149" w:rsidDel="008252E6" w:rsidRDefault="00C82149">
          <w:pPr>
            <w:pStyle w:val="TOC1"/>
            <w:tabs>
              <w:tab w:val="right" w:leader="dot" w:pos="9016"/>
            </w:tabs>
            <w:rPr>
              <w:del w:id="146" w:author="fekete" w:date="2014-08-21T02:41:00Z"/>
              <w:rFonts w:asciiTheme="minorHAnsi" w:eastAsiaTheme="minorEastAsia" w:hAnsiTheme="minorHAnsi"/>
              <w:noProof/>
              <w:sz w:val="22"/>
              <w:lang w:val="fr-FR" w:eastAsia="fr-FR"/>
            </w:rPr>
          </w:pPr>
          <w:del w:id="147" w:author="fekete" w:date="2014-08-21T02:41:00Z">
            <w:r w:rsidRPr="008252E6" w:rsidDel="008252E6">
              <w:rPr>
                <w:rPrChange w:id="148" w:author="fekete" w:date="2014-08-21T02:41:00Z">
                  <w:rPr>
                    <w:rStyle w:val="Hyperlink"/>
                    <w:noProof/>
                    <w:lang w:val="en-US"/>
                  </w:rPr>
                </w:rPrChange>
              </w:rPr>
              <w:delText>Updating from the Data API</w:delText>
            </w:r>
            <w:r w:rsidDel="008252E6">
              <w:rPr>
                <w:noProof/>
                <w:webHidden/>
              </w:rPr>
              <w:tab/>
              <w:delText>12</w:delText>
            </w:r>
          </w:del>
        </w:p>
        <w:p w:rsidR="00C82149" w:rsidDel="008252E6" w:rsidRDefault="00C82149">
          <w:pPr>
            <w:pStyle w:val="TOC1"/>
            <w:tabs>
              <w:tab w:val="right" w:leader="dot" w:pos="9016"/>
            </w:tabs>
            <w:rPr>
              <w:del w:id="149" w:author="fekete" w:date="2014-08-21T02:41:00Z"/>
              <w:rFonts w:asciiTheme="minorHAnsi" w:eastAsiaTheme="minorEastAsia" w:hAnsiTheme="minorHAnsi"/>
              <w:noProof/>
              <w:sz w:val="22"/>
              <w:lang w:val="fr-FR" w:eastAsia="fr-FR"/>
            </w:rPr>
          </w:pPr>
          <w:del w:id="150" w:author="fekete" w:date="2014-08-21T02:41:00Z">
            <w:r w:rsidRPr="008252E6" w:rsidDel="008252E6">
              <w:rPr>
                <w:rPrChange w:id="151" w:author="fekete" w:date="2014-08-21T02:41:00Z">
                  <w:rPr>
                    <w:rStyle w:val="Hyperlink"/>
                    <w:noProof/>
                    <w:lang w:val="en-US"/>
                  </w:rPr>
                </w:rPrChange>
              </w:rPr>
              <w:delText>The User Interface</w:delText>
            </w:r>
            <w:r w:rsidDel="008252E6">
              <w:rPr>
                <w:noProof/>
                <w:webHidden/>
              </w:rPr>
              <w:tab/>
              <w:delText>13</w:delText>
            </w:r>
          </w:del>
        </w:p>
        <w:p w:rsidR="00C82149" w:rsidDel="008252E6" w:rsidRDefault="00C82149">
          <w:pPr>
            <w:pStyle w:val="TOC2"/>
            <w:tabs>
              <w:tab w:val="right" w:leader="dot" w:pos="9016"/>
            </w:tabs>
            <w:rPr>
              <w:del w:id="152" w:author="fekete" w:date="2014-08-21T02:41:00Z"/>
              <w:rFonts w:asciiTheme="minorHAnsi" w:eastAsiaTheme="minorEastAsia" w:hAnsiTheme="minorHAnsi"/>
              <w:noProof/>
              <w:sz w:val="22"/>
              <w:lang w:val="fr-FR" w:eastAsia="fr-FR"/>
            </w:rPr>
          </w:pPr>
          <w:del w:id="153" w:author="fekete" w:date="2014-08-21T02:41:00Z">
            <w:r w:rsidRPr="008252E6" w:rsidDel="008252E6">
              <w:rPr>
                <w:rPrChange w:id="154" w:author="fekete" w:date="2014-08-21T02:41:00Z">
                  <w:rPr>
                    <w:rStyle w:val="Hyperlink"/>
                    <w:noProof/>
                    <w:lang w:val="en-US"/>
                  </w:rPr>
                </w:rPrChange>
              </w:rPr>
              <w:delText>Visualizations</w:delText>
            </w:r>
            <w:r w:rsidDel="008252E6">
              <w:rPr>
                <w:noProof/>
                <w:webHidden/>
              </w:rPr>
              <w:tab/>
              <w:delText>14</w:delText>
            </w:r>
          </w:del>
        </w:p>
        <w:p w:rsidR="00C82149" w:rsidDel="008252E6" w:rsidRDefault="00C82149">
          <w:pPr>
            <w:pStyle w:val="TOC2"/>
            <w:tabs>
              <w:tab w:val="right" w:leader="dot" w:pos="9016"/>
            </w:tabs>
            <w:rPr>
              <w:del w:id="155" w:author="fekete" w:date="2014-08-21T02:41:00Z"/>
              <w:rFonts w:asciiTheme="minorHAnsi" w:eastAsiaTheme="minorEastAsia" w:hAnsiTheme="minorHAnsi"/>
              <w:noProof/>
              <w:sz w:val="22"/>
              <w:lang w:val="fr-FR" w:eastAsia="fr-FR"/>
            </w:rPr>
          </w:pPr>
          <w:del w:id="156" w:author="fekete" w:date="2014-08-21T02:41:00Z">
            <w:r w:rsidRPr="008252E6" w:rsidDel="008252E6">
              <w:rPr>
                <w:rPrChange w:id="157" w:author="fekete" w:date="2014-08-21T02:41:00Z">
                  <w:rPr>
                    <w:rStyle w:val="Hyperlink"/>
                    <w:noProof/>
                    <w:lang w:val="en-US"/>
                  </w:rPr>
                </w:rPrChange>
              </w:rPr>
              <w:delText>Editing</w:delText>
            </w:r>
            <w:r w:rsidDel="008252E6">
              <w:rPr>
                <w:noProof/>
                <w:webHidden/>
              </w:rPr>
              <w:tab/>
              <w:delText>14</w:delText>
            </w:r>
          </w:del>
        </w:p>
        <w:p w:rsidR="00C82149" w:rsidDel="008252E6" w:rsidRDefault="00C82149">
          <w:pPr>
            <w:pStyle w:val="TOC1"/>
            <w:tabs>
              <w:tab w:val="right" w:leader="dot" w:pos="9016"/>
            </w:tabs>
            <w:rPr>
              <w:del w:id="158" w:author="fekete" w:date="2014-08-21T02:41:00Z"/>
              <w:rFonts w:asciiTheme="minorHAnsi" w:eastAsiaTheme="minorEastAsia" w:hAnsiTheme="minorHAnsi"/>
              <w:noProof/>
              <w:sz w:val="22"/>
              <w:lang w:val="fr-FR" w:eastAsia="fr-FR"/>
            </w:rPr>
          </w:pPr>
          <w:del w:id="159" w:author="fekete" w:date="2014-08-21T02:41:00Z">
            <w:r w:rsidRPr="008252E6" w:rsidDel="008252E6">
              <w:rPr>
                <w:rPrChange w:id="160" w:author="fekete" w:date="2014-08-21T02:41:00Z">
                  <w:rPr>
                    <w:rStyle w:val="Hyperlink"/>
                    <w:noProof/>
                    <w:lang w:val="en-US"/>
                  </w:rPr>
                </w:rPrChange>
              </w:rPr>
              <w:delText>Conclusion</w:delText>
            </w:r>
            <w:r w:rsidDel="008252E6">
              <w:rPr>
                <w:noProof/>
                <w:webHidden/>
              </w:rPr>
              <w:tab/>
              <w:delText>14</w:delText>
            </w:r>
          </w:del>
        </w:p>
        <w:p w:rsidR="00C82149" w:rsidDel="008252E6" w:rsidRDefault="00C82149">
          <w:pPr>
            <w:pStyle w:val="TOC1"/>
            <w:tabs>
              <w:tab w:val="right" w:leader="dot" w:pos="9016"/>
            </w:tabs>
            <w:rPr>
              <w:del w:id="161" w:author="fekete" w:date="2014-08-21T02:41:00Z"/>
              <w:rFonts w:asciiTheme="minorHAnsi" w:eastAsiaTheme="minorEastAsia" w:hAnsiTheme="minorHAnsi"/>
              <w:noProof/>
              <w:sz w:val="22"/>
              <w:lang w:val="fr-FR" w:eastAsia="fr-FR"/>
            </w:rPr>
          </w:pPr>
          <w:del w:id="162" w:author="fekete" w:date="2014-08-21T02:41:00Z">
            <w:r w:rsidRPr="008252E6" w:rsidDel="008252E6">
              <w:rPr>
                <w:rPrChange w:id="163" w:author="fekete" w:date="2014-08-21T02:41:00Z">
                  <w:rPr>
                    <w:rStyle w:val="Hyperlink"/>
                    <w:noProof/>
                  </w:rPr>
                </w:rPrChange>
              </w:rPr>
              <w:delText>References</w:delText>
            </w:r>
            <w:r w:rsidDel="008252E6">
              <w:rPr>
                <w:noProof/>
                <w:webHidden/>
              </w:rPr>
              <w:tab/>
              <w:delText>16</w:delText>
            </w:r>
          </w:del>
        </w:p>
        <w:p w:rsidR="00C82149" w:rsidDel="008252E6" w:rsidRDefault="00C82149">
          <w:pPr>
            <w:pStyle w:val="TOC1"/>
            <w:tabs>
              <w:tab w:val="right" w:leader="dot" w:pos="9016"/>
            </w:tabs>
            <w:rPr>
              <w:del w:id="164" w:author="fekete" w:date="2014-08-21T02:41:00Z"/>
              <w:rFonts w:asciiTheme="minorHAnsi" w:eastAsiaTheme="minorEastAsia" w:hAnsiTheme="minorHAnsi"/>
              <w:noProof/>
              <w:sz w:val="22"/>
              <w:lang w:val="fr-FR" w:eastAsia="fr-FR"/>
            </w:rPr>
          </w:pPr>
          <w:del w:id="165" w:author="fekete" w:date="2014-08-21T02:41:00Z">
            <w:r w:rsidRPr="008252E6" w:rsidDel="008252E6">
              <w:rPr>
                <w:rPrChange w:id="166" w:author="fekete" w:date="2014-08-21T02:41:00Z">
                  <w:rPr>
                    <w:rStyle w:val="Hyperlink"/>
                    <w:noProof/>
                    <w:lang w:val="en-US"/>
                  </w:rPr>
                </w:rPrChange>
              </w:rPr>
              <w:delText>Appendix A: ElasticSearch Mapping</w:delText>
            </w:r>
            <w:r w:rsidDel="008252E6">
              <w:rPr>
                <w:noProof/>
                <w:webHidden/>
              </w:rPr>
              <w:tab/>
              <w:delText>17</w:delText>
            </w:r>
          </w:del>
        </w:p>
        <w:p w:rsidR="004B7CE8" w:rsidRPr="00911476" w:rsidRDefault="008B054C">
          <w:pPr>
            <w:rPr>
              <w:lang w:val="en-US"/>
            </w:rPr>
          </w:pPr>
          <w:r w:rsidRPr="00911476">
            <w:rPr>
              <w:b/>
              <w:bCs/>
              <w:lang w:val="en-US"/>
            </w:rPr>
            <w:fldChar w:fldCharType="end"/>
          </w:r>
        </w:p>
      </w:sdtContent>
    </w:sdt>
    <w:p w:rsidR="005C27BA" w:rsidRPr="00911476" w:rsidRDefault="005C27BA" w:rsidP="00924424">
      <w:pPr>
        <w:spacing w:after="0" w:line="240" w:lineRule="auto"/>
        <w:jc w:val="right"/>
        <w:rPr>
          <w:lang w:val="en-US"/>
        </w:rPr>
      </w:pPr>
    </w:p>
    <w:p w:rsidR="00CC0CF7" w:rsidRPr="00911476" w:rsidRDefault="00CC0CF7">
      <w:pPr>
        <w:rPr>
          <w:lang w:val="en-US"/>
        </w:rPr>
      </w:pPr>
      <w:r w:rsidRPr="00911476">
        <w:rPr>
          <w:lang w:val="en-US"/>
        </w:rPr>
        <w:br w:type="page"/>
      </w:r>
    </w:p>
    <w:p w:rsidR="00CC0CF7" w:rsidRPr="00911476" w:rsidRDefault="00CC0CF7" w:rsidP="003829DE">
      <w:pPr>
        <w:pStyle w:val="Heading1"/>
        <w:rPr>
          <w:lang w:val="en-US"/>
        </w:rPr>
      </w:pPr>
      <w:bookmarkStart w:id="167" w:name="_Toc396352188"/>
      <w:r w:rsidRPr="00911476">
        <w:rPr>
          <w:lang w:val="en-US"/>
        </w:rPr>
        <w:lastRenderedPageBreak/>
        <w:t>Introduction</w:t>
      </w:r>
      <w:bookmarkEnd w:id="167"/>
    </w:p>
    <w:p w:rsidR="00CC0CF7" w:rsidRPr="00911476" w:rsidRDefault="00CC0CF7" w:rsidP="00CC0CF7">
      <w:pPr>
        <w:spacing w:after="0" w:line="240" w:lineRule="auto"/>
        <w:rPr>
          <w:rFonts w:cs="Arial"/>
          <w:szCs w:val="24"/>
          <w:lang w:val="en-US"/>
        </w:rPr>
      </w:pPr>
    </w:p>
    <w:p w:rsidR="00A95E81" w:rsidRPr="00911476" w:rsidRDefault="00A95E81" w:rsidP="00A95E81">
      <w:pPr>
        <w:spacing w:after="0" w:line="240" w:lineRule="auto"/>
        <w:rPr>
          <w:rFonts w:eastAsia="Times New Roman" w:cs="Arial"/>
          <w:color w:val="000000"/>
          <w:szCs w:val="24"/>
          <w:lang w:val="en-US" w:eastAsia="de-DE"/>
        </w:rPr>
      </w:pPr>
      <w:r w:rsidRPr="00911476">
        <w:rPr>
          <w:rFonts w:eastAsia="Times New Roman" w:cs="Arial"/>
          <w:color w:val="000000"/>
          <w:szCs w:val="24"/>
          <w:lang w:val="en-US" w:eastAsia="de-DE"/>
        </w:rPr>
        <w:t xml:space="preserve">This report provides an overview of the </w:t>
      </w:r>
      <w:r w:rsidR="00627915" w:rsidRPr="00911476">
        <w:rPr>
          <w:rFonts w:eastAsia="Times New Roman" w:cs="Arial"/>
          <w:color w:val="000000"/>
          <w:szCs w:val="24"/>
          <w:lang w:val="en-US" w:eastAsia="de-DE"/>
        </w:rPr>
        <w:t xml:space="preserve">technical </w:t>
      </w:r>
      <w:commentRangeStart w:id="168"/>
      <w:r w:rsidR="00FC59DD">
        <w:rPr>
          <w:rFonts w:eastAsia="Times New Roman" w:cs="Arial"/>
          <w:color w:val="000000"/>
          <w:szCs w:val="24"/>
          <w:lang w:val="en-US" w:eastAsia="de-DE"/>
        </w:rPr>
        <w:t>components</w:t>
      </w:r>
      <w:commentRangeEnd w:id="168"/>
      <w:r w:rsidR="00FC59DD">
        <w:rPr>
          <w:rStyle w:val="CommentReference"/>
        </w:rPr>
        <w:commentReference w:id="168"/>
      </w:r>
      <w:r w:rsidR="00FC59DD" w:rsidRPr="00911476">
        <w:rPr>
          <w:rFonts w:eastAsia="Times New Roman" w:cs="Arial"/>
          <w:color w:val="000000"/>
          <w:szCs w:val="24"/>
          <w:lang w:val="en-US" w:eastAsia="de-DE"/>
        </w:rPr>
        <w:t xml:space="preserve"> </w:t>
      </w:r>
      <w:r w:rsidR="00627915" w:rsidRPr="00911476">
        <w:rPr>
          <w:rFonts w:eastAsia="Times New Roman" w:cs="Arial"/>
          <w:color w:val="000000"/>
          <w:szCs w:val="24"/>
          <w:lang w:val="en-US" w:eastAsia="de-DE"/>
        </w:rPr>
        <w:t>required to</w:t>
      </w:r>
      <w:r w:rsidR="005B24B7" w:rsidRPr="00911476">
        <w:rPr>
          <w:rFonts w:eastAsia="Times New Roman" w:cs="Arial"/>
          <w:color w:val="000000"/>
          <w:szCs w:val="24"/>
          <w:lang w:val="en-US" w:eastAsia="de-DE"/>
        </w:rPr>
        <w:t xml:space="preserve"> support search and </w:t>
      </w:r>
      <w:r w:rsidR="007C0210">
        <w:rPr>
          <w:rFonts w:eastAsia="Times New Roman" w:cs="Arial"/>
          <w:color w:val="000000"/>
          <w:szCs w:val="24"/>
          <w:lang w:val="en-US" w:eastAsia="de-DE"/>
        </w:rPr>
        <w:t>faceted</w:t>
      </w:r>
      <w:r w:rsidR="005B24B7" w:rsidRPr="00911476">
        <w:rPr>
          <w:rFonts w:eastAsia="Times New Roman" w:cs="Arial"/>
          <w:color w:val="000000"/>
          <w:szCs w:val="24"/>
          <w:lang w:val="en-US" w:eastAsia="de-DE"/>
        </w:rPr>
        <w:t xml:space="preserve"> search for the </w:t>
      </w:r>
      <w:r w:rsidR="007C0210">
        <w:rPr>
          <w:rFonts w:eastAsia="Times New Roman" w:cs="Arial"/>
          <w:color w:val="000000"/>
          <w:szCs w:val="24"/>
          <w:lang w:val="en-US" w:eastAsia="de-DE"/>
        </w:rPr>
        <w:t>CENDARI</w:t>
      </w:r>
      <w:r w:rsidR="005B24B7" w:rsidRPr="00911476">
        <w:rPr>
          <w:rFonts w:eastAsia="Times New Roman" w:cs="Arial"/>
          <w:color w:val="000000"/>
          <w:szCs w:val="24"/>
          <w:lang w:val="en-US" w:eastAsia="de-DE"/>
        </w:rPr>
        <w:t xml:space="preserve"> infrastructure project. </w:t>
      </w:r>
    </w:p>
    <w:p w:rsidR="007E4E98" w:rsidRPr="00911476" w:rsidRDefault="007E4E98" w:rsidP="007E4E98">
      <w:pPr>
        <w:rPr>
          <w:lang w:val="en-US"/>
        </w:rPr>
      </w:pPr>
      <w:r w:rsidRPr="00911476">
        <w:rPr>
          <w:lang w:val="en-US"/>
        </w:rPr>
        <w:t xml:space="preserve">In </w:t>
      </w:r>
      <w:r w:rsidR="007C0210">
        <w:rPr>
          <w:lang w:val="en-US"/>
        </w:rPr>
        <w:t>CENDARI</w:t>
      </w:r>
      <w:r w:rsidRPr="00911476">
        <w:rPr>
          <w:lang w:val="en-US"/>
        </w:rPr>
        <w:t xml:space="preserve">, data arrives from multiple sources, either by harvesting external repositories such as library catalogs and collections, </w:t>
      </w:r>
      <w:r w:rsidR="007C0210">
        <w:rPr>
          <w:lang w:val="en-US"/>
        </w:rPr>
        <w:t xml:space="preserve">or </w:t>
      </w:r>
      <w:r w:rsidRPr="00911476">
        <w:rPr>
          <w:lang w:val="en-US"/>
        </w:rPr>
        <w:t xml:space="preserve">archives catalogs. Data also arrives from </w:t>
      </w:r>
      <w:r w:rsidR="007C0210">
        <w:rPr>
          <w:lang w:val="en-US"/>
        </w:rPr>
        <w:t>CENDARI</w:t>
      </w:r>
      <w:r w:rsidRPr="00911476">
        <w:rPr>
          <w:lang w:val="en-US"/>
        </w:rPr>
        <w:t xml:space="preserve"> partners, well curated under </w:t>
      </w:r>
      <w:r w:rsidR="007C0210">
        <w:rPr>
          <w:lang w:val="en-US"/>
        </w:rPr>
        <w:t xml:space="preserve">the </w:t>
      </w:r>
      <w:r w:rsidRPr="00911476">
        <w:rPr>
          <w:lang w:val="en-US"/>
        </w:rPr>
        <w:t>authority</w:t>
      </w:r>
      <w:r w:rsidR="007C0210">
        <w:rPr>
          <w:lang w:val="en-US"/>
        </w:rPr>
        <w:t xml:space="preserve"> of </w:t>
      </w:r>
      <w:commentRangeStart w:id="169"/>
      <w:r w:rsidR="00FC59DD">
        <w:rPr>
          <w:lang w:val="en-US"/>
        </w:rPr>
        <w:t>project</w:t>
      </w:r>
      <w:commentRangeEnd w:id="169"/>
      <w:r w:rsidR="00FC59DD">
        <w:rPr>
          <w:rStyle w:val="CommentReference"/>
        </w:rPr>
        <w:commentReference w:id="169"/>
      </w:r>
      <w:r w:rsidR="00FC59DD">
        <w:rPr>
          <w:lang w:val="en-US"/>
        </w:rPr>
        <w:t xml:space="preserve"> historians</w:t>
      </w:r>
      <w:r w:rsidRPr="00911476">
        <w:rPr>
          <w:lang w:val="en-US"/>
        </w:rPr>
        <w:t xml:space="preserve">, such as the description of archives entered in EAG format by </w:t>
      </w:r>
      <w:r w:rsidR="007C0210">
        <w:rPr>
          <w:lang w:val="en-US"/>
        </w:rPr>
        <w:t>CENDARI</w:t>
      </w:r>
      <w:r w:rsidRPr="00911476">
        <w:rPr>
          <w:lang w:val="en-US"/>
        </w:rPr>
        <w:t xml:space="preserve"> partners. Data is also </w:t>
      </w:r>
      <w:r w:rsidR="00FC59DD">
        <w:rPr>
          <w:lang w:val="en-US"/>
        </w:rPr>
        <w:t xml:space="preserve">newly </w:t>
      </w:r>
      <w:r w:rsidRPr="00911476">
        <w:rPr>
          <w:lang w:val="en-US"/>
        </w:rPr>
        <w:t xml:space="preserve">created by </w:t>
      </w:r>
      <w:r w:rsidR="007C0210">
        <w:rPr>
          <w:lang w:val="en-US"/>
        </w:rPr>
        <w:t>CENDARI</w:t>
      </w:r>
      <w:r w:rsidRPr="00911476">
        <w:rPr>
          <w:lang w:val="en-US"/>
        </w:rPr>
        <w:t xml:space="preserve"> participants and partners, such as the Archival Research Guides (ARG) mainly gathered from WP5 with the help of international specialists. It is also collected from well-known data repositories, such as the TRAME portal</w:t>
      </w:r>
      <w:r w:rsidR="001514EA">
        <w:rPr>
          <w:rStyle w:val="FootnoteReference"/>
          <w:lang w:val="en-US"/>
        </w:rPr>
        <w:footnoteReference w:id="1"/>
      </w:r>
      <w:r w:rsidR="00077BB6">
        <w:rPr>
          <w:lang w:val="en-US"/>
        </w:rPr>
        <w:t xml:space="preserve"> </w:t>
      </w:r>
      <w:r w:rsidRPr="00911476">
        <w:rPr>
          <w:lang w:val="en-US"/>
        </w:rPr>
        <w:t>(Manuscript texts and traditions of the European Middle Ages) maintained by medievalists and their institutions.</w:t>
      </w:r>
      <w:r w:rsidR="00C82628">
        <w:rPr>
          <w:lang w:val="en-US"/>
        </w:rPr>
        <w:t xml:space="preserve"> </w:t>
      </w:r>
      <w:r w:rsidRPr="00911476">
        <w:rPr>
          <w:lang w:val="en-US"/>
        </w:rPr>
        <w:t xml:space="preserve">Finally, it is also collected from notes taken by historians through the </w:t>
      </w:r>
      <w:r w:rsidR="007C0210">
        <w:rPr>
          <w:lang w:val="en-US"/>
        </w:rPr>
        <w:t>CENDARI</w:t>
      </w:r>
      <w:r w:rsidRPr="00911476">
        <w:rPr>
          <w:lang w:val="en-US"/>
        </w:rPr>
        <w:t xml:space="preserve"> Note-Taking environment.</w:t>
      </w:r>
    </w:p>
    <w:p w:rsidR="007E4E98" w:rsidRPr="00911476" w:rsidRDefault="007E4E98" w:rsidP="007E4E98">
      <w:pPr>
        <w:rPr>
          <w:lang w:val="en-US"/>
        </w:rPr>
      </w:pPr>
      <w:r w:rsidRPr="00911476">
        <w:rPr>
          <w:lang w:val="en-US"/>
        </w:rPr>
        <w:t>All this information arrives in various formats, more or less structured, sometimes with images, manuscripts scans, or even videos. The Faceted Search Service described in this document is aimed at allowing easy search and extraction of data relevant for historians, whatever its initial format, provenance, and status.</w:t>
      </w:r>
    </w:p>
    <w:p w:rsidR="007E4E98" w:rsidRPr="00911476" w:rsidRDefault="007E4E98" w:rsidP="007E4E98">
      <w:pPr>
        <w:rPr>
          <w:lang w:val="en-US"/>
        </w:rPr>
      </w:pPr>
      <w:r w:rsidRPr="00911476">
        <w:rPr>
          <w:lang w:val="en-US"/>
        </w:rPr>
        <w:t>While many systems exist that provide faceted search for a specific kind of document, e.g. XML-encoded</w:t>
      </w:r>
      <w:r w:rsidR="00B05784">
        <w:rPr>
          <w:lang w:val="en-US"/>
        </w:rPr>
        <w:t xml:space="preserve"> text</w:t>
      </w:r>
      <w:r w:rsidRPr="00911476">
        <w:rPr>
          <w:lang w:val="en-US"/>
        </w:rPr>
        <w:t xml:space="preserve"> (XTF</w:t>
      </w:r>
      <w:r w:rsidR="00B05784">
        <w:rPr>
          <w:rStyle w:val="FootnoteReference"/>
          <w:lang w:val="en-US"/>
        </w:rPr>
        <w:footnoteReference w:id="2"/>
      </w:r>
      <w:r w:rsidRPr="00911476">
        <w:rPr>
          <w:lang w:val="en-US"/>
        </w:rPr>
        <w:t>), they are not suited for a wide-variety of formats. Besides, XTF suffers from limitations in adding information dynamically. On the other side, new technologies are arriving to provide high-performance text-based search, document indexing, and faceted browsing (Solr</w:t>
      </w:r>
      <w:r w:rsidR="00F61484">
        <w:rPr>
          <w:rStyle w:val="FootnoteReference"/>
          <w:lang w:val="en-US"/>
        </w:rPr>
        <w:footnoteReference w:id="3"/>
      </w:r>
      <w:r w:rsidRPr="00911476">
        <w:rPr>
          <w:lang w:val="en-US"/>
        </w:rPr>
        <w:t>, ElasticSearch</w:t>
      </w:r>
      <w:r w:rsidR="00F61484">
        <w:rPr>
          <w:rStyle w:val="FootnoteReference"/>
          <w:lang w:val="en-US"/>
        </w:rPr>
        <w:footnoteReference w:id="4"/>
      </w:r>
      <w:r w:rsidRPr="00911476">
        <w:rPr>
          <w:lang w:val="en-US"/>
        </w:rPr>
        <w:t xml:space="preserve">), but they are not usable directly for the </w:t>
      </w:r>
      <w:r w:rsidR="007C0210">
        <w:rPr>
          <w:lang w:val="en-US"/>
        </w:rPr>
        <w:t>CENDARI</w:t>
      </w:r>
      <w:r w:rsidRPr="00911476">
        <w:rPr>
          <w:lang w:val="en-US"/>
        </w:rPr>
        <w:t xml:space="preserve"> services, they need some surrounding application or framework to prepare data for ingestion in the right format, as well as extraction and presentation for users.</w:t>
      </w:r>
    </w:p>
    <w:p w:rsidR="007E4E98" w:rsidRPr="00911476" w:rsidRDefault="007E4E98" w:rsidP="007E4E98">
      <w:pPr>
        <w:rPr>
          <w:lang w:val="en-US"/>
        </w:rPr>
      </w:pPr>
      <w:r w:rsidRPr="00911476">
        <w:rPr>
          <w:lang w:val="en-US"/>
        </w:rPr>
        <w:t xml:space="preserve">The </w:t>
      </w:r>
      <w:r w:rsidR="007C0210">
        <w:rPr>
          <w:lang w:val="en-US"/>
        </w:rPr>
        <w:t>CENDARI</w:t>
      </w:r>
      <w:r w:rsidRPr="00911476">
        <w:rPr>
          <w:lang w:val="en-US"/>
        </w:rPr>
        <w:t xml:space="preserve"> Faceted Browsing and Search environment is an implementation of a Faceted Search Engine over ElasticSearch, meant to unify the search and exploration of the resources provided by the </w:t>
      </w:r>
      <w:r w:rsidR="007C0210">
        <w:rPr>
          <w:lang w:val="en-US"/>
        </w:rPr>
        <w:t>CENDARI</w:t>
      </w:r>
      <w:r w:rsidRPr="00911476">
        <w:rPr>
          <w:lang w:val="en-US"/>
        </w:rPr>
        <w:t xml:space="preserve"> project. It is aimed at historians, archivists, and history enthusiasts interested by </w:t>
      </w:r>
      <w:r w:rsidR="007C0210">
        <w:rPr>
          <w:lang w:val="en-US"/>
        </w:rPr>
        <w:t>CENDARI</w:t>
      </w:r>
      <w:r w:rsidRPr="00911476">
        <w:rPr>
          <w:lang w:val="en-US"/>
        </w:rPr>
        <w:t xml:space="preserve"> resources.</w:t>
      </w:r>
    </w:p>
    <w:p w:rsidR="00E00D49" w:rsidRPr="00911476" w:rsidRDefault="007E4E98">
      <w:pPr>
        <w:rPr>
          <w:lang w:val="en-US"/>
        </w:rPr>
      </w:pPr>
      <w:r w:rsidRPr="00911476">
        <w:rPr>
          <w:lang w:val="en-US"/>
        </w:rPr>
        <w:t>It also provides limited editin</w:t>
      </w:r>
      <w:r w:rsidR="00ED6B8C">
        <w:rPr>
          <w:lang w:val="en-US"/>
        </w:rPr>
        <w:t>g</w:t>
      </w:r>
      <w:r w:rsidRPr="00911476">
        <w:rPr>
          <w:lang w:val="en-US"/>
        </w:rPr>
        <w:t xml:space="preserve"> capabilities for XML and textual documents to allow corrections and updates without resorting to external applications when possible.</w:t>
      </w:r>
    </w:p>
    <w:p w:rsidR="00AF4A51" w:rsidRPr="00911476" w:rsidRDefault="007C0210" w:rsidP="00AF4A51">
      <w:pPr>
        <w:pStyle w:val="Heading1"/>
        <w:rPr>
          <w:lang w:val="en-US"/>
        </w:rPr>
      </w:pPr>
      <w:bookmarkStart w:id="170" w:name="_Toc396352189"/>
      <w:r>
        <w:rPr>
          <w:lang w:val="en-US"/>
        </w:rPr>
        <w:lastRenderedPageBreak/>
        <w:t>CENDARI</w:t>
      </w:r>
      <w:r w:rsidR="00AF4A51" w:rsidRPr="00911476">
        <w:rPr>
          <w:lang w:val="en-US"/>
        </w:rPr>
        <w:t xml:space="preserve"> Services to Integrate</w:t>
      </w:r>
      <w:bookmarkEnd w:id="170"/>
    </w:p>
    <w:p w:rsidR="00AF4A51" w:rsidRPr="00911476" w:rsidRDefault="00AF4A51" w:rsidP="00AF4A51">
      <w:pPr>
        <w:rPr>
          <w:lang w:val="en-US"/>
        </w:rPr>
      </w:pPr>
      <w:r w:rsidRPr="00911476">
        <w:rPr>
          <w:lang w:val="en-US"/>
        </w:rPr>
        <w:t xml:space="preserve">Currently, </w:t>
      </w:r>
      <w:r w:rsidR="007C0210">
        <w:rPr>
          <w:lang w:val="en-US"/>
        </w:rPr>
        <w:t>CENDARI</w:t>
      </w:r>
      <w:r w:rsidRPr="00911476">
        <w:rPr>
          <w:lang w:val="en-US"/>
        </w:rPr>
        <w:t xml:space="preserve"> aims at integrating several types of documents that are quite heterogeneous and maintained by various authorities:</w:t>
      </w:r>
    </w:p>
    <w:p w:rsidR="0061575C" w:rsidRPr="00911476" w:rsidRDefault="0061575C" w:rsidP="0061575C">
      <w:pPr>
        <w:numPr>
          <w:ilvl w:val="0"/>
          <w:numId w:val="44"/>
        </w:numPr>
        <w:spacing w:after="0"/>
        <w:ind w:hanging="359"/>
        <w:contextualSpacing/>
        <w:rPr>
          <w:lang w:val="en-US"/>
        </w:rPr>
      </w:pPr>
      <w:r w:rsidRPr="00911476">
        <w:rPr>
          <w:lang w:val="en-US"/>
        </w:rPr>
        <w:t>XML documents</w:t>
      </w:r>
    </w:p>
    <w:p w:rsidR="00AF4A51" w:rsidRPr="00911476" w:rsidRDefault="00AF4A51" w:rsidP="0061575C">
      <w:pPr>
        <w:numPr>
          <w:ilvl w:val="0"/>
          <w:numId w:val="44"/>
        </w:numPr>
        <w:spacing w:after="0"/>
        <w:contextualSpacing/>
        <w:rPr>
          <w:lang w:val="en-US"/>
        </w:rPr>
      </w:pPr>
      <w:r w:rsidRPr="00911476">
        <w:rPr>
          <w:lang w:val="en-US"/>
        </w:rPr>
        <w:t>Archives in Europ</w:t>
      </w:r>
      <w:r w:rsidR="0061575C" w:rsidRPr="00911476">
        <w:rPr>
          <w:lang w:val="en-US"/>
        </w:rPr>
        <w:t>e encoded as EAG Documents</w:t>
      </w:r>
    </w:p>
    <w:p w:rsidR="00AF4A51" w:rsidRPr="00911476" w:rsidRDefault="00AF4A51" w:rsidP="0061575C">
      <w:pPr>
        <w:numPr>
          <w:ilvl w:val="0"/>
          <w:numId w:val="44"/>
        </w:numPr>
        <w:spacing w:after="0"/>
        <w:contextualSpacing/>
        <w:rPr>
          <w:lang w:val="en-US"/>
        </w:rPr>
      </w:pPr>
      <w:r w:rsidRPr="00911476">
        <w:rPr>
          <w:lang w:val="en-US"/>
        </w:rPr>
        <w:t>Archival Description</w:t>
      </w:r>
      <w:r w:rsidR="0061575C" w:rsidRPr="00911476">
        <w:rPr>
          <w:lang w:val="en-US"/>
        </w:rPr>
        <w:t>s encoded as EAD Documents</w:t>
      </w:r>
    </w:p>
    <w:p w:rsidR="0061575C" w:rsidRPr="00911476" w:rsidRDefault="0061575C" w:rsidP="0061575C">
      <w:pPr>
        <w:numPr>
          <w:ilvl w:val="0"/>
          <w:numId w:val="44"/>
        </w:numPr>
        <w:spacing w:after="0"/>
        <w:contextualSpacing/>
        <w:rPr>
          <w:lang w:val="en-US"/>
        </w:rPr>
      </w:pPr>
      <w:r w:rsidRPr="00911476">
        <w:rPr>
          <w:lang w:val="en-US"/>
        </w:rPr>
        <w:t>Text Encoding Initiative encoded documents</w:t>
      </w:r>
    </w:p>
    <w:p w:rsidR="00AF4A51" w:rsidRPr="00911476" w:rsidRDefault="00AF4A51" w:rsidP="00AF4A51">
      <w:pPr>
        <w:numPr>
          <w:ilvl w:val="0"/>
          <w:numId w:val="44"/>
        </w:numPr>
        <w:spacing w:after="0"/>
        <w:ind w:hanging="359"/>
        <w:contextualSpacing/>
        <w:rPr>
          <w:lang w:val="en-US"/>
        </w:rPr>
      </w:pPr>
      <w:r w:rsidRPr="00911476">
        <w:rPr>
          <w:lang w:val="en-US"/>
        </w:rPr>
        <w:t xml:space="preserve">Imported </w:t>
      </w:r>
      <w:r w:rsidR="008F1291" w:rsidRPr="00911476">
        <w:rPr>
          <w:lang w:val="en-US"/>
        </w:rPr>
        <w:t xml:space="preserve">Archive/Library </w:t>
      </w:r>
      <w:r w:rsidRPr="00911476">
        <w:rPr>
          <w:lang w:val="en-US"/>
        </w:rPr>
        <w:t>Catalogs and Portals (Text, PDF, HTML, or XML)</w:t>
      </w:r>
    </w:p>
    <w:p w:rsidR="00AF4A51" w:rsidRPr="00911476" w:rsidRDefault="007C0210" w:rsidP="00AF4A51">
      <w:pPr>
        <w:numPr>
          <w:ilvl w:val="0"/>
          <w:numId w:val="44"/>
        </w:numPr>
        <w:spacing w:after="0"/>
        <w:ind w:hanging="359"/>
        <w:contextualSpacing/>
        <w:rPr>
          <w:lang w:val="en-US"/>
        </w:rPr>
      </w:pPr>
      <w:r>
        <w:rPr>
          <w:lang w:val="en-US"/>
        </w:rPr>
        <w:t>CENDARI</w:t>
      </w:r>
      <w:r w:rsidR="00AF4A51" w:rsidRPr="00911476">
        <w:rPr>
          <w:lang w:val="en-US"/>
        </w:rPr>
        <w:t xml:space="preserve"> MediaWiki Contents (Text, RDF)</w:t>
      </w:r>
    </w:p>
    <w:p w:rsidR="00AF4A51" w:rsidRPr="00911476" w:rsidRDefault="007C0210" w:rsidP="00AF4A51">
      <w:pPr>
        <w:numPr>
          <w:ilvl w:val="0"/>
          <w:numId w:val="44"/>
        </w:numPr>
        <w:spacing w:after="0"/>
        <w:ind w:hanging="359"/>
        <w:contextualSpacing/>
        <w:rPr>
          <w:lang w:val="en-US"/>
        </w:rPr>
      </w:pPr>
      <w:r>
        <w:rPr>
          <w:lang w:val="en-US"/>
        </w:rPr>
        <w:t>CENDARI</w:t>
      </w:r>
      <w:r w:rsidR="00AF4A51" w:rsidRPr="00911476">
        <w:rPr>
          <w:lang w:val="en-US"/>
        </w:rPr>
        <w:t xml:space="preserve"> Note-Taking Environment (Text, RDF)</w:t>
      </w:r>
    </w:p>
    <w:p w:rsidR="00F537AD" w:rsidRPr="00911476" w:rsidRDefault="00F537AD" w:rsidP="00F537AD">
      <w:pPr>
        <w:spacing w:after="0"/>
        <w:contextualSpacing/>
        <w:rPr>
          <w:lang w:val="en-US"/>
        </w:rPr>
      </w:pPr>
    </w:p>
    <w:p w:rsidR="00AF4A51" w:rsidRPr="00911476" w:rsidRDefault="00AF4A51" w:rsidP="00AF4A51">
      <w:pPr>
        <w:rPr>
          <w:lang w:val="en-US"/>
        </w:rPr>
      </w:pPr>
      <w:r w:rsidRPr="00911476">
        <w:rPr>
          <w:lang w:val="en-US"/>
        </w:rPr>
        <w:t xml:space="preserve">Furthermore, </w:t>
      </w:r>
      <w:r w:rsidR="007C0210">
        <w:rPr>
          <w:lang w:val="en-US"/>
        </w:rPr>
        <w:t>CENDARI</w:t>
      </w:r>
      <w:r w:rsidRPr="00911476">
        <w:rPr>
          <w:lang w:val="en-US"/>
        </w:rPr>
        <w:t xml:space="preserve"> maintains a triple-store with RDF resources gathered from external sources such as </w:t>
      </w:r>
      <w:proofErr w:type="spellStart"/>
      <w:r w:rsidRPr="00911476">
        <w:rPr>
          <w:lang w:val="en-US"/>
        </w:rPr>
        <w:t>DBPedia</w:t>
      </w:r>
      <w:proofErr w:type="spellEnd"/>
      <w:r w:rsidR="00861C49">
        <w:rPr>
          <w:rStyle w:val="FootnoteReference"/>
          <w:lang w:val="en-US"/>
        </w:rPr>
        <w:footnoteReference w:id="5"/>
      </w:r>
      <w:r w:rsidR="007B662E">
        <w:rPr>
          <w:lang w:val="en-US"/>
        </w:rPr>
        <w:t xml:space="preserve"> or Freebase</w:t>
      </w:r>
      <w:r w:rsidR="00861C49">
        <w:rPr>
          <w:rStyle w:val="FootnoteReference"/>
          <w:lang w:val="en-US"/>
        </w:rPr>
        <w:footnoteReference w:id="6"/>
      </w:r>
      <w:r w:rsidRPr="00911476">
        <w:rPr>
          <w:lang w:val="en-US"/>
        </w:rPr>
        <w:t xml:space="preserve"> for enriching its internal resource base. Therefore, faceted searching should provide access to all these resources seamlessly and in an extensible way.</w:t>
      </w:r>
    </w:p>
    <w:p w:rsidR="00F537AD" w:rsidRPr="00911476" w:rsidRDefault="00F537AD" w:rsidP="00AF4A51">
      <w:pPr>
        <w:rPr>
          <w:lang w:val="en-US"/>
        </w:rPr>
      </w:pPr>
      <w:r w:rsidRPr="00911476">
        <w:rPr>
          <w:lang w:val="en-US"/>
        </w:rPr>
        <w:t>The services provided by the search and faceted search system are not limited to simple human queries or faceted browsing, it also encompasses multiple applications-specific queries, either for searching inside a particular applications (e.g. MediaWiki</w:t>
      </w:r>
      <w:r w:rsidR="00861C49">
        <w:rPr>
          <w:rStyle w:val="FootnoteReference"/>
          <w:lang w:val="en-US"/>
        </w:rPr>
        <w:footnoteReference w:id="7"/>
      </w:r>
      <w:r w:rsidRPr="00911476">
        <w:rPr>
          <w:lang w:val="en-US"/>
        </w:rPr>
        <w:t>) or to use special format for the output, such as visualizations or structured-data extraction.</w:t>
      </w:r>
    </w:p>
    <w:p w:rsidR="00AF4A51" w:rsidRPr="00911476" w:rsidRDefault="00AF4A51" w:rsidP="00AF4A51">
      <w:pPr>
        <w:rPr>
          <w:lang w:val="en-US"/>
        </w:rPr>
      </w:pPr>
      <w:r w:rsidRPr="00911476">
        <w:rPr>
          <w:lang w:val="en-US"/>
        </w:rPr>
        <w:t>The current implementation of the Faceted Browsing environment is a web service that allow</w:t>
      </w:r>
      <w:r w:rsidR="00132FDD" w:rsidRPr="00911476">
        <w:rPr>
          <w:lang w:val="en-US"/>
        </w:rPr>
        <w:t>s</w:t>
      </w:r>
      <w:r w:rsidRPr="00911476">
        <w:rPr>
          <w:lang w:val="en-US"/>
        </w:rPr>
        <w:t xml:space="preserve"> users to browse a large database of documents using faceted browsing. It relies on Django</w:t>
      </w:r>
      <w:r w:rsidR="0005109A">
        <w:rPr>
          <w:rStyle w:val="FootnoteReference"/>
          <w:lang w:val="en-US"/>
        </w:rPr>
        <w:footnoteReference w:id="8"/>
      </w:r>
      <w:r w:rsidR="00132FDD" w:rsidRPr="00911476">
        <w:rPr>
          <w:lang w:val="en-US"/>
        </w:rPr>
        <w:t xml:space="preserve"> connected to ElasticSearch</w:t>
      </w:r>
      <w:r w:rsidRPr="00911476">
        <w:rPr>
          <w:lang w:val="en-US"/>
        </w:rPr>
        <w:t xml:space="preserve"> to manage the faceting functionality. The current configuration of the service allows users to search and browse an XML database using the following facets: Theme (e.g. WWI, Medieval time), Country, Tag, Language and Creator. More facets will be added when new services will be connected, but the service is already running, indexing and faceting on XML resources gathered or created by </w:t>
      </w:r>
      <w:r w:rsidR="007C0210">
        <w:rPr>
          <w:lang w:val="en-US"/>
        </w:rPr>
        <w:t>CENDARI</w:t>
      </w:r>
      <w:r w:rsidRPr="00911476">
        <w:rPr>
          <w:lang w:val="en-US"/>
        </w:rPr>
        <w:t>.</w:t>
      </w:r>
    </w:p>
    <w:p w:rsidR="00FA1B0C" w:rsidRPr="00911476" w:rsidRDefault="00F13B3A" w:rsidP="00FA1B0C">
      <w:pPr>
        <w:rPr>
          <w:lang w:val="en-US"/>
        </w:rPr>
      </w:pPr>
      <w:r w:rsidRPr="00911476">
        <w:rPr>
          <w:lang w:val="en-US"/>
        </w:rPr>
        <w:t>We will return to these services once the mechanisms used for searching and faceting are described.</w:t>
      </w:r>
    </w:p>
    <w:p w:rsidR="00F13B3A" w:rsidRPr="00911476" w:rsidRDefault="00F13B3A" w:rsidP="00F13B3A">
      <w:pPr>
        <w:pStyle w:val="Heading1"/>
        <w:rPr>
          <w:lang w:val="en-US"/>
        </w:rPr>
      </w:pPr>
      <w:bookmarkStart w:id="171" w:name="_Toc396352190"/>
      <w:r w:rsidRPr="00911476">
        <w:rPr>
          <w:lang w:val="en-US"/>
        </w:rPr>
        <w:lastRenderedPageBreak/>
        <w:t>Searching and Faceting</w:t>
      </w:r>
      <w:bookmarkEnd w:id="171"/>
    </w:p>
    <w:p w:rsidR="00F13B3A" w:rsidRPr="00911476" w:rsidRDefault="005A4C13" w:rsidP="00F13B3A">
      <w:pPr>
        <w:rPr>
          <w:lang w:val="en-US"/>
        </w:rPr>
      </w:pPr>
      <w:r w:rsidRPr="00911476">
        <w:rPr>
          <w:lang w:val="en-US"/>
        </w:rPr>
        <w:t>To allow fast, scalable, and flexible searching and faceting, a search engine should be used. Among the several engines available, we have chosen ElasticSearch for several reasons:</w:t>
      </w:r>
    </w:p>
    <w:p w:rsidR="005A4C13" w:rsidRPr="00911476" w:rsidRDefault="005A4C13" w:rsidP="005A4C13">
      <w:pPr>
        <w:pStyle w:val="ListParagraph"/>
        <w:numPr>
          <w:ilvl w:val="0"/>
          <w:numId w:val="45"/>
        </w:numPr>
        <w:rPr>
          <w:lang w:val="en-US"/>
        </w:rPr>
      </w:pPr>
      <w:r w:rsidRPr="00911476">
        <w:rPr>
          <w:lang w:val="en-US"/>
        </w:rPr>
        <w:t>It uses a modern architecture that is both efficient and scalable</w:t>
      </w:r>
    </w:p>
    <w:p w:rsidR="005A4C13" w:rsidRPr="00911476" w:rsidRDefault="005A4C13" w:rsidP="005A4C13">
      <w:pPr>
        <w:pStyle w:val="ListParagraph"/>
        <w:numPr>
          <w:ilvl w:val="0"/>
          <w:numId w:val="45"/>
        </w:numPr>
        <w:rPr>
          <w:lang w:val="en-US"/>
        </w:rPr>
      </w:pPr>
      <w:r w:rsidRPr="00911476">
        <w:rPr>
          <w:lang w:val="en-US"/>
        </w:rPr>
        <w:t xml:space="preserve">It is usable as a web service, facilitating its connection with </w:t>
      </w:r>
      <w:r w:rsidR="007C0210">
        <w:rPr>
          <w:lang w:val="en-US"/>
        </w:rPr>
        <w:t>CENDARI</w:t>
      </w:r>
      <w:r w:rsidRPr="00911476">
        <w:rPr>
          <w:lang w:val="en-US"/>
        </w:rPr>
        <w:t xml:space="preserve"> applications that are also web oriented</w:t>
      </w:r>
    </w:p>
    <w:p w:rsidR="005A4C13" w:rsidRPr="00911476" w:rsidRDefault="005A4C13" w:rsidP="005A4C13">
      <w:pPr>
        <w:pStyle w:val="ListParagraph"/>
        <w:numPr>
          <w:ilvl w:val="0"/>
          <w:numId w:val="45"/>
        </w:numPr>
        <w:rPr>
          <w:lang w:val="en-US"/>
        </w:rPr>
      </w:pPr>
      <w:r w:rsidRPr="00911476">
        <w:rPr>
          <w:lang w:val="en-US"/>
        </w:rPr>
        <w:t>It provides aggregation functions that are extremely important to control the amount of data sent from the indexer to applications, in particular for visualizations presented in web browsers.</w:t>
      </w:r>
    </w:p>
    <w:p w:rsidR="00BD6751" w:rsidRDefault="00BD6751" w:rsidP="00482569">
      <w:pPr>
        <w:pStyle w:val="Heading2"/>
        <w:rPr>
          <w:lang w:val="en-US"/>
        </w:rPr>
      </w:pPr>
      <w:bookmarkStart w:id="172" w:name="_Toc396352191"/>
      <w:r w:rsidRPr="00911476">
        <w:rPr>
          <w:lang w:val="en-US"/>
        </w:rPr>
        <w:t>Indexing</w:t>
      </w:r>
      <w:bookmarkEnd w:id="172"/>
    </w:p>
    <w:p w:rsidR="00482569" w:rsidRPr="00482569" w:rsidRDefault="00482569" w:rsidP="00482569">
      <w:pPr>
        <w:rPr>
          <w:lang w:val="en-US" w:eastAsia="de-DE"/>
        </w:rPr>
      </w:pPr>
      <w:r>
        <w:rPr>
          <w:lang w:val="en-US" w:eastAsia="de-DE"/>
        </w:rPr>
        <w:t xml:space="preserve">Search engine store data to retrieve it very quickly. ElasticSearch maintains two kinds of data, literals and text. Literals are meant to be searched as they are (integer values, float values, dates, simple strings) whereas text needs some preprocessing to allow full-text search and suggestion of word completion. Modern search engines perform the two kinds of search efficiently, but some kind of schema should be defined to explain the search engine how data inserted should be treated in term of indexing and searching. This is what is called a “mapping” in ElasticSearch terminology. We provide the </w:t>
      </w:r>
      <w:r w:rsidR="007C0210">
        <w:rPr>
          <w:lang w:val="en-US" w:eastAsia="de-DE"/>
        </w:rPr>
        <w:t>CENDARI</w:t>
      </w:r>
      <w:r>
        <w:rPr>
          <w:lang w:val="en-US" w:eastAsia="de-DE"/>
        </w:rPr>
        <w:t xml:space="preserve"> mapping in Appendix </w:t>
      </w:r>
      <w:ins w:id="173" w:author="fekete" w:date="2014-08-21T02:40:00Z">
        <w:r w:rsidR="008D2172">
          <w:rPr>
            <w:lang w:val="en-US" w:eastAsia="de-DE"/>
          </w:rPr>
          <w:t>A</w:t>
        </w:r>
      </w:ins>
      <w:del w:id="174" w:author="fekete" w:date="2014-08-21T02:40:00Z">
        <w:r w:rsidDel="008D2172">
          <w:rPr>
            <w:lang w:val="en-US" w:eastAsia="de-DE"/>
          </w:rPr>
          <w:delText>1</w:delText>
        </w:r>
      </w:del>
      <w:r>
        <w:rPr>
          <w:lang w:val="en-US" w:eastAsia="de-DE"/>
        </w:rPr>
        <w:t xml:space="preserve">. The originality of our approach is that, in most cases, the mapping is defined by each application to fit their needs. In our case, we need to index all </w:t>
      </w:r>
      <w:r w:rsidR="007C0210">
        <w:rPr>
          <w:lang w:val="en-US" w:eastAsia="de-DE"/>
        </w:rPr>
        <w:t>CENDARI</w:t>
      </w:r>
      <w:r>
        <w:rPr>
          <w:lang w:val="en-US" w:eastAsia="de-DE"/>
        </w:rPr>
        <w:t>’s applications using the same mapping to allow global search/aggregation/faceting.</w:t>
      </w:r>
    </w:p>
    <w:p w:rsidR="00481A9D" w:rsidRDefault="00481A9D" w:rsidP="00482569">
      <w:pPr>
        <w:pStyle w:val="Heading2"/>
        <w:rPr>
          <w:lang w:val="en-US"/>
        </w:rPr>
      </w:pPr>
      <w:bookmarkStart w:id="175" w:name="_Toc396352192"/>
      <w:r w:rsidRPr="00911476">
        <w:rPr>
          <w:lang w:val="en-US"/>
        </w:rPr>
        <w:t>Search</w:t>
      </w:r>
      <w:bookmarkEnd w:id="175"/>
    </w:p>
    <w:p w:rsidR="00482569" w:rsidRPr="00482569" w:rsidRDefault="00A11825" w:rsidP="00482569">
      <w:pPr>
        <w:rPr>
          <w:lang w:val="en-US" w:eastAsia="de-DE"/>
        </w:rPr>
      </w:pPr>
      <w:r>
        <w:rPr>
          <w:lang w:val="en-US" w:eastAsia="de-DE"/>
        </w:rPr>
        <w:t xml:space="preserve">Once indexing is done efficiently, search is also efficient. However, in </w:t>
      </w:r>
      <w:r w:rsidR="007C0210">
        <w:rPr>
          <w:lang w:val="en-US" w:eastAsia="de-DE"/>
        </w:rPr>
        <w:t>CENDARI</w:t>
      </w:r>
      <w:r>
        <w:rPr>
          <w:lang w:val="en-US" w:eastAsia="de-DE"/>
        </w:rPr>
        <w:t xml:space="preserve">, information should be found efficiently but with some privacy constraints. </w:t>
      </w:r>
      <w:r w:rsidR="00481F5B">
        <w:rPr>
          <w:lang w:val="en-US" w:eastAsia="de-DE"/>
        </w:rPr>
        <w:t xml:space="preserve">ElasticSearch can perform search very efficiently provided that the queries are well planned and we describe how queries and filters should be done in Appendix </w:t>
      </w:r>
      <w:ins w:id="176" w:author="fekete" w:date="2014-08-21T02:40:00Z">
        <w:r w:rsidR="008D2172">
          <w:rPr>
            <w:lang w:val="en-US" w:eastAsia="de-DE"/>
          </w:rPr>
          <w:t>B</w:t>
        </w:r>
      </w:ins>
      <w:del w:id="177" w:author="fekete" w:date="2014-08-21T02:40:00Z">
        <w:r w:rsidR="00481F5B" w:rsidDel="008D2172">
          <w:rPr>
            <w:lang w:val="en-US" w:eastAsia="de-DE"/>
          </w:rPr>
          <w:delText>2</w:delText>
        </w:r>
      </w:del>
      <w:r w:rsidR="00481F5B">
        <w:rPr>
          <w:lang w:val="en-US" w:eastAsia="de-DE"/>
        </w:rPr>
        <w:t>.</w:t>
      </w:r>
    </w:p>
    <w:p w:rsidR="00BE330F" w:rsidRDefault="00BE330F" w:rsidP="00482569">
      <w:pPr>
        <w:pStyle w:val="Heading2"/>
        <w:rPr>
          <w:lang w:val="en-US"/>
        </w:rPr>
      </w:pPr>
      <w:bookmarkStart w:id="178" w:name="_Toc396352193"/>
      <w:r>
        <w:rPr>
          <w:lang w:val="en-US"/>
        </w:rPr>
        <w:t>Aggregation and Faceting</w:t>
      </w:r>
      <w:bookmarkEnd w:id="178"/>
    </w:p>
    <w:p w:rsidR="00876D52" w:rsidRDefault="00025606" w:rsidP="00481F5B">
      <w:pPr>
        <w:rPr>
          <w:lang w:val="en-US" w:eastAsia="de-DE"/>
        </w:rPr>
      </w:pPr>
      <w:r>
        <w:rPr>
          <w:lang w:val="en-US" w:eastAsia="de-DE"/>
        </w:rPr>
        <w:t xml:space="preserve">Text search is popular thanks </w:t>
      </w:r>
      <w:r w:rsidR="0082592D">
        <w:rPr>
          <w:lang w:val="en-US" w:eastAsia="de-DE"/>
        </w:rPr>
        <w:t>to</w:t>
      </w:r>
      <w:r>
        <w:rPr>
          <w:lang w:val="en-US" w:eastAsia="de-DE"/>
        </w:rPr>
        <w:t xml:space="preserve"> web search engines; they mostly search based on free-text. For </w:t>
      </w:r>
      <w:r w:rsidR="007C0210">
        <w:rPr>
          <w:lang w:val="en-US" w:eastAsia="de-DE"/>
        </w:rPr>
        <w:t>CENDARI</w:t>
      </w:r>
      <w:r>
        <w:rPr>
          <w:lang w:val="en-US" w:eastAsia="de-DE"/>
        </w:rPr>
        <w:t xml:space="preserve"> free-text search is important, but more structured search is also essential. This is why each record maintained by the search engine can define “facets” and search results should provide information about the facets, and allow drilling down according to these facets. Faceting is a special case of aggregation; general aggregation is also essential for </w:t>
      </w:r>
      <w:r w:rsidR="007C0210">
        <w:rPr>
          <w:lang w:val="en-US" w:eastAsia="de-DE"/>
        </w:rPr>
        <w:t>CENDARI</w:t>
      </w:r>
      <w:r>
        <w:rPr>
          <w:lang w:val="en-US" w:eastAsia="de-DE"/>
        </w:rPr>
        <w:t xml:space="preserve"> </w:t>
      </w:r>
      <w:r w:rsidR="00992E23">
        <w:rPr>
          <w:lang w:val="en-US" w:eastAsia="de-DE"/>
        </w:rPr>
        <w:t xml:space="preserve">for scalability and visualization. </w:t>
      </w:r>
    </w:p>
    <w:p w:rsidR="00876D52" w:rsidRPr="00481F5B" w:rsidRDefault="00876D52" w:rsidP="00481F5B">
      <w:pPr>
        <w:rPr>
          <w:lang w:val="en-US" w:eastAsia="de-DE"/>
        </w:rPr>
      </w:pPr>
      <w:r>
        <w:rPr>
          <w:lang w:val="en-US" w:eastAsia="de-DE"/>
        </w:rPr>
        <w:lastRenderedPageBreak/>
        <w:t xml:space="preserve">Faceting is the ability to answer queries by giving an overview of the results broken-down by “facets”. For example, the </w:t>
      </w:r>
      <w:r w:rsidR="007C0210">
        <w:rPr>
          <w:lang w:val="en-US" w:eastAsia="de-DE"/>
        </w:rPr>
        <w:t>CENDARI</w:t>
      </w:r>
      <w:r>
        <w:rPr>
          <w:lang w:val="en-US" w:eastAsia="de-DE"/>
        </w:rPr>
        <w:t xml:space="preserve"> data store contains documents of various types such as XML, PDF, HTML, </w:t>
      </w:r>
      <w:proofErr w:type="gramStart"/>
      <w:r>
        <w:rPr>
          <w:lang w:val="en-US" w:eastAsia="de-DE"/>
        </w:rPr>
        <w:t>TXT</w:t>
      </w:r>
      <w:proofErr w:type="gramEnd"/>
      <w:r>
        <w:rPr>
          <w:lang w:val="en-US" w:eastAsia="de-DE"/>
        </w:rPr>
        <w:t>. A search request could retrieve thousands of matching documents so only a few can be displayed. However, the number of document</w:t>
      </w:r>
      <w:r w:rsidR="00F963C1">
        <w:rPr>
          <w:lang w:val="en-US" w:eastAsia="de-DE"/>
        </w:rPr>
        <w:t>s</w:t>
      </w:r>
      <w:r>
        <w:rPr>
          <w:lang w:val="en-US" w:eastAsia="de-DE"/>
        </w:rPr>
        <w:t xml:space="preserve"> in each type can be displayed in the “type” facet. Other facets can display document size distributions, creation dates, language, etc. The whole document set can be summarized by all its facets, showing an overview of the whole </w:t>
      </w:r>
      <w:r w:rsidR="007C0210">
        <w:rPr>
          <w:lang w:val="en-US" w:eastAsia="de-DE"/>
        </w:rPr>
        <w:t>CENDARI</w:t>
      </w:r>
      <w:r>
        <w:rPr>
          <w:lang w:val="en-US" w:eastAsia="de-DE"/>
        </w:rPr>
        <w:t xml:space="preserve"> repository. Furthermore, some facets are best shown using visualizations, such as histograms for e.g. sizes or dates, and maps for places (provided some geo-location is available).</w:t>
      </w:r>
    </w:p>
    <w:p w:rsidR="00BD6751" w:rsidRPr="00911476" w:rsidRDefault="00481A9D" w:rsidP="00481A9D">
      <w:pPr>
        <w:pStyle w:val="Heading2"/>
        <w:rPr>
          <w:lang w:val="en-US"/>
        </w:rPr>
      </w:pPr>
      <w:bookmarkStart w:id="179" w:name="_Toc396352194"/>
      <w:r w:rsidRPr="00911476">
        <w:rPr>
          <w:lang w:val="en-US"/>
        </w:rPr>
        <w:t>Aggregation Features for Visualization</w:t>
      </w:r>
      <w:bookmarkEnd w:id="179"/>
    </w:p>
    <w:p w:rsidR="00D81481" w:rsidRDefault="00D81481" w:rsidP="005A4C13">
      <w:pPr>
        <w:rPr>
          <w:lang w:val="en-US"/>
        </w:rPr>
      </w:pPr>
      <w:r w:rsidRPr="00911476">
        <w:rPr>
          <w:lang w:val="en-US"/>
        </w:rPr>
        <w:t>Compared to competing systems such as Solr</w:t>
      </w:r>
      <w:r w:rsidR="001B7013">
        <w:rPr>
          <w:rStyle w:val="FootnoteReference"/>
          <w:lang w:val="en-US"/>
        </w:rPr>
        <w:footnoteReference w:id="9"/>
      </w:r>
      <w:r w:rsidRPr="00911476">
        <w:rPr>
          <w:lang w:val="en-US"/>
        </w:rPr>
        <w:t>, the aggregation functions working on time-series and geo</w:t>
      </w:r>
      <w:r w:rsidR="00A40749">
        <w:rPr>
          <w:lang w:val="en-US"/>
        </w:rPr>
        <w:t>-</w:t>
      </w:r>
      <w:r w:rsidRPr="00911476">
        <w:rPr>
          <w:lang w:val="en-US"/>
        </w:rPr>
        <w:t xml:space="preserve">localized entities are much more scalable in ElasticSearch. </w:t>
      </w:r>
      <w:r w:rsidR="00A40749">
        <w:rPr>
          <w:lang w:val="en-US"/>
        </w:rPr>
        <w:t xml:space="preserve">To </w:t>
      </w:r>
      <w:r w:rsidR="00F963C1">
        <w:rPr>
          <w:lang w:val="en-US"/>
        </w:rPr>
        <w:t xml:space="preserve">illustrate </w:t>
      </w:r>
      <w:r w:rsidR="00A40749">
        <w:rPr>
          <w:lang w:val="en-US"/>
        </w:rPr>
        <w:t xml:space="preserve">the </w:t>
      </w:r>
      <w:r w:rsidR="00F963C1">
        <w:rPr>
          <w:lang w:val="en-US"/>
        </w:rPr>
        <w:t>importance of the functionality</w:t>
      </w:r>
      <w:r w:rsidR="00A40749">
        <w:rPr>
          <w:lang w:val="en-US"/>
        </w:rPr>
        <w:t xml:space="preserve">, imagine the </w:t>
      </w:r>
      <w:r w:rsidR="007C0210">
        <w:rPr>
          <w:lang w:val="en-US"/>
        </w:rPr>
        <w:t>CENDARI</w:t>
      </w:r>
      <w:r w:rsidR="00A40749">
        <w:rPr>
          <w:lang w:val="en-US"/>
        </w:rPr>
        <w:t xml:space="preserve"> repository contains 1 million documents with dates. We could collect all the dates to visualize them, send them to the web browser that would compute a histogram of dates. However, sending one million dates over a regular internet connection would take minutes: the interface would be unusable.</w:t>
      </w:r>
    </w:p>
    <w:p w:rsidR="00A40749" w:rsidRDefault="00A40749" w:rsidP="005A4C13">
      <w:pPr>
        <w:rPr>
          <w:lang w:val="en-US"/>
        </w:rPr>
      </w:pPr>
      <w:r>
        <w:rPr>
          <w:lang w:val="en-US"/>
        </w:rPr>
        <w:t>Server-side aggregation allows the server to return directly a histogram to an aggregation request; in our example, we need to specify how many bins we want (e.g. 100) and the search engine will return a table with 100 entries containing the dates of each bin, and the count of documents for each bin. This can be sent in a fraction of</w:t>
      </w:r>
      <w:r w:rsidR="0082592D">
        <w:rPr>
          <w:lang w:val="en-US"/>
        </w:rPr>
        <w:t xml:space="preserve"> a</w:t>
      </w:r>
      <w:r>
        <w:rPr>
          <w:lang w:val="en-US"/>
        </w:rPr>
        <w:t xml:space="preserve"> second for display to the web browser.</w:t>
      </w:r>
    </w:p>
    <w:p w:rsidR="00A40749" w:rsidRPr="00911476" w:rsidRDefault="00A40749" w:rsidP="005A4C13">
      <w:pPr>
        <w:rPr>
          <w:lang w:val="en-US"/>
        </w:rPr>
      </w:pPr>
      <w:r>
        <w:rPr>
          <w:lang w:val="en-US"/>
        </w:rPr>
        <w:t>In addition to histogram aggregation for values (e.g. document sizes) and dates, ElasticSearch provides aggregation capabilities for geo-localized points: it also returns the count of geo-localized objects under a geographical grid with a user-specified size. Therefore, whatever the number of documents in the index, an aggregated geographical query will return a small result, adaptable to the connection speed and screen size.</w:t>
      </w:r>
    </w:p>
    <w:p w:rsidR="006A4F15" w:rsidRPr="00911476" w:rsidRDefault="006A4F15" w:rsidP="006A4F15">
      <w:pPr>
        <w:pStyle w:val="Heading1"/>
        <w:rPr>
          <w:lang w:val="en-US"/>
        </w:rPr>
      </w:pPr>
      <w:bookmarkStart w:id="180" w:name="_Toc396352195"/>
      <w:r w:rsidRPr="00911476">
        <w:rPr>
          <w:lang w:val="en-US"/>
        </w:rPr>
        <w:t>The XMLFacets Program</w:t>
      </w:r>
      <w:bookmarkEnd w:id="180"/>
    </w:p>
    <w:p w:rsidR="002E0C7A" w:rsidRDefault="006A4F15" w:rsidP="006A4F15">
      <w:pPr>
        <w:rPr>
          <w:lang w:val="en-US"/>
        </w:rPr>
      </w:pPr>
      <w:r w:rsidRPr="00911476">
        <w:rPr>
          <w:lang w:val="en-US"/>
        </w:rPr>
        <w:t xml:space="preserve">The main interface to the search and faceted search environment is XMLFacets, a web-based system programmed in the Python language using the Django application framework. It is available </w:t>
      </w:r>
      <w:r w:rsidR="00D961FE">
        <w:rPr>
          <w:lang w:val="en-US"/>
        </w:rPr>
        <w:t>on</w:t>
      </w:r>
      <w:r w:rsidRPr="00911476">
        <w:rPr>
          <w:lang w:val="en-US"/>
        </w:rPr>
        <w:t xml:space="preserve"> </w:t>
      </w:r>
      <w:proofErr w:type="spellStart"/>
      <w:r w:rsidRPr="00911476">
        <w:rPr>
          <w:lang w:val="en-US"/>
        </w:rPr>
        <w:t>Gith</w:t>
      </w:r>
      <w:r w:rsidR="00AB5758">
        <w:rPr>
          <w:lang w:val="en-US"/>
        </w:rPr>
        <w:t>ub</w:t>
      </w:r>
      <w:proofErr w:type="spellEnd"/>
      <w:r w:rsidR="002E0C7A">
        <w:rPr>
          <w:rStyle w:val="FootnoteReference"/>
          <w:lang w:val="en-US"/>
        </w:rPr>
        <w:footnoteReference w:id="10"/>
      </w:r>
      <w:r w:rsidR="002E0C7A">
        <w:rPr>
          <w:lang w:val="en-US"/>
        </w:rPr>
        <w:t>.</w:t>
      </w:r>
    </w:p>
    <w:p w:rsidR="0017002F" w:rsidRPr="00911476" w:rsidRDefault="00AB5758" w:rsidP="006A4F15">
      <w:pPr>
        <w:rPr>
          <w:lang w:val="en-US"/>
        </w:rPr>
      </w:pPr>
      <w:r>
        <w:rPr>
          <w:lang w:val="en-US"/>
        </w:rPr>
        <w:lastRenderedPageBreak/>
        <w:br/>
      </w:r>
      <w:r w:rsidR="008772B2" w:rsidRPr="00911476">
        <w:rPr>
          <w:lang w:val="en-US"/>
        </w:rPr>
        <w:t>The program</w:t>
      </w:r>
      <w:r w:rsidR="00D60344">
        <w:rPr>
          <w:lang w:val="en-US"/>
        </w:rPr>
        <w:t xml:space="preserve"> is meant to evolve as more data</w:t>
      </w:r>
      <w:r w:rsidR="008772B2" w:rsidRPr="00911476">
        <w:rPr>
          <w:lang w:val="en-US"/>
        </w:rPr>
        <w:t xml:space="preserve"> type</w:t>
      </w:r>
      <w:r w:rsidR="0082592D">
        <w:rPr>
          <w:lang w:val="en-US"/>
        </w:rPr>
        <w:t>s</w:t>
      </w:r>
      <w:r w:rsidR="008772B2" w:rsidRPr="00911476">
        <w:rPr>
          <w:lang w:val="en-US"/>
        </w:rPr>
        <w:t xml:space="preserve"> will populate the </w:t>
      </w:r>
      <w:r w:rsidR="007C0210">
        <w:rPr>
          <w:lang w:val="en-US"/>
        </w:rPr>
        <w:t>CENDARI</w:t>
      </w:r>
      <w:r w:rsidR="008772B2" w:rsidRPr="00911476">
        <w:rPr>
          <w:lang w:val="en-US"/>
        </w:rPr>
        <w:t xml:space="preserve"> repositories, and more information extraction will be achieved on this data. Still, it currently allows querying by facet or by full-text search on a large number of documents, up to millions potentially. The main issue we need to address is the scalability of the search results. As much as the search engine can manage large numbers of documents, a regular text-based search query interface cannot cope with more than 50-100 results. Thus, faceting and visualization i</w:t>
      </w:r>
      <w:r w:rsidR="0061575C" w:rsidRPr="00911476">
        <w:rPr>
          <w:lang w:val="en-US"/>
        </w:rPr>
        <w:t>s used to go beyond that limit.</w:t>
      </w:r>
    </w:p>
    <w:p w:rsidR="00F13B3A" w:rsidRPr="00911476" w:rsidRDefault="00B01BF2" w:rsidP="00B01BF2">
      <w:pPr>
        <w:pStyle w:val="Heading1"/>
        <w:rPr>
          <w:lang w:val="en-US"/>
        </w:rPr>
      </w:pPr>
      <w:bookmarkStart w:id="181" w:name="_Toc396352196"/>
      <w:r w:rsidRPr="00911476">
        <w:rPr>
          <w:lang w:val="en-US"/>
        </w:rPr>
        <w:t>Standard Index Structure in XMLFacets</w:t>
      </w:r>
      <w:bookmarkEnd w:id="181"/>
    </w:p>
    <w:p w:rsidR="007E11CE" w:rsidRPr="00911476" w:rsidRDefault="007E11CE" w:rsidP="00B01BF2">
      <w:pPr>
        <w:rPr>
          <w:lang w:val="en-US"/>
        </w:rPr>
      </w:pPr>
      <w:r w:rsidRPr="00911476">
        <w:rPr>
          <w:lang w:val="en-US"/>
        </w:rPr>
        <w:t>ElasticSearch defines a small number of required fields each time it indexes a document. We use them internally.</w:t>
      </w:r>
      <w:r w:rsidR="004B7725" w:rsidRPr="00911476">
        <w:rPr>
          <w:lang w:val="en-US"/>
        </w:rPr>
        <w:t xml:space="preserve"> These fields are:</w:t>
      </w:r>
    </w:p>
    <w:p w:rsidR="004B7725" w:rsidRPr="00911476" w:rsidRDefault="004B7725" w:rsidP="004B7725">
      <w:pPr>
        <w:pStyle w:val="ListParagraph"/>
        <w:numPr>
          <w:ilvl w:val="0"/>
          <w:numId w:val="47"/>
        </w:numPr>
        <w:rPr>
          <w:lang w:val="en-US"/>
        </w:rPr>
      </w:pPr>
      <w:r w:rsidRPr="00911476">
        <w:rPr>
          <w:lang w:val="en-US"/>
        </w:rPr>
        <w:t xml:space="preserve">Unique </w:t>
      </w:r>
      <w:r w:rsidR="00684054" w:rsidRPr="00911476">
        <w:rPr>
          <w:lang w:val="en-US"/>
        </w:rPr>
        <w:t>ID:</w:t>
      </w:r>
      <w:r w:rsidRPr="00911476">
        <w:rPr>
          <w:lang w:val="en-US"/>
        </w:rPr>
        <w:t xml:space="preserve"> supplied or generated internally</w:t>
      </w:r>
    </w:p>
    <w:p w:rsidR="004B7725" w:rsidRPr="00911476" w:rsidRDefault="00DB5569" w:rsidP="004B7725">
      <w:pPr>
        <w:pStyle w:val="ListParagraph"/>
        <w:numPr>
          <w:ilvl w:val="0"/>
          <w:numId w:val="47"/>
        </w:numPr>
        <w:rPr>
          <w:lang w:val="en-US"/>
        </w:rPr>
      </w:pPr>
      <w:r>
        <w:rPr>
          <w:lang w:val="en-US"/>
        </w:rPr>
        <w:t xml:space="preserve">Internal </w:t>
      </w:r>
      <w:r w:rsidR="00684054" w:rsidRPr="00911476">
        <w:rPr>
          <w:lang w:val="en-US"/>
        </w:rPr>
        <w:t>Type: the name of an ElasticSearch schema</w:t>
      </w:r>
      <w:r w:rsidR="00BF10D2">
        <w:rPr>
          <w:lang w:val="en-US"/>
        </w:rPr>
        <w:t>, which is a logical format</w:t>
      </w:r>
    </w:p>
    <w:p w:rsidR="00684054" w:rsidRPr="00911476" w:rsidRDefault="00F523A6" w:rsidP="00684054">
      <w:pPr>
        <w:rPr>
          <w:lang w:val="en-US"/>
        </w:rPr>
      </w:pPr>
      <w:r w:rsidRPr="00911476">
        <w:rPr>
          <w:lang w:val="en-US"/>
        </w:rPr>
        <w:t>Our</w:t>
      </w:r>
      <w:r w:rsidR="00684054" w:rsidRPr="00911476">
        <w:rPr>
          <w:lang w:val="en-US"/>
        </w:rPr>
        <w:t xml:space="preserve"> top-level </w:t>
      </w:r>
      <w:r w:rsidRPr="00911476">
        <w:rPr>
          <w:lang w:val="en-US"/>
        </w:rPr>
        <w:t>index</w:t>
      </w:r>
      <w:r w:rsidR="00684054" w:rsidRPr="00911476">
        <w:rPr>
          <w:lang w:val="en-US"/>
        </w:rPr>
        <w:t xml:space="preserve"> in ElasticSearch, similar to a database, is called “</w:t>
      </w:r>
      <w:r w:rsidR="007C0210">
        <w:rPr>
          <w:lang w:val="en-US"/>
        </w:rPr>
        <w:t>CENDARI</w:t>
      </w:r>
      <w:r w:rsidR="00684054" w:rsidRPr="00911476">
        <w:rPr>
          <w:lang w:val="en-US"/>
        </w:rPr>
        <w:t>”</w:t>
      </w:r>
      <w:r w:rsidRPr="00911476">
        <w:rPr>
          <w:lang w:val="en-US"/>
        </w:rPr>
        <w:t xml:space="preserve"> and contains all the indexed data.</w:t>
      </w:r>
    </w:p>
    <w:p w:rsidR="00F91CD1" w:rsidRPr="00911476" w:rsidRDefault="00B01BF2" w:rsidP="00B01BF2">
      <w:pPr>
        <w:rPr>
          <w:lang w:val="en-US"/>
        </w:rPr>
      </w:pPr>
      <w:r w:rsidRPr="00911476">
        <w:rPr>
          <w:lang w:val="en-US"/>
        </w:rPr>
        <w:t>We rely on the Dublin Co</w:t>
      </w:r>
      <w:r w:rsidR="00623B7D">
        <w:rPr>
          <w:lang w:val="en-US"/>
        </w:rPr>
        <w:t>re metadata specifications</w:t>
      </w:r>
      <w:r w:rsidR="00623B7D">
        <w:rPr>
          <w:rStyle w:val="FootnoteReference"/>
          <w:lang w:val="en-US"/>
        </w:rPr>
        <w:footnoteReference w:id="11"/>
      </w:r>
      <w:r w:rsidRPr="00911476">
        <w:rPr>
          <w:lang w:val="en-US"/>
        </w:rPr>
        <w:t xml:space="preserve"> to define our schema. ElasticSearch can work without a schema, but specifying the exact type of operations we want to perform with the indexed fields improves greatly its performance.</w:t>
      </w:r>
      <w:r w:rsidR="00F91CD1" w:rsidRPr="00911476">
        <w:rPr>
          <w:lang w:val="en-US"/>
        </w:rPr>
        <w:t xml:space="preserve"> The Dublin Core standard items are:</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Contributor: An entity responsible for making contributions to the resource.</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Coverage: The spatial or temporal topic of the resource, the spatial applicability of the resource, or the jurisdiction under which the resource is relevant.</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Creator: An entity primarily responsible for making the resource.</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Date: A point or period of time associated with an event in the lifecycle of the resource.</w:t>
      </w:r>
    </w:p>
    <w:p w:rsidR="00790064" w:rsidRPr="00790064" w:rsidRDefault="00790064" w:rsidP="00477FB3">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 xml:space="preserve">Format: The file format, </w:t>
      </w:r>
      <w:r w:rsidR="00477FB3">
        <w:rPr>
          <w:lang w:val="en-US" w:eastAsia="fr-FR"/>
        </w:rPr>
        <w:t xml:space="preserve">encoded as a MIME </w:t>
      </w:r>
      <w:r w:rsidR="00477FB3" w:rsidRPr="00477FB3">
        <w:rPr>
          <w:lang w:val="en-US" w:eastAsia="fr-FR"/>
        </w:rPr>
        <w:t>(Multi-Purpose Internet Mail Extensions)</w:t>
      </w:r>
      <w:r w:rsidR="00BF10D2">
        <w:rPr>
          <w:lang w:val="en-US" w:eastAsia="fr-FR"/>
        </w:rPr>
        <w:t xml:space="preserve"> format</w:t>
      </w:r>
      <w:r w:rsidRPr="00790064">
        <w:rPr>
          <w:lang w:val="en-US" w:eastAsia="fr-FR"/>
        </w:rPr>
        <w:t>.</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Language: A language of the resource.</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Publisher: An entity responsible for making the resource available.</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Relation: A related resource.</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Rights: Information about rights held in and over the resource.</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Source: A related resource from which the described resource is derived.</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lastRenderedPageBreak/>
        <w:t>Subject: The topic of the resource.</w:t>
      </w:r>
    </w:p>
    <w:p w:rsidR="00790064"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Title: A name given to the resource.</w:t>
      </w:r>
    </w:p>
    <w:p w:rsidR="00F91CD1" w:rsidRPr="00790064" w:rsidRDefault="00790064" w:rsidP="00790064">
      <w:pPr>
        <w:pStyle w:val="ListParagraph"/>
        <w:numPr>
          <w:ilvl w:val="0"/>
          <w:numId w:val="49"/>
        </w:numPr>
        <w:shd w:val="clear" w:color="auto" w:fill="FFFFFF"/>
        <w:spacing w:before="100" w:beforeAutospacing="1" w:after="24" w:line="336" w:lineRule="atLeast"/>
        <w:rPr>
          <w:lang w:val="en-US" w:eastAsia="fr-FR"/>
        </w:rPr>
      </w:pPr>
      <w:r w:rsidRPr="00790064">
        <w:rPr>
          <w:lang w:val="en-US" w:eastAsia="fr-FR"/>
        </w:rPr>
        <w:t>Type: The nature or genre of the resource.</w:t>
      </w:r>
    </w:p>
    <w:p w:rsidR="00B01BF2" w:rsidRPr="00911476" w:rsidRDefault="007E11CE" w:rsidP="00B01BF2">
      <w:pPr>
        <w:rPr>
          <w:lang w:val="en-US"/>
        </w:rPr>
      </w:pPr>
      <w:r w:rsidRPr="00911476">
        <w:rPr>
          <w:lang w:val="en-US"/>
        </w:rPr>
        <w:t>Additionally, we define several faceted fields, usabl</w:t>
      </w:r>
      <w:r w:rsidR="004303EC" w:rsidRPr="00911476">
        <w:rPr>
          <w:lang w:val="en-US"/>
        </w:rPr>
        <w:t>e by any object that is indexed:</w:t>
      </w:r>
    </w:p>
    <w:p w:rsidR="00672CE0" w:rsidRPr="00911476" w:rsidRDefault="0082592D" w:rsidP="004303EC">
      <w:pPr>
        <w:pStyle w:val="ListParagraph"/>
        <w:numPr>
          <w:ilvl w:val="0"/>
          <w:numId w:val="48"/>
        </w:numPr>
        <w:rPr>
          <w:lang w:val="en-US"/>
        </w:rPr>
      </w:pPr>
      <w:proofErr w:type="gramStart"/>
      <w:r>
        <w:rPr>
          <w:lang w:val="en-US"/>
        </w:rPr>
        <w:t>Url</w:t>
      </w:r>
      <w:proofErr w:type="gramEnd"/>
      <w:r w:rsidR="00672CE0">
        <w:rPr>
          <w:lang w:val="en-US"/>
        </w:rPr>
        <w:t xml:space="preserve">: the URL of the related document on the </w:t>
      </w:r>
      <w:r w:rsidR="007C0210">
        <w:rPr>
          <w:lang w:val="en-US"/>
        </w:rPr>
        <w:t>CENDARI</w:t>
      </w:r>
      <w:r w:rsidR="00672CE0">
        <w:rPr>
          <w:lang w:val="en-US"/>
        </w:rPr>
        <w:t xml:space="preserve"> system or elsewhere.</w:t>
      </w:r>
    </w:p>
    <w:p w:rsidR="00B852CE" w:rsidRPr="00911476" w:rsidRDefault="005051D9" w:rsidP="004303EC">
      <w:pPr>
        <w:pStyle w:val="ListParagraph"/>
        <w:numPr>
          <w:ilvl w:val="0"/>
          <w:numId w:val="48"/>
        </w:numPr>
        <w:rPr>
          <w:lang w:val="en-US"/>
        </w:rPr>
      </w:pPr>
      <w:r>
        <w:rPr>
          <w:lang w:val="en-US"/>
        </w:rPr>
        <w:t>Application</w:t>
      </w:r>
      <w:r w:rsidR="00B852CE">
        <w:rPr>
          <w:lang w:val="en-US"/>
        </w:rPr>
        <w:t xml:space="preserve">: the application that created the data, such as </w:t>
      </w:r>
      <w:r w:rsidR="00D90A2E">
        <w:rPr>
          <w:lang w:val="en-US"/>
        </w:rPr>
        <w:t>MediaWiki</w:t>
      </w:r>
      <w:r w:rsidR="00B852CE">
        <w:rPr>
          <w:lang w:val="en-US"/>
        </w:rPr>
        <w:t xml:space="preserve">, </w:t>
      </w:r>
      <w:r w:rsidR="007C0210">
        <w:rPr>
          <w:lang w:val="en-US"/>
        </w:rPr>
        <w:t>CENDARI</w:t>
      </w:r>
      <w:r w:rsidR="00B852CE">
        <w:rPr>
          <w:lang w:val="en-US"/>
        </w:rPr>
        <w:t xml:space="preserve">-data, </w:t>
      </w:r>
      <w:r w:rsidR="00BC5176">
        <w:rPr>
          <w:lang w:val="en-US"/>
        </w:rPr>
        <w:t>Note-Taking Environment</w:t>
      </w:r>
      <w:r w:rsidR="00B852CE">
        <w:rPr>
          <w:lang w:val="en-US"/>
        </w:rPr>
        <w:t>, etc.</w:t>
      </w:r>
    </w:p>
    <w:p w:rsidR="004303EC" w:rsidRDefault="004303EC" w:rsidP="004303EC">
      <w:pPr>
        <w:pStyle w:val="ListParagraph"/>
        <w:numPr>
          <w:ilvl w:val="0"/>
          <w:numId w:val="48"/>
        </w:numPr>
        <w:rPr>
          <w:lang w:val="en-US"/>
        </w:rPr>
      </w:pPr>
      <w:r w:rsidRPr="00911476">
        <w:rPr>
          <w:lang w:val="en-US"/>
        </w:rPr>
        <w:t>Text: the full text used for full-text indexing/searching</w:t>
      </w:r>
    </w:p>
    <w:p w:rsidR="006E62E6" w:rsidRPr="00911476" w:rsidRDefault="006E62E6" w:rsidP="004303EC">
      <w:pPr>
        <w:pStyle w:val="ListParagraph"/>
        <w:numPr>
          <w:ilvl w:val="0"/>
          <w:numId w:val="48"/>
        </w:numPr>
        <w:rPr>
          <w:lang w:val="en-US"/>
        </w:rPr>
      </w:pPr>
      <w:r>
        <w:rPr>
          <w:lang w:val="en-US"/>
        </w:rPr>
        <w:t>Length: the length (in bytes or characters) of the document.</w:t>
      </w:r>
    </w:p>
    <w:p w:rsidR="004303EC" w:rsidRPr="00911476" w:rsidRDefault="00AC77E1" w:rsidP="004303EC">
      <w:pPr>
        <w:pStyle w:val="ListParagraph"/>
        <w:numPr>
          <w:ilvl w:val="0"/>
          <w:numId w:val="48"/>
        </w:numPr>
        <w:rPr>
          <w:lang w:val="en-US"/>
        </w:rPr>
      </w:pPr>
      <w:r>
        <w:rPr>
          <w:lang w:val="en-US"/>
        </w:rPr>
        <w:t>Place</w:t>
      </w:r>
      <w:r w:rsidR="004303EC" w:rsidRPr="00911476">
        <w:rPr>
          <w:lang w:val="en-US"/>
        </w:rPr>
        <w:t>: an array of place names mentioned in the document. If possible, the place name should be the dbpedia entry name for the place when it exists.</w:t>
      </w:r>
    </w:p>
    <w:p w:rsidR="004303EC" w:rsidRPr="00911476" w:rsidRDefault="004303EC" w:rsidP="004303EC">
      <w:pPr>
        <w:pStyle w:val="ListParagraph"/>
        <w:numPr>
          <w:ilvl w:val="0"/>
          <w:numId w:val="48"/>
        </w:numPr>
        <w:rPr>
          <w:lang w:val="en-US"/>
        </w:rPr>
      </w:pPr>
      <w:r w:rsidRPr="00911476">
        <w:rPr>
          <w:lang w:val="en-US"/>
        </w:rPr>
        <w:t>Event: an array of event names, again following dbpedia if possible.</w:t>
      </w:r>
    </w:p>
    <w:p w:rsidR="004303EC" w:rsidRPr="00911476" w:rsidRDefault="00AC77E1" w:rsidP="004303EC">
      <w:pPr>
        <w:pStyle w:val="ListParagraph"/>
        <w:numPr>
          <w:ilvl w:val="0"/>
          <w:numId w:val="48"/>
        </w:numPr>
        <w:rPr>
          <w:lang w:val="en-US"/>
        </w:rPr>
      </w:pPr>
      <w:r>
        <w:rPr>
          <w:lang w:val="en-US"/>
        </w:rPr>
        <w:t>Person</w:t>
      </w:r>
      <w:r w:rsidR="004303EC" w:rsidRPr="00911476">
        <w:rPr>
          <w:lang w:val="en-US"/>
        </w:rPr>
        <w:t>: an array of person names, also following dbpedia if possible.</w:t>
      </w:r>
    </w:p>
    <w:p w:rsidR="004303EC" w:rsidRPr="00911476" w:rsidRDefault="004303EC" w:rsidP="004303EC">
      <w:pPr>
        <w:pStyle w:val="ListParagraph"/>
        <w:numPr>
          <w:ilvl w:val="0"/>
          <w:numId w:val="48"/>
        </w:numPr>
        <w:rPr>
          <w:lang w:val="en-US"/>
        </w:rPr>
      </w:pPr>
      <w:r w:rsidRPr="00911476">
        <w:rPr>
          <w:lang w:val="en-US"/>
        </w:rPr>
        <w:t>Tag: an array of tag names.</w:t>
      </w:r>
    </w:p>
    <w:p w:rsidR="004303EC" w:rsidRPr="00911476" w:rsidRDefault="004303EC" w:rsidP="004303EC">
      <w:pPr>
        <w:pStyle w:val="ListParagraph"/>
        <w:numPr>
          <w:ilvl w:val="0"/>
          <w:numId w:val="48"/>
        </w:numPr>
        <w:rPr>
          <w:lang w:val="en-US"/>
        </w:rPr>
      </w:pPr>
      <w:r w:rsidRPr="00911476">
        <w:rPr>
          <w:lang w:val="en-US"/>
        </w:rPr>
        <w:t>Org: an array of organization names, also following dbpedia if possible.</w:t>
      </w:r>
    </w:p>
    <w:p w:rsidR="005B236A" w:rsidRPr="00911476" w:rsidRDefault="005B236A" w:rsidP="005B236A">
      <w:pPr>
        <w:pStyle w:val="ListParagraph"/>
        <w:numPr>
          <w:ilvl w:val="0"/>
          <w:numId w:val="48"/>
        </w:numPr>
        <w:rPr>
          <w:lang w:val="en-US"/>
        </w:rPr>
      </w:pPr>
      <w:r w:rsidRPr="00911476">
        <w:rPr>
          <w:lang w:val="en-US"/>
        </w:rPr>
        <w:t>Artifact: an array of artifact names (e.g. weapon, train, tank), also following dbpedia if possible.</w:t>
      </w:r>
    </w:p>
    <w:p w:rsidR="004303EC" w:rsidRDefault="005B236A" w:rsidP="004303EC">
      <w:pPr>
        <w:pStyle w:val="ListParagraph"/>
        <w:numPr>
          <w:ilvl w:val="0"/>
          <w:numId w:val="48"/>
        </w:numPr>
        <w:rPr>
          <w:lang w:val="en-US"/>
        </w:rPr>
      </w:pPr>
      <w:r w:rsidRPr="00911476">
        <w:rPr>
          <w:lang w:val="en-US"/>
        </w:rPr>
        <w:t>R</w:t>
      </w:r>
      <w:r w:rsidR="005B29A9" w:rsidRPr="00911476">
        <w:rPr>
          <w:lang w:val="en-US"/>
        </w:rPr>
        <w:t>ef</w:t>
      </w:r>
      <w:r w:rsidRPr="00911476">
        <w:rPr>
          <w:lang w:val="en-US"/>
        </w:rPr>
        <w:t>: an array of canonical references (e.g. ISBN numbers, DOI, URIs, etc.)</w:t>
      </w:r>
    </w:p>
    <w:p w:rsidR="003565F4" w:rsidRPr="003E50BE" w:rsidRDefault="003565F4" w:rsidP="003565F4">
      <w:pPr>
        <w:rPr>
          <w:lang w:val="en-US"/>
        </w:rPr>
      </w:pPr>
      <w:r w:rsidRPr="003E50BE">
        <w:rPr>
          <w:lang w:val="en-US"/>
        </w:rPr>
        <w:t>Finally, access rights are managed through two fields:</w:t>
      </w:r>
    </w:p>
    <w:p w:rsidR="003565F4" w:rsidRPr="00C738D4" w:rsidRDefault="00A1296F" w:rsidP="003565F4">
      <w:pPr>
        <w:pStyle w:val="ListParagraph"/>
        <w:numPr>
          <w:ilvl w:val="0"/>
          <w:numId w:val="50"/>
        </w:numPr>
        <w:rPr>
          <w:lang w:val="en-US"/>
        </w:rPr>
      </w:pPr>
      <w:proofErr w:type="spellStart"/>
      <w:r w:rsidRPr="003E50BE">
        <w:rPr>
          <w:lang w:val="en-US"/>
        </w:rPr>
        <w:t>Groups</w:t>
      </w:r>
      <w:r w:rsidR="003565F4" w:rsidRPr="003E50BE">
        <w:rPr>
          <w:lang w:val="en-US"/>
        </w:rPr>
        <w:t>_allowed</w:t>
      </w:r>
      <w:proofErr w:type="spellEnd"/>
      <w:r w:rsidR="003565F4" w:rsidRPr="003E50BE">
        <w:rPr>
          <w:lang w:val="en-US"/>
        </w:rPr>
        <w:t xml:space="preserve">: the list of </w:t>
      </w:r>
      <w:r w:rsidR="002607A9" w:rsidRPr="003E50BE">
        <w:rPr>
          <w:lang w:val="en-US"/>
        </w:rPr>
        <w:t>groups</w:t>
      </w:r>
      <w:r w:rsidR="003565F4" w:rsidRPr="003E50BE">
        <w:rPr>
          <w:lang w:val="en-US"/>
        </w:rPr>
        <w:t xml:space="preserve"> that can access the </w:t>
      </w:r>
      <w:r w:rsidR="00F963C1" w:rsidRPr="00FC59DD">
        <w:rPr>
          <w:lang w:val="en-US"/>
        </w:rPr>
        <w:t>resource</w:t>
      </w:r>
      <w:r w:rsidR="003565F4" w:rsidRPr="003E50BE">
        <w:rPr>
          <w:lang w:val="en-US"/>
        </w:rPr>
        <w:t xml:space="preserve"> for reading. Null means that the access is</w:t>
      </w:r>
      <w:r w:rsidR="00941768" w:rsidRPr="003E50BE">
        <w:rPr>
          <w:lang w:val="en-US"/>
        </w:rPr>
        <w:t xml:space="preserve"> not restricted to any group</w:t>
      </w:r>
      <w:r w:rsidR="003565F4" w:rsidRPr="003E50BE">
        <w:rPr>
          <w:lang w:val="en-US"/>
        </w:rPr>
        <w:t>.</w:t>
      </w:r>
    </w:p>
    <w:p w:rsidR="003565F4" w:rsidRPr="00C738D4" w:rsidRDefault="003565F4" w:rsidP="003565F4">
      <w:pPr>
        <w:pStyle w:val="ListParagraph"/>
        <w:numPr>
          <w:ilvl w:val="0"/>
          <w:numId w:val="50"/>
        </w:numPr>
        <w:rPr>
          <w:lang w:val="en-US"/>
        </w:rPr>
      </w:pPr>
      <w:proofErr w:type="spellStart"/>
      <w:r w:rsidRPr="003E50BE">
        <w:rPr>
          <w:lang w:val="en-US"/>
        </w:rPr>
        <w:t>Users_allowed</w:t>
      </w:r>
      <w:proofErr w:type="spellEnd"/>
      <w:r w:rsidRPr="003E50BE">
        <w:rPr>
          <w:lang w:val="en-US"/>
        </w:rPr>
        <w:t xml:space="preserve">: the list of users that can access the </w:t>
      </w:r>
      <w:r w:rsidR="00F963C1" w:rsidRPr="00FC59DD">
        <w:rPr>
          <w:lang w:val="en-US"/>
        </w:rPr>
        <w:t>resource</w:t>
      </w:r>
      <w:r w:rsidRPr="003E50BE">
        <w:rPr>
          <w:lang w:val="en-US"/>
        </w:rPr>
        <w:t xml:space="preserve"> for reading. Null means that</w:t>
      </w:r>
      <w:r w:rsidR="00941768" w:rsidRPr="003E50BE">
        <w:rPr>
          <w:lang w:val="en-US"/>
        </w:rPr>
        <w:t xml:space="preserve"> the access is not restricted to any user</w:t>
      </w:r>
      <w:r w:rsidRPr="003E50BE">
        <w:rPr>
          <w:lang w:val="en-US"/>
        </w:rPr>
        <w:t>.</w:t>
      </w:r>
    </w:p>
    <w:p w:rsidR="007E11CE" w:rsidRDefault="007E11CE" w:rsidP="00B01BF2">
      <w:pPr>
        <w:rPr>
          <w:lang w:val="en-US"/>
        </w:rPr>
      </w:pPr>
      <w:r w:rsidRPr="00911476">
        <w:rPr>
          <w:lang w:val="en-US"/>
        </w:rPr>
        <w:t>Specific documents can add other fields if needed, but they also need to let XMLFacets know of these fields or they will be igno</w:t>
      </w:r>
      <w:r w:rsidR="003565F4">
        <w:rPr>
          <w:lang w:val="en-US"/>
        </w:rPr>
        <w:t>red in</w:t>
      </w:r>
      <w:r w:rsidRPr="00911476">
        <w:rPr>
          <w:lang w:val="en-US"/>
        </w:rPr>
        <w:t xml:space="preserve"> generic search</w:t>
      </w:r>
      <w:r w:rsidR="003565F4">
        <w:rPr>
          <w:lang w:val="en-US"/>
        </w:rPr>
        <w:t>es</w:t>
      </w:r>
      <w:r w:rsidRPr="00911476">
        <w:rPr>
          <w:lang w:val="en-US"/>
        </w:rPr>
        <w:t>. They can still be used by specific applications.</w:t>
      </w:r>
    </w:p>
    <w:p w:rsidR="00A1296F" w:rsidRPr="00911476" w:rsidRDefault="00A1296F" w:rsidP="00B01BF2">
      <w:pPr>
        <w:rPr>
          <w:lang w:val="en-US"/>
        </w:rPr>
      </w:pPr>
      <w:r>
        <w:rPr>
          <w:lang w:val="en-US"/>
        </w:rPr>
        <w:t>Applications</w:t>
      </w:r>
      <w:r w:rsidR="00EC72CF">
        <w:rPr>
          <w:lang w:val="en-US"/>
        </w:rPr>
        <w:t>,</w:t>
      </w:r>
      <w:r>
        <w:rPr>
          <w:lang w:val="en-US"/>
        </w:rPr>
        <w:t xml:space="preserve"> </w:t>
      </w:r>
      <w:r w:rsidR="00EC72CF">
        <w:rPr>
          <w:lang w:val="en-US"/>
        </w:rPr>
        <w:t>such as</w:t>
      </w:r>
      <w:del w:id="182" w:author="fekete" w:date="2014-08-20T01:50:00Z">
        <w:r w:rsidR="00EC72CF" w:rsidDel="00F90F3F">
          <w:rPr>
            <w:lang w:val="en-US"/>
          </w:rPr>
          <w:delText xml:space="preserve"> </w:delText>
        </w:r>
      </w:del>
      <w:r>
        <w:rPr>
          <w:lang w:val="en-US"/>
        </w:rPr>
        <w:t xml:space="preserve"> the VRE</w:t>
      </w:r>
      <w:r w:rsidR="00EC72CF">
        <w:rPr>
          <w:lang w:val="en-US"/>
        </w:rPr>
        <w:t>,</w:t>
      </w:r>
      <w:r>
        <w:rPr>
          <w:lang w:val="en-US"/>
        </w:rPr>
        <w:t xml:space="preserve"> using the “</w:t>
      </w:r>
      <w:r w:rsidR="007C0210">
        <w:rPr>
          <w:lang w:val="en-US"/>
        </w:rPr>
        <w:t>CENDARI</w:t>
      </w:r>
      <w:r>
        <w:rPr>
          <w:lang w:val="en-US"/>
        </w:rPr>
        <w:t xml:space="preserve">” index should, in turn, comply </w:t>
      </w:r>
      <w:r w:rsidR="00B42684">
        <w:rPr>
          <w:lang w:val="en-US"/>
        </w:rPr>
        <w:t>with</w:t>
      </w:r>
      <w:r>
        <w:rPr>
          <w:lang w:val="en-US"/>
        </w:rPr>
        <w:t xml:space="preserve"> the security requirement by checking groups and users to avoid disclosing unwanted contents.</w:t>
      </w:r>
    </w:p>
    <w:p w:rsidR="00EB4BC3" w:rsidRDefault="00EB4BC3" w:rsidP="00EB4BC3">
      <w:pPr>
        <w:pStyle w:val="Heading1"/>
        <w:rPr>
          <w:lang w:val="en-US"/>
        </w:rPr>
      </w:pPr>
      <w:bookmarkStart w:id="183" w:name="_Toc396352197"/>
      <w:r w:rsidRPr="00911476">
        <w:rPr>
          <w:lang w:val="en-US"/>
        </w:rPr>
        <w:t>Management of XML documents</w:t>
      </w:r>
      <w:bookmarkEnd w:id="183"/>
    </w:p>
    <w:p w:rsidR="00D1277F" w:rsidRDefault="00D1277F" w:rsidP="00D1277F">
      <w:pPr>
        <w:rPr>
          <w:lang w:val="en-US"/>
        </w:rPr>
      </w:pPr>
      <w:r>
        <w:rPr>
          <w:lang w:val="en-US"/>
        </w:rPr>
        <w:t xml:space="preserve">XML documents come from multiple origins in the </w:t>
      </w:r>
      <w:r w:rsidR="007C0210">
        <w:rPr>
          <w:lang w:val="en-US"/>
        </w:rPr>
        <w:t>CENDARI</w:t>
      </w:r>
      <w:r>
        <w:rPr>
          <w:lang w:val="en-US"/>
        </w:rPr>
        <w:t xml:space="preserve"> repository. They are stored in the Data Store and collected through the DATA API. Therefore, the program XMLFacet</w:t>
      </w:r>
      <w:r w:rsidR="00E251D4">
        <w:rPr>
          <w:lang w:val="en-US"/>
        </w:rPr>
        <w:t>s</w:t>
      </w:r>
      <w:r>
        <w:rPr>
          <w:lang w:val="en-US"/>
        </w:rPr>
        <w:t xml:space="preserve"> </w:t>
      </w:r>
      <w:proofErr w:type="gramStart"/>
      <w:r>
        <w:rPr>
          <w:lang w:val="en-US"/>
        </w:rPr>
        <w:t>crawls</w:t>
      </w:r>
      <w:proofErr w:type="gramEnd"/>
      <w:r>
        <w:rPr>
          <w:lang w:val="en-US"/>
        </w:rPr>
        <w:t xml:space="preserve"> the Data Store to collect and update XML documents for indexing them.</w:t>
      </w:r>
    </w:p>
    <w:p w:rsidR="00D1277F" w:rsidRDefault="00D1277F" w:rsidP="00D1277F">
      <w:pPr>
        <w:rPr>
          <w:lang w:val="en-US"/>
        </w:rPr>
      </w:pPr>
      <w:r>
        <w:rPr>
          <w:lang w:val="en-US"/>
        </w:rPr>
        <w:lastRenderedPageBreak/>
        <w:t>One issue with XML documents is that textual search should be done inside their “displayed” contents, not the raw XML contents. Therefore, the XMLFacet</w:t>
      </w:r>
      <w:r w:rsidR="00E251D4">
        <w:rPr>
          <w:lang w:val="en-US"/>
        </w:rPr>
        <w:t>s</w:t>
      </w:r>
      <w:r>
        <w:rPr>
          <w:lang w:val="en-US"/>
        </w:rPr>
        <w:t xml:space="preserve"> program needs to manage XML documents according to their Schema through a “style sheet”. This style sheet is used to convert the XML into text or HTML-rendered text that can then be indexed by the search engine. The XML Schema and style sheets are extracted according to the standard XML methods. First, the document header is searched for processing instructions declaring the Schema and style sheet. If they are specified, they are used in priority </w:t>
      </w:r>
      <w:r w:rsidR="00EC72CF">
        <w:rPr>
          <w:lang w:val="en-US"/>
        </w:rPr>
        <w:t>to</w:t>
      </w:r>
      <w:r>
        <w:rPr>
          <w:lang w:val="en-US"/>
        </w:rPr>
        <w:t xml:space="preserve"> the</w:t>
      </w:r>
      <w:r w:rsidR="00EC72CF">
        <w:rPr>
          <w:lang w:val="en-US"/>
        </w:rPr>
        <w:t xml:space="preserve"> generic</w:t>
      </w:r>
      <w:r>
        <w:rPr>
          <w:lang w:val="en-US"/>
        </w:rPr>
        <w:t xml:space="preserve"> rules.</w:t>
      </w:r>
    </w:p>
    <w:p w:rsidR="00D1277F" w:rsidRPr="00D1277F" w:rsidRDefault="00D1277F" w:rsidP="00D1277F">
      <w:pPr>
        <w:rPr>
          <w:lang w:val="en-US"/>
        </w:rPr>
      </w:pPr>
      <w:r>
        <w:rPr>
          <w:lang w:val="en-US"/>
        </w:rPr>
        <w:t>If the Schema is missing, a table of well-known schema associated with the opening tag is maintained by the XMLFacet</w:t>
      </w:r>
      <w:r w:rsidR="00E15682">
        <w:rPr>
          <w:lang w:val="en-US"/>
        </w:rPr>
        <w:t>s</w:t>
      </w:r>
      <w:r>
        <w:rPr>
          <w:lang w:val="en-US"/>
        </w:rPr>
        <w:t xml:space="preserve"> program. This association is part of a database table available in the program that can be extended and enriched</w:t>
      </w:r>
      <w:r w:rsidR="00412BF4">
        <w:rPr>
          <w:lang w:val="en-US"/>
        </w:rPr>
        <w:t xml:space="preserve"> and possibly externalized for use by other components of the CENDARI infrastructure</w:t>
      </w:r>
      <w:r>
        <w:rPr>
          <w:lang w:val="en-US"/>
        </w:rPr>
        <w:t>. The same mechanism is provided for the style sheet.</w:t>
      </w:r>
      <w:r w:rsidR="00AA1278">
        <w:rPr>
          <w:lang w:val="en-US"/>
        </w:rPr>
        <w:t xml:space="preserve"> At this moment, we hope this mechanism will be enough to maintain the indexes, but we </w:t>
      </w:r>
      <w:r w:rsidR="00BC7DD5">
        <w:rPr>
          <w:lang w:val="en-US"/>
        </w:rPr>
        <w:t xml:space="preserve">foresee some difficulties with some XML </w:t>
      </w:r>
      <w:ins w:id="184" w:author="fekete" w:date="2014-08-20T01:43:00Z">
        <w:r w:rsidR="00D466F1">
          <w:rPr>
            <w:lang w:val="en-US"/>
          </w:rPr>
          <w:t xml:space="preserve">formats </w:t>
        </w:r>
      </w:ins>
      <w:del w:id="185" w:author="fekete" w:date="2014-08-20T01:43:00Z">
        <w:r w:rsidR="00BC7DD5" w:rsidDel="00D466F1">
          <w:rPr>
            <w:lang w:val="en-US"/>
          </w:rPr>
          <w:delText xml:space="preserve">applications </w:delText>
        </w:r>
      </w:del>
      <w:r w:rsidR="00BC7DD5">
        <w:rPr>
          <w:lang w:val="en-US"/>
        </w:rPr>
        <w:t>known to be complex.</w:t>
      </w:r>
    </w:p>
    <w:p w:rsidR="00EB4BC3" w:rsidRDefault="00EB4BC3" w:rsidP="00EB4BC3">
      <w:pPr>
        <w:pStyle w:val="Heading2"/>
        <w:rPr>
          <w:lang w:val="en-US"/>
        </w:rPr>
      </w:pPr>
      <w:bookmarkStart w:id="186" w:name="_Toc396352198"/>
      <w:r w:rsidRPr="00911476">
        <w:rPr>
          <w:lang w:val="en-US"/>
        </w:rPr>
        <w:t>Archives in Europe encoded as EAG Documents</w:t>
      </w:r>
      <w:bookmarkEnd w:id="186"/>
    </w:p>
    <w:p w:rsidR="00BC7DD5" w:rsidRPr="00BC7DD5" w:rsidRDefault="00BC7DD5" w:rsidP="00BC7DD5">
      <w:pPr>
        <w:rPr>
          <w:lang w:val="en-US" w:eastAsia="de-DE"/>
        </w:rPr>
      </w:pPr>
      <w:r>
        <w:rPr>
          <w:lang w:val="en-US" w:eastAsia="de-DE"/>
        </w:rPr>
        <w:t xml:space="preserve">The </w:t>
      </w:r>
      <w:r w:rsidR="007C0210">
        <w:rPr>
          <w:lang w:val="en-US" w:eastAsia="de-DE"/>
        </w:rPr>
        <w:t>CENDARI</w:t>
      </w:r>
      <w:r>
        <w:rPr>
          <w:lang w:val="en-US" w:eastAsia="de-DE"/>
        </w:rPr>
        <w:t xml:space="preserve"> project has produced several EAG </w:t>
      </w:r>
      <w:r w:rsidR="004E34AD">
        <w:rPr>
          <w:lang w:val="en-US" w:eastAsia="de-DE"/>
        </w:rPr>
        <w:t xml:space="preserve">(Encoded Archival Guide) </w:t>
      </w:r>
      <w:sdt>
        <w:sdtPr>
          <w:rPr>
            <w:lang w:val="en-US" w:eastAsia="de-DE"/>
          </w:rPr>
          <w:id w:val="776559503"/>
          <w:citation/>
        </w:sdtPr>
        <w:sdtEndPr/>
        <w:sdtContent>
          <w:r w:rsidR="008B054C">
            <w:rPr>
              <w:lang w:val="en-US" w:eastAsia="de-DE"/>
            </w:rPr>
            <w:fldChar w:fldCharType="begin"/>
          </w:r>
          <w:r w:rsidR="00C74874">
            <w:rPr>
              <w:lang w:val="en-US" w:eastAsia="de-DE"/>
            </w:rPr>
            <w:instrText xml:space="preserve"> CITATION APEeag \t  \l 1033  </w:instrText>
          </w:r>
          <w:r w:rsidR="008B054C">
            <w:rPr>
              <w:lang w:val="en-US" w:eastAsia="de-DE"/>
            </w:rPr>
            <w:fldChar w:fldCharType="separate"/>
          </w:r>
          <w:r w:rsidR="00086843">
            <w:rPr>
              <w:noProof/>
              <w:lang w:val="en-US" w:eastAsia="de-DE"/>
            </w:rPr>
            <w:t>(APEnet, 2011-a)</w:t>
          </w:r>
          <w:r w:rsidR="008B054C">
            <w:rPr>
              <w:lang w:val="en-US" w:eastAsia="de-DE"/>
            </w:rPr>
            <w:fldChar w:fldCharType="end"/>
          </w:r>
        </w:sdtContent>
      </w:sdt>
      <w:r w:rsidR="002C0219">
        <w:rPr>
          <w:lang w:val="en-US" w:eastAsia="de-DE"/>
        </w:rPr>
        <w:t xml:space="preserve"> </w:t>
      </w:r>
      <w:r>
        <w:rPr>
          <w:lang w:val="en-US" w:eastAsia="de-DE"/>
        </w:rPr>
        <w:t>documents to describe</w:t>
      </w:r>
      <w:r w:rsidR="004E34AD">
        <w:rPr>
          <w:lang w:val="en-US" w:eastAsia="de-DE"/>
        </w:rPr>
        <w:t xml:space="preserve"> most of the archives in Europe. The encoding is controlled by the project and the style sheet is also available and maintained by the </w:t>
      </w:r>
      <w:r w:rsidR="007C0210">
        <w:rPr>
          <w:lang w:val="en-US" w:eastAsia="de-DE"/>
        </w:rPr>
        <w:t>CENDARI</w:t>
      </w:r>
      <w:r w:rsidR="004E34AD">
        <w:rPr>
          <w:lang w:val="en-US" w:eastAsia="de-DE"/>
        </w:rPr>
        <w:t xml:space="preserve"> project WP7.</w:t>
      </w:r>
      <w:r w:rsidR="006E081C">
        <w:rPr>
          <w:lang w:val="en-US" w:eastAsia="de-DE"/>
        </w:rPr>
        <w:t xml:space="preserve"> These documents are easy to index but they are updated frequently and require XMLFacet</w:t>
      </w:r>
      <w:r w:rsidR="00975394">
        <w:rPr>
          <w:lang w:val="en-US" w:eastAsia="de-DE"/>
        </w:rPr>
        <w:t>s</w:t>
      </w:r>
      <w:r w:rsidR="006E081C">
        <w:rPr>
          <w:lang w:val="en-US" w:eastAsia="de-DE"/>
        </w:rPr>
        <w:t xml:space="preserve"> to visit the Data Store to chase for changes. This is likely to change </w:t>
      </w:r>
      <w:r w:rsidR="00412BF4">
        <w:rPr>
          <w:lang w:val="en-US" w:eastAsia="de-DE"/>
        </w:rPr>
        <w:t xml:space="preserve">once </w:t>
      </w:r>
      <w:r w:rsidR="006E081C">
        <w:rPr>
          <w:lang w:val="en-US" w:eastAsia="de-DE"/>
        </w:rPr>
        <w:t>the DATA API will provide a notification mechanism but, until then, polling is used every hour to update changes.</w:t>
      </w:r>
    </w:p>
    <w:p w:rsidR="00EB4BC3" w:rsidRDefault="00EB4BC3" w:rsidP="00EB4BC3">
      <w:pPr>
        <w:pStyle w:val="Heading2"/>
        <w:rPr>
          <w:lang w:val="en-US"/>
        </w:rPr>
      </w:pPr>
      <w:bookmarkStart w:id="187" w:name="_Toc396352199"/>
      <w:r w:rsidRPr="00911476">
        <w:rPr>
          <w:lang w:val="en-US"/>
        </w:rPr>
        <w:t>Archival Descriptions encoded as EAD Documents</w:t>
      </w:r>
      <w:bookmarkEnd w:id="187"/>
    </w:p>
    <w:p w:rsidR="005021B7" w:rsidRPr="005021B7" w:rsidRDefault="00482B5F" w:rsidP="005021B7">
      <w:pPr>
        <w:rPr>
          <w:lang w:val="en-US" w:eastAsia="de-DE"/>
        </w:rPr>
      </w:pPr>
      <w:r>
        <w:rPr>
          <w:lang w:val="en-US" w:eastAsia="de-DE"/>
        </w:rPr>
        <w:t>EAD (</w:t>
      </w:r>
      <w:r w:rsidRPr="00482B5F">
        <w:rPr>
          <w:lang w:val="en-US" w:eastAsia="de-DE"/>
        </w:rPr>
        <w:t>Encoded Archival Description</w:t>
      </w:r>
      <w:r>
        <w:rPr>
          <w:lang w:val="en-US" w:eastAsia="de-DE"/>
        </w:rPr>
        <w:t xml:space="preserve">) </w:t>
      </w:r>
      <w:sdt>
        <w:sdtPr>
          <w:rPr>
            <w:lang w:val="en-US" w:eastAsia="de-DE"/>
          </w:rPr>
          <w:id w:val="776559502"/>
          <w:citation/>
        </w:sdtPr>
        <w:sdtEndPr/>
        <w:sdtContent>
          <w:r w:rsidR="008B054C">
            <w:rPr>
              <w:lang w:val="en-US" w:eastAsia="de-DE"/>
            </w:rPr>
            <w:fldChar w:fldCharType="begin"/>
          </w:r>
          <w:r w:rsidR="00C74874">
            <w:rPr>
              <w:lang w:val="en-US" w:eastAsia="de-DE"/>
            </w:rPr>
            <w:instrText xml:space="preserve"> CITATION APEEAD \t  \l 1033  </w:instrText>
          </w:r>
          <w:r w:rsidR="008B054C">
            <w:rPr>
              <w:lang w:val="en-US" w:eastAsia="de-DE"/>
            </w:rPr>
            <w:fldChar w:fldCharType="separate"/>
          </w:r>
          <w:r w:rsidR="00086843">
            <w:rPr>
              <w:noProof/>
              <w:lang w:val="en-US" w:eastAsia="de-DE"/>
            </w:rPr>
            <w:t>(APEnet, 2011-b)</w:t>
          </w:r>
          <w:r w:rsidR="008B054C">
            <w:rPr>
              <w:lang w:val="en-US" w:eastAsia="de-DE"/>
            </w:rPr>
            <w:fldChar w:fldCharType="end"/>
          </w:r>
        </w:sdtContent>
      </w:sdt>
      <w:r w:rsidR="002C0219">
        <w:rPr>
          <w:lang w:val="en-US" w:eastAsia="de-DE"/>
        </w:rPr>
        <w:t xml:space="preserve"> </w:t>
      </w:r>
      <w:r>
        <w:rPr>
          <w:lang w:val="en-US" w:eastAsia="de-DE"/>
        </w:rPr>
        <w:t xml:space="preserve">documents are produced routinely by archives and libraries; however, they are complex to manage due to the large set of incompatible interpretations of the standard and local variations. Therefore, the </w:t>
      </w:r>
      <w:r w:rsidR="007C0210">
        <w:rPr>
          <w:lang w:val="en-US" w:eastAsia="de-DE"/>
        </w:rPr>
        <w:t>CENDARI</w:t>
      </w:r>
      <w:r>
        <w:rPr>
          <w:lang w:val="en-US" w:eastAsia="de-DE"/>
        </w:rPr>
        <w:t xml:space="preserve"> project is faced with several options to handle these documents and the final decision has not been made yet. One option </w:t>
      </w:r>
      <w:r w:rsidR="00412BF4">
        <w:rPr>
          <w:lang w:val="en-US" w:eastAsia="de-DE"/>
        </w:rPr>
        <w:t>would be</w:t>
      </w:r>
      <w:r>
        <w:rPr>
          <w:lang w:val="en-US" w:eastAsia="de-DE"/>
        </w:rPr>
        <w:t xml:space="preserve"> to “standardize” the EAD documents </w:t>
      </w:r>
      <w:r w:rsidR="007C0210">
        <w:rPr>
          <w:lang w:val="en-US" w:eastAsia="de-DE"/>
        </w:rPr>
        <w:t>CENDARI</w:t>
      </w:r>
      <w:r>
        <w:rPr>
          <w:lang w:val="en-US" w:eastAsia="de-DE"/>
        </w:rPr>
        <w:t xml:space="preserve"> receives. However, </w:t>
      </w:r>
      <w:r w:rsidR="00412BF4">
        <w:rPr>
          <w:lang w:val="en-US" w:eastAsia="de-DE"/>
        </w:rPr>
        <w:t xml:space="preserve">as </w:t>
      </w:r>
      <w:r>
        <w:rPr>
          <w:lang w:val="en-US" w:eastAsia="de-DE"/>
        </w:rPr>
        <w:t xml:space="preserve">the work involved seems daunting and resources </w:t>
      </w:r>
      <w:r w:rsidR="00412BF4">
        <w:rPr>
          <w:lang w:val="en-US" w:eastAsia="de-DE"/>
        </w:rPr>
        <w:t>are</w:t>
      </w:r>
      <w:r>
        <w:rPr>
          <w:lang w:val="en-US" w:eastAsia="de-DE"/>
        </w:rPr>
        <w:t xml:space="preserve"> insufficient to do it manually</w:t>
      </w:r>
      <w:r w:rsidR="00412BF4">
        <w:rPr>
          <w:lang w:val="en-US" w:eastAsia="de-DE"/>
        </w:rPr>
        <w:t>, this can not be realized</w:t>
      </w:r>
      <w:r>
        <w:rPr>
          <w:lang w:val="en-US" w:eastAsia="de-DE"/>
        </w:rPr>
        <w:t xml:space="preserve">. Another option consists </w:t>
      </w:r>
      <w:r w:rsidR="00EC72CF">
        <w:rPr>
          <w:lang w:val="en-US" w:eastAsia="de-DE"/>
        </w:rPr>
        <w:t xml:space="preserve">of </w:t>
      </w:r>
      <w:r>
        <w:rPr>
          <w:lang w:val="en-US" w:eastAsia="de-DE"/>
        </w:rPr>
        <w:t xml:space="preserve">ignoring </w:t>
      </w:r>
      <w:r w:rsidR="00412BF4">
        <w:rPr>
          <w:lang w:val="en-US" w:eastAsia="de-DE"/>
        </w:rPr>
        <w:t xml:space="preserve">at least part of </w:t>
      </w:r>
      <w:r>
        <w:rPr>
          <w:lang w:val="en-US" w:eastAsia="de-DE"/>
        </w:rPr>
        <w:t xml:space="preserve">the structure more or less </w:t>
      </w:r>
      <w:r w:rsidR="00EC72CF">
        <w:rPr>
          <w:lang w:val="en-US" w:eastAsia="de-DE"/>
        </w:rPr>
        <w:t xml:space="preserve">entirely </w:t>
      </w:r>
      <w:r>
        <w:rPr>
          <w:lang w:val="en-US" w:eastAsia="de-DE"/>
        </w:rPr>
        <w:t xml:space="preserve">and </w:t>
      </w:r>
      <w:proofErr w:type="gramStart"/>
      <w:r>
        <w:rPr>
          <w:lang w:val="en-US" w:eastAsia="de-DE"/>
        </w:rPr>
        <w:t>apply</w:t>
      </w:r>
      <w:proofErr w:type="gramEnd"/>
      <w:r>
        <w:rPr>
          <w:lang w:val="en-US" w:eastAsia="de-DE"/>
        </w:rPr>
        <w:t xml:space="preserve"> automated entity extraction to it </w:t>
      </w:r>
      <w:r w:rsidR="00EC72CF">
        <w:rPr>
          <w:lang w:val="en-US" w:eastAsia="de-DE"/>
        </w:rPr>
        <w:t xml:space="preserve">in order </w:t>
      </w:r>
      <w:r>
        <w:rPr>
          <w:lang w:val="en-US" w:eastAsia="de-DE"/>
        </w:rPr>
        <w:t xml:space="preserve">to get as much information as possible without manual intervention. The </w:t>
      </w:r>
      <w:r w:rsidR="007C0210">
        <w:rPr>
          <w:lang w:val="en-US" w:eastAsia="de-DE"/>
        </w:rPr>
        <w:t>CENDARI</w:t>
      </w:r>
      <w:r>
        <w:rPr>
          <w:lang w:val="en-US" w:eastAsia="de-DE"/>
        </w:rPr>
        <w:t xml:space="preserve"> project will explore </w:t>
      </w:r>
      <w:proofErr w:type="gramStart"/>
      <w:r>
        <w:rPr>
          <w:lang w:val="en-US" w:eastAsia="de-DE"/>
        </w:rPr>
        <w:t>th</w:t>
      </w:r>
      <w:r w:rsidR="00412BF4">
        <w:rPr>
          <w:lang w:val="en-US" w:eastAsia="de-DE"/>
        </w:rPr>
        <w:t>i</w:t>
      </w:r>
      <w:r>
        <w:rPr>
          <w:lang w:val="en-US" w:eastAsia="de-DE"/>
        </w:rPr>
        <w:t>s  option</w:t>
      </w:r>
      <w:proofErr w:type="gramEnd"/>
      <w:r w:rsidR="00412BF4">
        <w:rPr>
          <w:lang w:val="en-US" w:eastAsia="de-DE"/>
        </w:rPr>
        <w:t xml:space="preserve"> further, trying to define common EAD eleme</w:t>
      </w:r>
      <w:ins w:id="188" w:author="fekete" w:date="2014-08-21T03:13:00Z">
        <w:r w:rsidR="00667659">
          <w:rPr>
            <w:lang w:val="en-US" w:eastAsia="de-DE"/>
          </w:rPr>
          <w:t>n</w:t>
        </w:r>
      </w:ins>
      <w:bookmarkStart w:id="189" w:name="_GoBack"/>
      <w:bookmarkEnd w:id="189"/>
      <w:r w:rsidR="00412BF4">
        <w:rPr>
          <w:lang w:val="en-US" w:eastAsia="de-DE"/>
        </w:rPr>
        <w:t>ts for faceting and search</w:t>
      </w:r>
      <w:r>
        <w:rPr>
          <w:lang w:val="en-US" w:eastAsia="de-DE"/>
        </w:rPr>
        <w:t xml:space="preserve"> and </w:t>
      </w:r>
      <w:r w:rsidR="00412BF4">
        <w:rPr>
          <w:lang w:val="en-US" w:eastAsia="de-DE"/>
        </w:rPr>
        <w:t>explore further options.</w:t>
      </w:r>
      <w:r>
        <w:rPr>
          <w:lang w:val="en-US" w:eastAsia="de-DE"/>
        </w:rPr>
        <w:t xml:space="preserve"> </w:t>
      </w:r>
      <w:r w:rsidR="00412BF4">
        <w:rPr>
          <w:lang w:val="en-US" w:eastAsia="de-DE"/>
        </w:rPr>
        <w:t>B</w:t>
      </w:r>
      <w:r>
        <w:rPr>
          <w:lang w:val="en-US" w:eastAsia="de-DE"/>
        </w:rPr>
        <w:t xml:space="preserve">ut </w:t>
      </w:r>
      <w:r w:rsidR="00412BF4">
        <w:rPr>
          <w:lang w:val="en-US" w:eastAsia="de-DE"/>
        </w:rPr>
        <w:t xml:space="preserve">for </w:t>
      </w:r>
      <w:r>
        <w:rPr>
          <w:lang w:val="en-US" w:eastAsia="de-DE"/>
        </w:rPr>
        <w:t xml:space="preserve">the </w:t>
      </w:r>
      <w:r w:rsidR="00412BF4">
        <w:rPr>
          <w:lang w:val="en-US" w:eastAsia="de-DE"/>
        </w:rPr>
        <w:t xml:space="preserve">time being, </w:t>
      </w:r>
      <w:r>
        <w:rPr>
          <w:lang w:val="en-US" w:eastAsia="de-DE"/>
        </w:rPr>
        <w:t>XMLFacet</w:t>
      </w:r>
      <w:r w:rsidR="00975394">
        <w:rPr>
          <w:lang w:val="en-US" w:eastAsia="de-DE"/>
        </w:rPr>
        <w:t>s</w:t>
      </w:r>
      <w:r>
        <w:rPr>
          <w:lang w:val="en-US" w:eastAsia="de-DE"/>
        </w:rPr>
        <w:t xml:space="preserve"> has to use a </w:t>
      </w:r>
      <w:r>
        <w:rPr>
          <w:lang w:val="en-US" w:eastAsia="de-DE"/>
        </w:rPr>
        <w:lastRenderedPageBreak/>
        <w:t>very simple style sheet to get textual contents at first before all the “smart” extractions work effectively.</w:t>
      </w:r>
    </w:p>
    <w:p w:rsidR="00EB4BC3" w:rsidRDefault="00EB4BC3" w:rsidP="00EB4BC3">
      <w:pPr>
        <w:pStyle w:val="Heading2"/>
        <w:rPr>
          <w:lang w:val="en-US"/>
        </w:rPr>
      </w:pPr>
      <w:bookmarkStart w:id="190" w:name="_Toc396352200"/>
      <w:r w:rsidRPr="00911476">
        <w:rPr>
          <w:lang w:val="en-US"/>
        </w:rPr>
        <w:t>Text Encoding Initiative encoded documents</w:t>
      </w:r>
      <w:bookmarkEnd w:id="190"/>
    </w:p>
    <w:p w:rsidR="00482B5F" w:rsidRPr="00482B5F" w:rsidRDefault="008D1F50" w:rsidP="00482B5F">
      <w:pPr>
        <w:rPr>
          <w:lang w:val="en-US" w:eastAsia="de-DE"/>
        </w:rPr>
      </w:pPr>
      <w:proofErr w:type="gramStart"/>
      <w:r>
        <w:rPr>
          <w:lang w:val="en-US" w:eastAsia="de-DE"/>
        </w:rPr>
        <w:t>TEI (Text</w:t>
      </w:r>
      <w:r w:rsidR="00975394">
        <w:rPr>
          <w:lang w:val="en-US" w:eastAsia="de-DE"/>
        </w:rPr>
        <w:t xml:space="preserve"> </w:t>
      </w:r>
      <w:r>
        <w:rPr>
          <w:lang w:val="en-US" w:eastAsia="de-DE"/>
        </w:rPr>
        <w:t xml:space="preserve">Encoding Initiative) </w:t>
      </w:r>
      <w:sdt>
        <w:sdtPr>
          <w:rPr>
            <w:lang w:val="en-US" w:eastAsia="de-DE"/>
          </w:rPr>
          <w:id w:val="776559561"/>
          <w:citation/>
        </w:sdtPr>
        <w:sdtEndPr/>
        <w:sdtContent>
          <w:proofErr w:type="gramEnd"/>
          <w:r w:rsidR="008B054C">
            <w:rPr>
              <w:lang w:val="en-US" w:eastAsia="de-DE"/>
            </w:rPr>
            <w:fldChar w:fldCharType="begin"/>
          </w:r>
          <w:r w:rsidR="00086843">
            <w:rPr>
              <w:lang w:val="en-US" w:eastAsia="de-DE"/>
            </w:rPr>
            <w:instrText xml:space="preserve"> CITATION TEI \l 1033  </w:instrText>
          </w:r>
          <w:r w:rsidR="008B054C">
            <w:rPr>
              <w:lang w:val="en-US" w:eastAsia="de-DE"/>
            </w:rPr>
            <w:fldChar w:fldCharType="separate"/>
          </w:r>
          <w:r w:rsidR="00086843">
            <w:rPr>
              <w:noProof/>
              <w:lang w:val="en-US" w:eastAsia="de-DE"/>
            </w:rPr>
            <w:t>(TEI Consortium, eds.)</w:t>
          </w:r>
          <w:r w:rsidR="008B054C">
            <w:rPr>
              <w:lang w:val="en-US" w:eastAsia="de-DE"/>
            </w:rPr>
            <w:fldChar w:fldCharType="end"/>
          </w:r>
        </w:sdtContent>
      </w:sdt>
      <w:r w:rsidR="00C74874">
        <w:rPr>
          <w:lang w:val="en-US" w:eastAsia="de-DE"/>
        </w:rPr>
        <w:t xml:space="preserve"> </w:t>
      </w:r>
      <w:r>
        <w:rPr>
          <w:lang w:val="en-US" w:eastAsia="de-DE"/>
        </w:rPr>
        <w:t xml:space="preserve">XML documents are gathered from several sources. In </w:t>
      </w:r>
      <w:r w:rsidR="007C0210">
        <w:rPr>
          <w:lang w:val="en-US" w:eastAsia="de-DE"/>
        </w:rPr>
        <w:t>CENDARI</w:t>
      </w:r>
      <w:r>
        <w:rPr>
          <w:lang w:val="en-US" w:eastAsia="de-DE"/>
        </w:rPr>
        <w:t xml:space="preserve">, the </w:t>
      </w:r>
      <w:r w:rsidR="00903E40">
        <w:rPr>
          <w:lang w:val="en-US" w:eastAsia="de-DE"/>
        </w:rPr>
        <w:t xml:space="preserve">XML files </w:t>
      </w:r>
      <w:r>
        <w:rPr>
          <w:lang w:val="en-US" w:eastAsia="de-DE"/>
        </w:rPr>
        <w:t xml:space="preserve">come mostly from </w:t>
      </w:r>
      <w:proofErr w:type="spellStart"/>
      <w:r w:rsidR="00D7458F">
        <w:rPr>
          <w:lang w:val="en-US" w:eastAsia="de-DE"/>
        </w:rPr>
        <w:t>Europeana</w:t>
      </w:r>
      <w:proofErr w:type="spellEnd"/>
      <w:r w:rsidR="00D7458F">
        <w:rPr>
          <w:rStyle w:val="FootnoteReference"/>
          <w:lang w:val="en-US" w:eastAsia="de-DE"/>
        </w:rPr>
        <w:footnoteReference w:id="12"/>
      </w:r>
      <w:r w:rsidR="00D7458F">
        <w:rPr>
          <w:lang w:val="en-US" w:eastAsia="de-DE"/>
        </w:rPr>
        <w:t xml:space="preserve"> and </w:t>
      </w:r>
      <w:r>
        <w:rPr>
          <w:lang w:val="en-US" w:eastAsia="de-DE"/>
        </w:rPr>
        <w:t xml:space="preserve">the </w:t>
      </w:r>
      <w:proofErr w:type="spellStart"/>
      <w:r>
        <w:rPr>
          <w:lang w:val="en-US" w:eastAsia="de-DE"/>
        </w:rPr>
        <w:t>Manuscriptorium</w:t>
      </w:r>
      <w:proofErr w:type="spellEnd"/>
      <w:r w:rsidR="006C5BB7">
        <w:rPr>
          <w:rStyle w:val="FootnoteReference"/>
          <w:lang w:val="en-US" w:eastAsia="de-DE"/>
        </w:rPr>
        <w:footnoteReference w:id="13"/>
      </w:r>
      <w:r w:rsidR="00B82E01">
        <w:rPr>
          <w:lang w:val="en-US" w:eastAsia="de-DE"/>
        </w:rPr>
        <w:t>,</w:t>
      </w:r>
      <w:r>
        <w:rPr>
          <w:lang w:val="en-US" w:eastAsia="de-DE"/>
        </w:rPr>
        <w:t xml:space="preserve"> a</w:t>
      </w:r>
      <w:r w:rsidR="00D7458F">
        <w:rPr>
          <w:lang w:val="en-US" w:eastAsia="de-DE"/>
        </w:rPr>
        <w:t xml:space="preserve">s </w:t>
      </w:r>
      <w:del w:id="191" w:author="fekete" w:date="2014-08-20T01:42:00Z">
        <w:r w:rsidR="00D7458F" w:rsidDel="002732A7">
          <w:rPr>
            <w:lang w:val="en-US" w:eastAsia="de-DE"/>
          </w:rPr>
          <w:delText xml:space="preserve"> </w:delText>
        </w:r>
      </w:del>
      <w:r w:rsidR="00D7458F">
        <w:rPr>
          <w:lang w:val="en-US" w:eastAsia="de-DE"/>
        </w:rPr>
        <w:t>well as</w:t>
      </w:r>
      <w:r>
        <w:rPr>
          <w:lang w:val="en-US" w:eastAsia="de-DE"/>
        </w:rPr>
        <w:t xml:space="preserve"> other</w:t>
      </w:r>
      <w:del w:id="192" w:author="fekete" w:date="2014-08-20T01:42:00Z">
        <w:r w:rsidDel="002732A7">
          <w:rPr>
            <w:lang w:val="en-US" w:eastAsia="de-DE"/>
          </w:rPr>
          <w:delText xml:space="preserve"> </w:delText>
        </w:r>
      </w:del>
      <w:ins w:id="193" w:author="fekete" w:date="2014-08-20T01:42:00Z">
        <w:r w:rsidR="002732A7">
          <w:rPr>
            <w:lang w:val="en-US" w:eastAsia="de-DE"/>
          </w:rPr>
          <w:t xml:space="preserve"> </w:t>
        </w:r>
      </w:ins>
      <w:del w:id="194" w:author="fekete" w:date="2014-08-20T01:42:00Z">
        <w:r w:rsidR="00B82E01" w:rsidDel="002732A7">
          <w:rPr>
            <w:lang w:val="en-US" w:eastAsia="de-DE"/>
          </w:rPr>
          <w:delText>medieval</w:delText>
        </w:r>
        <w:r w:rsidDel="002732A7">
          <w:rPr>
            <w:lang w:val="en-US" w:eastAsia="de-DE"/>
          </w:rPr>
          <w:delText xml:space="preserve"> </w:delText>
        </w:r>
      </w:del>
      <w:r>
        <w:rPr>
          <w:lang w:val="en-US" w:eastAsia="de-DE"/>
        </w:rPr>
        <w:t>sources. The main problem with TEI files is that they cannot be rendered into text easily: there is usually one style sheet for each class of encoding. We still apply our heuristic to find the appropriate style sheet and, if not specified in the document, we use a simplistic style sheet that tries to guess what elements to show.</w:t>
      </w:r>
    </w:p>
    <w:p w:rsidR="00EB4BC3" w:rsidRDefault="00EB4BC3" w:rsidP="00EB4BC3">
      <w:pPr>
        <w:pStyle w:val="Heading1"/>
        <w:rPr>
          <w:lang w:val="en-US"/>
        </w:rPr>
      </w:pPr>
      <w:bookmarkStart w:id="195" w:name="_Toc396352201"/>
      <w:r w:rsidRPr="00911476">
        <w:rPr>
          <w:lang w:val="en-US"/>
        </w:rPr>
        <w:t>Imported Archive/Library Catalogs and Portals (Text, PDF, HTML, or XML)</w:t>
      </w:r>
      <w:bookmarkEnd w:id="195"/>
    </w:p>
    <w:p w:rsidR="008D1F50" w:rsidRPr="008D1F50" w:rsidRDefault="008D1F50" w:rsidP="008D1F50">
      <w:pPr>
        <w:rPr>
          <w:lang w:val="en-US"/>
        </w:rPr>
      </w:pPr>
      <w:r>
        <w:rPr>
          <w:lang w:val="en-US"/>
        </w:rPr>
        <w:t xml:space="preserve">The </w:t>
      </w:r>
      <w:r w:rsidR="007C0210">
        <w:rPr>
          <w:lang w:val="en-US"/>
        </w:rPr>
        <w:t>CENDARI</w:t>
      </w:r>
      <w:r>
        <w:rPr>
          <w:lang w:val="en-US"/>
        </w:rPr>
        <w:t xml:space="preserve"> Data Store contains a large quantity of other types of documents, gathered by multiple participants for various uses. We already described our heuristic for XML documents, the other types are mostly textural and we can extract the text to feed it to the indexer. Ideally, in the future, we should also try to extract named entities to facilitate search, but the automatic extraction will start later when the raw indexing will be finalized.</w:t>
      </w:r>
    </w:p>
    <w:p w:rsidR="00EB4BC3" w:rsidRDefault="007C0210" w:rsidP="00EB4BC3">
      <w:pPr>
        <w:pStyle w:val="Heading1"/>
        <w:rPr>
          <w:lang w:val="en-US"/>
        </w:rPr>
      </w:pPr>
      <w:bookmarkStart w:id="196" w:name="_Toc396352202"/>
      <w:r>
        <w:rPr>
          <w:lang w:val="en-US"/>
        </w:rPr>
        <w:t>CENDARI</w:t>
      </w:r>
      <w:r w:rsidR="00EB4BC3" w:rsidRPr="00911476">
        <w:rPr>
          <w:lang w:val="en-US"/>
        </w:rPr>
        <w:t xml:space="preserve"> MediaWiki Contents (Text, RDF)</w:t>
      </w:r>
      <w:bookmarkEnd w:id="196"/>
    </w:p>
    <w:p w:rsidR="008D1F50" w:rsidRPr="008D1F50" w:rsidRDefault="00AF4223" w:rsidP="008D1F50">
      <w:pPr>
        <w:rPr>
          <w:lang w:val="en-US"/>
        </w:rPr>
      </w:pPr>
      <w:r>
        <w:rPr>
          <w:lang w:val="en-US"/>
        </w:rPr>
        <w:t xml:space="preserve">The </w:t>
      </w:r>
      <w:r w:rsidR="007C0210">
        <w:rPr>
          <w:lang w:val="en-US"/>
        </w:rPr>
        <w:t>CENDARI</w:t>
      </w:r>
      <w:r>
        <w:rPr>
          <w:lang w:val="en-US"/>
        </w:rPr>
        <w:t xml:space="preserve"> MediaWiki</w:t>
      </w:r>
      <w:r w:rsidR="00A1099B">
        <w:rPr>
          <w:rStyle w:val="FootnoteReference"/>
          <w:lang w:val="en-US"/>
        </w:rPr>
        <w:footnoteReference w:id="14"/>
      </w:r>
      <w:r>
        <w:rPr>
          <w:lang w:val="en-US"/>
        </w:rPr>
        <w:t xml:space="preserve"> is connected with the indexer and changes in articles are reflected immediately. The semantic part should be connected too in a simple way: the RDF entities related to the supported type of entities will be associated with the MediaWiki pages. MediaWiki searches could then be limited to the contents of the MediaWiki or extended to all the </w:t>
      </w:r>
      <w:r w:rsidR="007C0210">
        <w:rPr>
          <w:lang w:val="en-US"/>
        </w:rPr>
        <w:t>CENDARI</w:t>
      </w:r>
      <w:r>
        <w:rPr>
          <w:lang w:val="en-US"/>
        </w:rPr>
        <w:t xml:space="preserve"> indexed contents. By default, the MediaWiki search will only mention </w:t>
      </w:r>
      <w:r w:rsidR="00D7458F">
        <w:rPr>
          <w:lang w:val="en-US"/>
        </w:rPr>
        <w:t>wiki-</w:t>
      </w:r>
      <w:r>
        <w:rPr>
          <w:lang w:val="en-US"/>
        </w:rPr>
        <w:t xml:space="preserve">internal documents but we will experiment </w:t>
      </w:r>
      <w:r w:rsidR="008957F5">
        <w:rPr>
          <w:lang w:val="en-US"/>
        </w:rPr>
        <w:t xml:space="preserve">together </w:t>
      </w:r>
      <w:r>
        <w:rPr>
          <w:lang w:val="en-US"/>
        </w:rPr>
        <w:t>with our use</w:t>
      </w:r>
      <w:r w:rsidR="00D7458F">
        <w:rPr>
          <w:lang w:val="en-US"/>
        </w:rPr>
        <w:t>r</w:t>
      </w:r>
      <w:r>
        <w:rPr>
          <w:lang w:val="en-US"/>
        </w:rPr>
        <w:t>s</w:t>
      </w:r>
      <w:r w:rsidR="008957F5">
        <w:rPr>
          <w:lang w:val="en-US"/>
        </w:rPr>
        <w:t>,</w:t>
      </w:r>
      <w:r>
        <w:rPr>
          <w:lang w:val="en-US"/>
        </w:rPr>
        <w:t xml:space="preserve"> to see </w:t>
      </w:r>
      <w:r w:rsidR="00D7458F">
        <w:rPr>
          <w:lang w:val="en-US"/>
        </w:rPr>
        <w:t>whether</w:t>
      </w:r>
      <w:r>
        <w:rPr>
          <w:lang w:val="en-US"/>
        </w:rPr>
        <w:t xml:space="preserve"> this default behavior is</w:t>
      </w:r>
      <w:r w:rsidR="008957F5">
        <w:rPr>
          <w:lang w:val="en-US"/>
        </w:rPr>
        <w:t xml:space="preserve"> really</w:t>
      </w:r>
      <w:r>
        <w:rPr>
          <w:lang w:val="en-US"/>
        </w:rPr>
        <w:t xml:space="preserve"> better than </w:t>
      </w:r>
      <w:r w:rsidR="008957F5">
        <w:rPr>
          <w:lang w:val="en-US"/>
        </w:rPr>
        <w:t xml:space="preserve">the more open approach of </w:t>
      </w:r>
      <w:r>
        <w:rPr>
          <w:lang w:val="en-US"/>
        </w:rPr>
        <w:t>always extending the search by default.</w:t>
      </w:r>
    </w:p>
    <w:p w:rsidR="00EB4BC3" w:rsidRDefault="007C0210" w:rsidP="00EB4BC3">
      <w:pPr>
        <w:pStyle w:val="Heading1"/>
        <w:rPr>
          <w:lang w:val="en-US"/>
        </w:rPr>
      </w:pPr>
      <w:bookmarkStart w:id="197" w:name="_Toc396352203"/>
      <w:r>
        <w:rPr>
          <w:lang w:val="en-US"/>
        </w:rPr>
        <w:t>CENDARI</w:t>
      </w:r>
      <w:r w:rsidR="00EB4BC3" w:rsidRPr="00911476">
        <w:rPr>
          <w:lang w:val="en-US"/>
        </w:rPr>
        <w:t xml:space="preserve"> Note-Taking Environment (Text, RDF)</w:t>
      </w:r>
      <w:bookmarkEnd w:id="197"/>
    </w:p>
    <w:p w:rsidR="00763AA8" w:rsidRPr="00763AA8" w:rsidRDefault="000A3E53" w:rsidP="00763AA8">
      <w:pPr>
        <w:rPr>
          <w:lang w:val="en-US"/>
        </w:rPr>
      </w:pPr>
      <w:r>
        <w:rPr>
          <w:lang w:val="en-US"/>
        </w:rPr>
        <w:t xml:space="preserve">The </w:t>
      </w:r>
      <w:r w:rsidR="007C0210">
        <w:rPr>
          <w:lang w:val="en-US"/>
        </w:rPr>
        <w:t>CENDARI</w:t>
      </w:r>
      <w:r>
        <w:rPr>
          <w:lang w:val="en-US"/>
        </w:rPr>
        <w:t xml:space="preserve"> Note-Taking environment</w:t>
      </w:r>
      <w:r w:rsidR="00153294">
        <w:rPr>
          <w:rStyle w:val="FootnoteReference"/>
          <w:lang w:val="en-US"/>
        </w:rPr>
        <w:footnoteReference w:id="15"/>
      </w:r>
      <w:r>
        <w:rPr>
          <w:lang w:val="en-US"/>
        </w:rPr>
        <w:t xml:space="preserve"> also produces text (XHTML) and entities. It is already connected to the index engine and has been used to experiment with the </w:t>
      </w:r>
      <w:r>
        <w:rPr>
          <w:lang w:val="en-US"/>
        </w:rPr>
        <w:lastRenderedPageBreak/>
        <w:t>mapping described in this document. The index is maintained in real-time and allows searching inside of the note-taking environment, as well as outside if the users desire so.</w:t>
      </w:r>
    </w:p>
    <w:p w:rsidR="00EB4BC3" w:rsidRDefault="00763AA8" w:rsidP="00763AA8">
      <w:pPr>
        <w:pStyle w:val="Heading1"/>
        <w:rPr>
          <w:lang w:val="en-US"/>
        </w:rPr>
      </w:pPr>
      <w:bookmarkStart w:id="198" w:name="_Toc396352204"/>
      <w:r>
        <w:rPr>
          <w:lang w:val="en-US"/>
        </w:rPr>
        <w:t>Updating from the Data API</w:t>
      </w:r>
      <w:bookmarkEnd w:id="198"/>
    </w:p>
    <w:p w:rsidR="00BB2099" w:rsidRDefault="006D03F0" w:rsidP="00BB2099">
      <w:pPr>
        <w:rPr>
          <w:lang w:val="en-US"/>
        </w:rPr>
      </w:pPr>
      <w:r>
        <w:rPr>
          <w:lang w:val="en-US"/>
        </w:rPr>
        <w:t>Currently, an external command is used periodically to re-index the contents of the Data API. Currently, the frequency is every hour.</w:t>
      </w:r>
    </w:p>
    <w:p w:rsidR="006D03F0" w:rsidRPr="00BB2099" w:rsidRDefault="006D03F0" w:rsidP="00BB2099">
      <w:pPr>
        <w:rPr>
          <w:lang w:val="en-US"/>
        </w:rPr>
      </w:pPr>
      <w:r>
        <w:rPr>
          <w:lang w:val="en-US"/>
        </w:rPr>
        <w:t>Polling is a simple mechanism that can be generalized to multiple sources if needed so we will continue to support it. However, in the future, we will also rely on notification mechanisms implemented by the Data API to update the index quickly after a document has been added, modified, or deleted.</w:t>
      </w:r>
    </w:p>
    <w:p w:rsidR="002C053D" w:rsidRDefault="009F43C5" w:rsidP="009F43C5">
      <w:pPr>
        <w:pStyle w:val="Heading1"/>
        <w:rPr>
          <w:lang w:val="en-US"/>
        </w:rPr>
      </w:pPr>
      <w:bookmarkStart w:id="199" w:name="_Toc396352205"/>
      <w:r>
        <w:rPr>
          <w:lang w:val="en-US"/>
        </w:rPr>
        <w:lastRenderedPageBreak/>
        <w:t>The User Interface</w:t>
      </w:r>
      <w:bookmarkEnd w:id="199"/>
    </w:p>
    <w:p w:rsidR="00C82734" w:rsidRDefault="00C82734" w:rsidP="00C82734">
      <w:pPr>
        <w:keepNext/>
      </w:pPr>
      <w:r>
        <w:rPr>
          <w:noProof/>
          <w:lang w:val="fr-FR" w:eastAsia="fr-FR"/>
        </w:rPr>
        <w:drawing>
          <wp:inline distT="0" distB="0" distL="0" distR="0" wp14:anchorId="35AFCAB8" wp14:editId="3400D3C7">
            <wp:extent cx="5943600" cy="62839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6283960"/>
                    </a:xfrm>
                    <a:prstGeom prst="rect">
                      <a:avLst/>
                    </a:prstGeom>
                  </pic:spPr>
                </pic:pic>
              </a:graphicData>
            </a:graphic>
          </wp:inline>
        </w:drawing>
      </w:r>
    </w:p>
    <w:p w:rsidR="00C82734" w:rsidRDefault="00C82734" w:rsidP="00C82734">
      <w:pPr>
        <w:pStyle w:val="Caption"/>
        <w:jc w:val="left"/>
        <w:rPr>
          <w:lang w:val="en-US" w:eastAsia="de-DE"/>
        </w:rPr>
      </w:pPr>
      <w:bookmarkStart w:id="200" w:name="_Ref394212535"/>
      <w:r w:rsidRPr="003E50BE">
        <w:rPr>
          <w:lang w:val="en-US"/>
        </w:rPr>
        <w:t xml:space="preserve">Figure </w:t>
      </w:r>
      <w:r w:rsidR="008B054C">
        <w:fldChar w:fldCharType="begin"/>
      </w:r>
      <w:r w:rsidRPr="003E50BE">
        <w:rPr>
          <w:lang w:val="en-US"/>
        </w:rPr>
        <w:instrText xml:space="preserve"> SEQ Figure \* ARABIC </w:instrText>
      </w:r>
      <w:r w:rsidR="008B054C">
        <w:fldChar w:fldCharType="separate"/>
      </w:r>
      <w:r w:rsidR="00F66D67">
        <w:rPr>
          <w:noProof/>
          <w:lang w:val="en-US"/>
        </w:rPr>
        <w:t>1</w:t>
      </w:r>
      <w:r w:rsidR="008B054C">
        <w:fldChar w:fldCharType="end"/>
      </w:r>
      <w:bookmarkEnd w:id="200"/>
      <w:r w:rsidRPr="003E50BE">
        <w:rPr>
          <w:lang w:val="en-US"/>
        </w:rPr>
        <w:t xml:space="preserve">: The </w:t>
      </w:r>
      <w:r w:rsidR="007C0210" w:rsidRPr="003E50BE">
        <w:rPr>
          <w:lang w:val="en-US"/>
        </w:rPr>
        <w:t>CENDARI</w:t>
      </w:r>
      <w:r w:rsidRPr="003E50BE">
        <w:rPr>
          <w:lang w:val="en-US"/>
        </w:rPr>
        <w:t xml:space="preserve"> Faceted Search Interface</w:t>
      </w:r>
    </w:p>
    <w:p w:rsidR="002C053D" w:rsidRPr="002C053D" w:rsidRDefault="002C053D" w:rsidP="002C053D">
      <w:pPr>
        <w:rPr>
          <w:lang w:val="en-US" w:eastAsia="de-DE"/>
        </w:rPr>
      </w:pPr>
      <w:r>
        <w:rPr>
          <w:lang w:val="en-US" w:eastAsia="de-DE"/>
        </w:rPr>
        <w:t xml:space="preserve">The </w:t>
      </w:r>
      <w:r w:rsidR="007C0210">
        <w:rPr>
          <w:lang w:val="en-US" w:eastAsia="de-DE"/>
        </w:rPr>
        <w:t>CENDARI</w:t>
      </w:r>
      <w:r>
        <w:rPr>
          <w:lang w:val="en-US" w:eastAsia="de-DE"/>
        </w:rPr>
        <w:t xml:space="preserve"> Faceted Search interface is show</w:t>
      </w:r>
      <w:r w:rsidR="009F43C5">
        <w:rPr>
          <w:lang w:val="en-US" w:eastAsia="de-DE"/>
        </w:rPr>
        <w:t>n</w:t>
      </w:r>
      <w:r>
        <w:rPr>
          <w:lang w:val="en-US" w:eastAsia="de-DE"/>
        </w:rPr>
        <w:t xml:space="preserve"> in </w:t>
      </w:r>
      <w:r w:rsidR="008B054C">
        <w:rPr>
          <w:lang w:val="en-US" w:eastAsia="de-DE"/>
        </w:rPr>
        <w:fldChar w:fldCharType="begin"/>
      </w:r>
      <w:r w:rsidR="009F43C5">
        <w:rPr>
          <w:lang w:val="en-US" w:eastAsia="de-DE"/>
        </w:rPr>
        <w:instrText xml:space="preserve"> REF _Ref394212535 \h </w:instrText>
      </w:r>
      <w:r w:rsidR="008B054C">
        <w:rPr>
          <w:lang w:val="en-US" w:eastAsia="de-DE"/>
        </w:rPr>
      </w:r>
      <w:r w:rsidR="008B054C">
        <w:rPr>
          <w:lang w:val="en-US" w:eastAsia="de-DE"/>
        </w:rPr>
        <w:fldChar w:fldCharType="separate"/>
      </w:r>
      <w:ins w:id="201" w:author="fekete" w:date="2014-08-21T03:14:00Z">
        <w:r w:rsidR="00F66D67" w:rsidRPr="003E50BE">
          <w:rPr>
            <w:lang w:val="en-US"/>
          </w:rPr>
          <w:t xml:space="preserve">Figure </w:t>
        </w:r>
        <w:r w:rsidR="00F66D67">
          <w:rPr>
            <w:noProof/>
            <w:lang w:val="en-US"/>
          </w:rPr>
          <w:t>1</w:t>
        </w:r>
      </w:ins>
      <w:del w:id="202" w:author="fekete" w:date="2014-08-21T03:13:00Z">
        <w:r w:rsidR="00C82149" w:rsidRPr="003E50BE" w:rsidDel="00F66D67">
          <w:rPr>
            <w:lang w:val="en-US"/>
          </w:rPr>
          <w:delText xml:space="preserve">Figure </w:delText>
        </w:r>
        <w:r w:rsidR="00C82149" w:rsidRPr="003E50BE" w:rsidDel="00F66D67">
          <w:rPr>
            <w:noProof/>
            <w:lang w:val="en-US"/>
          </w:rPr>
          <w:delText>1</w:delText>
        </w:r>
      </w:del>
      <w:r w:rsidR="008B054C">
        <w:rPr>
          <w:lang w:val="en-US" w:eastAsia="de-DE"/>
        </w:rPr>
        <w:fldChar w:fldCharType="end"/>
      </w:r>
      <w:r w:rsidR="009F43C5">
        <w:rPr>
          <w:lang w:val="en-US" w:eastAsia="de-DE"/>
        </w:rPr>
        <w:t>. It allows full-text searching and/or faceting.</w:t>
      </w:r>
      <w:r w:rsidR="00BD1D60">
        <w:rPr>
          <w:lang w:val="en-US" w:eastAsia="de-DE"/>
        </w:rPr>
        <w:t xml:space="preserve"> The figure shows the “Countries” facet that has been opened, revealing the names of the 53 countr</w:t>
      </w:r>
      <w:r w:rsidR="0023235C">
        <w:rPr>
          <w:lang w:val="en-US" w:eastAsia="de-DE"/>
        </w:rPr>
        <w:t>ies that appear in the 958</w:t>
      </w:r>
      <w:r w:rsidR="00BD1D60">
        <w:rPr>
          <w:lang w:val="en-US" w:eastAsia="de-DE"/>
        </w:rPr>
        <w:t xml:space="preserve"> documents currently indexed. This interface is meant to scale to very large number of documents (millions); therefore, by default, the facet widgets on the left pane only display a limited number of facet values (100) that can be extended by the user in </w:t>
      </w:r>
      <w:r w:rsidR="00BD1D60">
        <w:rPr>
          <w:lang w:val="en-US" w:eastAsia="de-DE"/>
        </w:rPr>
        <w:lastRenderedPageBreak/>
        <w:t>various ways for exploration and queries.</w:t>
      </w:r>
      <w:r w:rsidR="004C498C">
        <w:rPr>
          <w:lang w:val="en-US" w:eastAsia="de-DE"/>
        </w:rPr>
        <w:t xml:space="preserve"> The widget is borrowed from the </w:t>
      </w:r>
      <w:proofErr w:type="spellStart"/>
      <w:r w:rsidR="004C498C">
        <w:rPr>
          <w:lang w:val="en-US" w:eastAsia="de-DE"/>
        </w:rPr>
        <w:t>facetview</w:t>
      </w:r>
      <w:proofErr w:type="spellEnd"/>
      <w:r w:rsidR="004C498C">
        <w:rPr>
          <w:lang w:val="en-US" w:eastAsia="de-DE"/>
        </w:rPr>
        <w:t xml:space="preserve"> project</w:t>
      </w:r>
      <w:r w:rsidR="004C498C">
        <w:rPr>
          <w:rStyle w:val="FootnoteReference"/>
          <w:lang w:val="en-US" w:eastAsia="de-DE"/>
        </w:rPr>
        <w:footnoteReference w:id="16"/>
      </w:r>
      <w:r w:rsidR="004C498C">
        <w:rPr>
          <w:lang w:val="en-US" w:eastAsia="de-DE"/>
        </w:rPr>
        <w:t xml:space="preserve"> and provides many options that we will extend. In particular, we will add small visualizations for specific facets to provide overviews.</w:t>
      </w:r>
    </w:p>
    <w:p w:rsidR="00EB4BC3" w:rsidRDefault="00EB4BC3" w:rsidP="00EB4BC3">
      <w:pPr>
        <w:pStyle w:val="Heading2"/>
        <w:rPr>
          <w:lang w:val="en-US"/>
        </w:rPr>
      </w:pPr>
      <w:bookmarkStart w:id="203" w:name="_Toc396352206"/>
      <w:r w:rsidRPr="00911476">
        <w:rPr>
          <w:lang w:val="en-US"/>
        </w:rPr>
        <w:t>Visualization</w:t>
      </w:r>
      <w:r w:rsidR="004C498C">
        <w:rPr>
          <w:lang w:val="en-US"/>
        </w:rPr>
        <w:t>s</w:t>
      </w:r>
      <w:bookmarkEnd w:id="203"/>
    </w:p>
    <w:p w:rsidR="004C498C" w:rsidRDefault="00267167" w:rsidP="004C498C">
      <w:pPr>
        <w:rPr>
          <w:lang w:val="en-US" w:eastAsia="de-DE"/>
        </w:rPr>
      </w:pPr>
      <w:r>
        <w:rPr>
          <w:lang w:val="en-US" w:eastAsia="de-DE"/>
        </w:rPr>
        <w:t xml:space="preserve">Visualizations are effective at showing histograms for values (e.g. document lengths) and dates. They are also useful to show geographical extents of places within the </w:t>
      </w:r>
      <w:r w:rsidR="007C0210">
        <w:rPr>
          <w:lang w:val="en-US" w:eastAsia="de-DE"/>
        </w:rPr>
        <w:t>CENDARI</w:t>
      </w:r>
      <w:r>
        <w:rPr>
          <w:lang w:val="en-US" w:eastAsia="de-DE"/>
        </w:rPr>
        <w:t xml:space="preserve"> repository. However, visualizations should rely on server-side aggregation to avoid sending millions of objects from the web server to the web client; such a huge data transfer would freeze the browser, create long delays, and probably exceed the memory limit of most web browsers.</w:t>
      </w:r>
    </w:p>
    <w:p w:rsidR="005455CB" w:rsidRDefault="00D12F33" w:rsidP="004C498C">
      <w:pPr>
        <w:rPr>
          <w:lang w:val="en-US" w:eastAsia="de-DE"/>
        </w:rPr>
      </w:pPr>
      <w:r>
        <w:rPr>
          <w:lang w:val="en-US" w:eastAsia="de-DE"/>
        </w:rPr>
        <w:t xml:space="preserve">Therefore, the visualizations will rely on the value, time, and </w:t>
      </w:r>
      <w:proofErr w:type="spellStart"/>
      <w:r>
        <w:rPr>
          <w:lang w:val="en-US" w:eastAsia="de-DE"/>
        </w:rPr>
        <w:t>geohash</w:t>
      </w:r>
      <w:proofErr w:type="spellEnd"/>
      <w:r w:rsidR="00086843">
        <w:rPr>
          <w:rStyle w:val="FootnoteReference"/>
          <w:lang w:val="en-US" w:eastAsia="de-DE"/>
        </w:rPr>
        <w:footnoteReference w:id="17"/>
      </w:r>
      <w:r>
        <w:rPr>
          <w:lang w:val="en-US" w:eastAsia="de-DE"/>
        </w:rPr>
        <w:t xml:space="preserve"> aggregations of ElasticSearch to provide quick responsive pages while providing an accurate overview of the data.</w:t>
      </w:r>
    </w:p>
    <w:p w:rsidR="005455CB" w:rsidRDefault="005455CB" w:rsidP="005455CB">
      <w:pPr>
        <w:pStyle w:val="Heading2"/>
        <w:rPr>
          <w:lang w:val="en-US"/>
        </w:rPr>
      </w:pPr>
      <w:bookmarkStart w:id="204" w:name="_Toc396352207"/>
      <w:commentRangeStart w:id="205"/>
      <w:r>
        <w:rPr>
          <w:lang w:val="en-US"/>
        </w:rPr>
        <w:t>Editing</w:t>
      </w:r>
      <w:commentRangeEnd w:id="205"/>
      <w:r w:rsidR="007C3F9B">
        <w:rPr>
          <w:rStyle w:val="CommentReference"/>
          <w:rFonts w:eastAsiaTheme="minorHAnsi" w:cstheme="minorBidi"/>
          <w:b w:val="0"/>
          <w:bCs w:val="0"/>
          <w:color w:val="auto"/>
          <w:lang w:eastAsia="en-US"/>
        </w:rPr>
        <w:commentReference w:id="205"/>
      </w:r>
      <w:bookmarkEnd w:id="204"/>
    </w:p>
    <w:p w:rsidR="005455CB" w:rsidRPr="005455CB" w:rsidRDefault="005455CB" w:rsidP="005455CB">
      <w:pPr>
        <w:rPr>
          <w:lang w:val="en-US" w:eastAsia="de-DE"/>
        </w:rPr>
      </w:pPr>
      <w:r>
        <w:rPr>
          <w:lang w:val="en-US" w:eastAsia="de-DE"/>
        </w:rPr>
        <w:t xml:space="preserve">Some file types and formats can be directly edited in XMLFacets; this feature has been added because the current method to edit XML or text documents available on the </w:t>
      </w:r>
      <w:r w:rsidR="007C0210">
        <w:rPr>
          <w:lang w:val="en-US" w:eastAsia="de-DE"/>
        </w:rPr>
        <w:t>CENDARI</w:t>
      </w:r>
      <w:r>
        <w:rPr>
          <w:lang w:val="en-US" w:eastAsia="de-DE"/>
        </w:rPr>
        <w:t xml:space="preserve"> data store was cumbersome. Instead of extracting the document, editing it with an external program, and updating it with a custom system, XMLFacets allows it</w:t>
      </w:r>
      <w:r w:rsidR="00B05784">
        <w:rPr>
          <w:lang w:val="en-US" w:eastAsia="de-DE"/>
        </w:rPr>
        <w:t>s</w:t>
      </w:r>
      <w:r>
        <w:rPr>
          <w:lang w:val="en-US" w:eastAsia="de-DE"/>
        </w:rPr>
        <w:t xml:space="preserve"> edition in place, given the right credentials. To </w:t>
      </w:r>
      <w:r w:rsidR="00F458F4">
        <w:rPr>
          <w:lang w:val="en-US" w:eastAsia="de-DE"/>
        </w:rPr>
        <w:t>provide this editi</w:t>
      </w:r>
      <w:r>
        <w:rPr>
          <w:lang w:val="en-US" w:eastAsia="de-DE"/>
        </w:rPr>
        <w:t>n</w:t>
      </w:r>
      <w:r w:rsidR="00F458F4">
        <w:rPr>
          <w:lang w:val="en-US" w:eastAsia="de-DE"/>
        </w:rPr>
        <w:t>g feature</w:t>
      </w:r>
      <w:r>
        <w:rPr>
          <w:lang w:val="en-US" w:eastAsia="de-DE"/>
        </w:rPr>
        <w:t xml:space="preserve">, XMLFacets relies on the </w:t>
      </w:r>
      <w:proofErr w:type="spellStart"/>
      <w:r>
        <w:rPr>
          <w:lang w:val="en-US" w:eastAsia="de-DE"/>
        </w:rPr>
        <w:t>codemirror</w:t>
      </w:r>
      <w:proofErr w:type="spellEnd"/>
      <w:r w:rsidR="00026C7A">
        <w:rPr>
          <w:rStyle w:val="FootnoteReference"/>
          <w:lang w:val="en-US" w:eastAsia="de-DE"/>
        </w:rPr>
        <w:footnoteReference w:id="18"/>
      </w:r>
      <w:r>
        <w:rPr>
          <w:lang w:val="en-US" w:eastAsia="de-DE"/>
        </w:rPr>
        <w:t xml:space="preserve"> </w:t>
      </w:r>
      <w:r w:rsidR="00010E73">
        <w:rPr>
          <w:lang w:val="en-US" w:eastAsia="de-DE"/>
        </w:rPr>
        <w:t>JavaScript</w:t>
      </w:r>
      <w:r>
        <w:rPr>
          <w:lang w:val="en-US" w:eastAsia="de-DE"/>
        </w:rPr>
        <w:t xml:space="preserve"> library.</w:t>
      </w:r>
    </w:p>
    <w:p w:rsidR="00EB4BC3" w:rsidRDefault="00EB4BC3" w:rsidP="00EB4BC3">
      <w:pPr>
        <w:pStyle w:val="Heading1"/>
        <w:rPr>
          <w:lang w:val="en-US"/>
        </w:rPr>
      </w:pPr>
      <w:bookmarkStart w:id="206" w:name="_Toc396352208"/>
      <w:r w:rsidRPr="00911476">
        <w:rPr>
          <w:lang w:val="en-US"/>
        </w:rPr>
        <w:t>Conclusion</w:t>
      </w:r>
      <w:bookmarkEnd w:id="206"/>
    </w:p>
    <w:p w:rsidR="00947EDD" w:rsidRDefault="00947EDD" w:rsidP="00947EDD">
      <w:pPr>
        <w:rPr>
          <w:lang w:val="en-US"/>
        </w:rPr>
      </w:pPr>
      <w:r>
        <w:rPr>
          <w:lang w:val="en-US"/>
        </w:rPr>
        <w:t xml:space="preserve">The Searching and Faceted Browsing tool designed for </w:t>
      </w:r>
      <w:r w:rsidR="007C0210">
        <w:rPr>
          <w:lang w:val="en-US"/>
        </w:rPr>
        <w:t>CENDARI</w:t>
      </w:r>
      <w:r>
        <w:rPr>
          <w:lang w:val="en-US"/>
        </w:rPr>
        <w:t xml:space="preserve"> </w:t>
      </w:r>
      <w:r w:rsidR="00DA6608">
        <w:rPr>
          <w:lang w:val="en-US"/>
        </w:rPr>
        <w:t xml:space="preserve">is already working on the </w:t>
      </w:r>
      <w:r w:rsidR="007C0210">
        <w:rPr>
          <w:lang w:val="en-US"/>
        </w:rPr>
        <w:t>CENDARI</w:t>
      </w:r>
      <w:r w:rsidR="00DA6608">
        <w:rPr>
          <w:lang w:val="en-US"/>
        </w:rPr>
        <w:t xml:space="preserve"> infrastructure. It will be updated using the Agile Development Methodology followed by </w:t>
      </w:r>
      <w:r w:rsidR="007C0210">
        <w:rPr>
          <w:lang w:val="en-US"/>
        </w:rPr>
        <w:t>CENDARI</w:t>
      </w:r>
      <w:r w:rsidR="00DA6608">
        <w:rPr>
          <w:lang w:val="en-US"/>
        </w:rPr>
        <w:t>, integrating more data and more visualization components.</w:t>
      </w:r>
    </w:p>
    <w:p w:rsidR="00DA6608" w:rsidRPr="00947EDD" w:rsidRDefault="00DA6608" w:rsidP="00947EDD">
      <w:pPr>
        <w:rPr>
          <w:lang w:val="en-US"/>
        </w:rPr>
      </w:pPr>
      <w:r>
        <w:rPr>
          <w:lang w:val="en-US"/>
        </w:rPr>
        <w:t>Its technology is meant to scale to millions of documents, thanks to the ElasticSearch technology. Currently, we rely on two replica</w:t>
      </w:r>
      <w:r w:rsidR="00BC5176">
        <w:rPr>
          <w:lang w:val="en-US"/>
        </w:rPr>
        <w:t>s</w:t>
      </w:r>
      <w:r>
        <w:rPr>
          <w:lang w:val="en-US"/>
        </w:rPr>
        <w:t xml:space="preserve"> of ElasticSearch to serve the search index efficiently. We can add more instances if the load increases without changing our tools.</w:t>
      </w:r>
    </w:p>
    <w:p w:rsidR="00EB4BC3" w:rsidRDefault="00B17DFB" w:rsidP="00EB4BC3">
      <w:pPr>
        <w:rPr>
          <w:lang w:val="en-US"/>
        </w:rPr>
      </w:pPr>
      <w:r>
        <w:rPr>
          <w:lang w:val="en-US"/>
        </w:rPr>
        <w:lastRenderedPageBreak/>
        <w:t>For now, indexing is left to each application that has to follow the conventions described in this document. If needed, we can provide an indexing service that will check for the conformity of data provided to the indexer to avoid introducing errors.</w:t>
      </w:r>
    </w:p>
    <w:p w:rsidR="00B17DFB" w:rsidRDefault="00B17DFB" w:rsidP="00EB4BC3">
      <w:pPr>
        <w:rPr>
          <w:lang w:val="en-US"/>
        </w:rPr>
      </w:pPr>
      <w:r>
        <w:rPr>
          <w:lang w:val="en-US"/>
        </w:rPr>
        <w:t xml:space="preserve">Finally, we expect the search tool to be used as the standard interface for any search; the performed search can be confined to data created by specific applications (e.g. MediaWiki, </w:t>
      </w:r>
      <w:r w:rsidR="00BC5176">
        <w:rPr>
          <w:lang w:val="en-US"/>
        </w:rPr>
        <w:t>Note-Taking Environment</w:t>
      </w:r>
      <w:r>
        <w:rPr>
          <w:lang w:val="en-US"/>
        </w:rPr>
        <w:t xml:space="preserve">) if desired. We want to avoid duplicating the design of search interfaces for every tool offered by </w:t>
      </w:r>
      <w:r w:rsidR="007C0210">
        <w:rPr>
          <w:lang w:val="en-US"/>
        </w:rPr>
        <w:t>CENDARI</w:t>
      </w:r>
      <w:r>
        <w:rPr>
          <w:lang w:val="en-US"/>
        </w:rPr>
        <w:t xml:space="preserve"> and use XMLFacets as the standard tool, customizable to fit users’ and applications’ needs. We will evolve XMLFacets to fit these needs.</w:t>
      </w:r>
    </w:p>
    <w:p w:rsidR="00077BB6" w:rsidRDefault="00077BB6">
      <w:pPr>
        <w:jc w:val="left"/>
        <w:rPr>
          <w:rFonts w:asciiTheme="majorHAnsi" w:eastAsiaTheme="majorEastAsia" w:hAnsiTheme="majorHAnsi" w:cstheme="majorBidi"/>
          <w:b/>
          <w:bCs/>
          <w:color w:val="943634" w:themeColor="accent2" w:themeShade="BF"/>
          <w:sz w:val="28"/>
          <w:szCs w:val="28"/>
          <w:lang w:val="en-US"/>
        </w:rPr>
      </w:pPr>
      <w:r>
        <w:rPr>
          <w:lang w:val="en-US"/>
        </w:rPr>
        <w:br w:type="page"/>
      </w:r>
    </w:p>
    <w:bookmarkStart w:id="207" w:name="_Toc396352209" w:displacedByCustomXml="next"/>
    <w:sdt>
      <w:sdtPr>
        <w:rPr>
          <w:rFonts w:ascii="Arial" w:eastAsiaTheme="minorHAnsi" w:hAnsi="Arial" w:cstheme="minorBidi"/>
          <w:b w:val="0"/>
          <w:bCs w:val="0"/>
          <w:color w:val="auto"/>
          <w:sz w:val="24"/>
          <w:szCs w:val="22"/>
        </w:rPr>
        <w:id w:val="776559482"/>
        <w:docPartObj>
          <w:docPartGallery w:val="Bibliographies"/>
          <w:docPartUnique/>
        </w:docPartObj>
      </w:sdtPr>
      <w:sdtEndPr>
        <w:rPr>
          <w:lang w:val="fr-FR"/>
        </w:rPr>
      </w:sdtEndPr>
      <w:sdtContent>
        <w:p w:rsidR="007E3542" w:rsidRPr="003E50BE" w:rsidRDefault="007E3542">
          <w:pPr>
            <w:pStyle w:val="Heading1"/>
            <w:rPr>
              <w:lang w:val="en-US"/>
            </w:rPr>
          </w:pPr>
          <w:r w:rsidRPr="003E50BE">
            <w:rPr>
              <w:lang w:val="en-US"/>
            </w:rPr>
            <w:t>References</w:t>
          </w:r>
          <w:bookmarkEnd w:id="207"/>
        </w:p>
        <w:sdt>
          <w:sdtPr>
            <w:rPr>
              <w:lang w:val="fr-FR"/>
            </w:rPr>
            <w:id w:val="111145805"/>
            <w:bibliography/>
          </w:sdtPr>
          <w:sdtEndPr/>
          <w:sdtContent>
            <w:p w:rsidR="00086843" w:rsidRPr="003E50BE" w:rsidRDefault="008B054C" w:rsidP="00086843">
              <w:pPr>
                <w:pStyle w:val="Bibliography"/>
                <w:rPr>
                  <w:noProof/>
                  <w:lang w:val="en-US"/>
                </w:rPr>
              </w:pPr>
              <w:r>
                <w:rPr>
                  <w:lang w:val="fr-FR"/>
                </w:rPr>
                <w:fldChar w:fldCharType="begin"/>
              </w:r>
              <w:r w:rsidR="007E3542" w:rsidRPr="007E3542">
                <w:rPr>
                  <w:lang w:val="en-US"/>
                </w:rPr>
                <w:instrText xml:space="preserve"> BIBLIOGRAPHY </w:instrText>
              </w:r>
              <w:r>
                <w:rPr>
                  <w:lang w:val="fr-FR"/>
                </w:rPr>
                <w:fldChar w:fldCharType="separate"/>
              </w:r>
              <w:r w:rsidR="00086843" w:rsidRPr="003E50BE">
                <w:rPr>
                  <w:noProof/>
                  <w:lang w:val="en-US"/>
                </w:rPr>
                <w:t xml:space="preserve">APEnet. (2011-b). </w:t>
              </w:r>
              <w:r w:rsidR="00086843" w:rsidRPr="003E50BE">
                <w:rPr>
                  <w:i/>
                  <w:iCs/>
                  <w:noProof/>
                  <w:lang w:val="en-US"/>
                </w:rPr>
                <w:t>EAD as used within the Archives Portal Europe for finding aids and holdings guides – Description and best practice guide.</w:t>
              </w:r>
              <w:r w:rsidR="00086843" w:rsidRPr="003E50BE">
                <w:rPr>
                  <w:noProof/>
                  <w:lang w:val="en-US"/>
                </w:rPr>
                <w:t xml:space="preserve"> http://www.apenet.eu/images/docs/apenet_ead_finding_aids_holdings_guides.pdf.</w:t>
              </w:r>
            </w:p>
            <w:p w:rsidR="00086843" w:rsidRPr="003E50BE" w:rsidRDefault="00086843" w:rsidP="00086843">
              <w:pPr>
                <w:pStyle w:val="Bibliography"/>
                <w:rPr>
                  <w:noProof/>
                  <w:lang w:val="en-US"/>
                </w:rPr>
              </w:pPr>
              <w:r w:rsidRPr="003E50BE">
                <w:rPr>
                  <w:noProof/>
                  <w:lang w:val="en-US"/>
                </w:rPr>
                <w:t xml:space="preserve">APEnet. (2011-a). </w:t>
              </w:r>
              <w:r w:rsidRPr="003E50BE">
                <w:rPr>
                  <w:i/>
                  <w:iCs/>
                  <w:noProof/>
                  <w:lang w:val="en-US"/>
                </w:rPr>
                <w:t>EAG as used within the Archives Portal Europe for describing archival institutions – Description and best practice guide.</w:t>
              </w:r>
              <w:r w:rsidRPr="003E50BE">
                <w:rPr>
                  <w:noProof/>
                  <w:lang w:val="en-US"/>
                </w:rPr>
                <w:t xml:space="preserve"> http://www.apenet.eu/images/docs/apenet_eag_archival_institution.pdf.</w:t>
              </w:r>
            </w:p>
            <w:p w:rsidR="00086843" w:rsidRPr="003E50BE" w:rsidRDefault="00086843" w:rsidP="00086843">
              <w:pPr>
                <w:pStyle w:val="Bibliography"/>
                <w:rPr>
                  <w:noProof/>
                  <w:lang w:val="en-US"/>
                </w:rPr>
              </w:pPr>
              <w:r w:rsidRPr="003E50BE">
                <w:rPr>
                  <w:noProof/>
                  <w:lang w:val="en-US"/>
                </w:rPr>
                <w:t xml:space="preserve">TEI Consortium, eds. </w:t>
              </w:r>
              <w:r w:rsidRPr="003E50BE">
                <w:rPr>
                  <w:i/>
                  <w:iCs/>
                  <w:noProof/>
                  <w:lang w:val="en-US"/>
                </w:rPr>
                <w:t>TEI P5: Guidelines for Electronic Text Encoding and Interchange.</w:t>
              </w:r>
              <w:r w:rsidRPr="003E50BE">
                <w:rPr>
                  <w:noProof/>
                  <w:lang w:val="en-US"/>
                </w:rPr>
                <w:t xml:space="preserve"> http://www.tei-c.org/P5/, Date of access (28/07/2014).</w:t>
              </w:r>
            </w:p>
            <w:p w:rsidR="00CF2256" w:rsidRPr="007E3542" w:rsidRDefault="008B054C" w:rsidP="00086843">
              <w:pPr>
                <w:rPr>
                  <w:lang w:val="fr-FR"/>
                </w:rPr>
              </w:pPr>
              <w:r>
                <w:rPr>
                  <w:lang w:val="fr-FR"/>
                </w:rPr>
                <w:fldChar w:fldCharType="end"/>
              </w:r>
            </w:p>
          </w:sdtContent>
        </w:sdt>
      </w:sdtContent>
    </w:sdt>
    <w:p w:rsidR="007357AF" w:rsidRPr="007E3542" w:rsidRDefault="007357AF" w:rsidP="007357AF">
      <w:pPr>
        <w:jc w:val="left"/>
        <w:rPr>
          <w:rFonts w:asciiTheme="majorHAnsi" w:eastAsiaTheme="majorEastAsia" w:hAnsiTheme="majorHAnsi" w:cstheme="majorBidi"/>
          <w:b/>
          <w:bCs/>
          <w:color w:val="943634" w:themeColor="accent2" w:themeShade="BF"/>
          <w:sz w:val="28"/>
          <w:szCs w:val="28"/>
          <w:lang w:val="en-US"/>
        </w:rPr>
      </w:pPr>
    </w:p>
    <w:p w:rsidR="00CF2256" w:rsidRPr="007E3542" w:rsidRDefault="00CF2256" w:rsidP="007357AF">
      <w:pPr>
        <w:jc w:val="left"/>
        <w:rPr>
          <w:rFonts w:asciiTheme="majorHAnsi" w:eastAsiaTheme="majorEastAsia" w:hAnsiTheme="majorHAnsi" w:cstheme="majorBidi"/>
          <w:b/>
          <w:bCs/>
          <w:color w:val="943634" w:themeColor="accent2" w:themeShade="BF"/>
          <w:sz w:val="28"/>
          <w:szCs w:val="28"/>
          <w:lang w:val="en-US"/>
        </w:rPr>
      </w:pPr>
    </w:p>
    <w:p w:rsidR="00CF2256" w:rsidRPr="007E3542" w:rsidRDefault="00CF2256" w:rsidP="007357AF">
      <w:pPr>
        <w:jc w:val="left"/>
        <w:rPr>
          <w:rFonts w:asciiTheme="majorHAnsi" w:eastAsiaTheme="majorEastAsia" w:hAnsiTheme="majorHAnsi" w:cstheme="majorBidi"/>
          <w:b/>
          <w:bCs/>
          <w:color w:val="943634" w:themeColor="accent2" w:themeShade="BF"/>
          <w:sz w:val="28"/>
          <w:szCs w:val="28"/>
          <w:lang w:val="en-US"/>
        </w:rPr>
        <w:sectPr w:rsidR="00CF2256" w:rsidRPr="007E3542" w:rsidSect="00327384">
          <w:footerReference w:type="default" r:id="rId18"/>
          <w:pgSz w:w="11906" w:h="16838" w:code="9"/>
          <w:pgMar w:top="1440" w:right="1440" w:bottom="1440" w:left="1440" w:header="709" w:footer="709" w:gutter="0"/>
          <w:cols w:space="708"/>
          <w:docGrid w:linePitch="360"/>
        </w:sectPr>
      </w:pPr>
    </w:p>
    <w:p w:rsidR="007357AF" w:rsidRPr="007E3542" w:rsidRDefault="007357AF">
      <w:pPr>
        <w:jc w:val="left"/>
        <w:rPr>
          <w:rFonts w:asciiTheme="majorHAnsi" w:eastAsiaTheme="majorEastAsia" w:hAnsiTheme="majorHAnsi" w:cstheme="majorBidi"/>
          <w:b/>
          <w:bCs/>
          <w:color w:val="943634" w:themeColor="accent2" w:themeShade="BF"/>
          <w:sz w:val="28"/>
          <w:szCs w:val="28"/>
          <w:lang w:val="en-US"/>
        </w:rPr>
      </w:pPr>
      <w:r w:rsidRPr="007E3542">
        <w:rPr>
          <w:lang w:val="en-US"/>
        </w:rPr>
        <w:lastRenderedPageBreak/>
        <w:br w:type="page"/>
      </w:r>
    </w:p>
    <w:p w:rsidR="00346CE1" w:rsidRDefault="00346CE1" w:rsidP="00346CE1">
      <w:pPr>
        <w:pStyle w:val="Heading1"/>
        <w:rPr>
          <w:lang w:val="en-US"/>
        </w:rPr>
      </w:pPr>
      <w:bookmarkStart w:id="208" w:name="_Toc396352210"/>
      <w:r>
        <w:rPr>
          <w:lang w:val="en-US"/>
        </w:rPr>
        <w:lastRenderedPageBreak/>
        <w:t>Appendix A: ElasticSearch Mapping</w:t>
      </w:r>
      <w:bookmarkEnd w:id="208"/>
    </w:p>
    <w:p w:rsidR="00CA0510" w:rsidRPr="00CA0510" w:rsidRDefault="00CA0510" w:rsidP="00CA0510">
      <w:pPr>
        <w:rPr>
          <w:lang w:val="en-US"/>
        </w:rPr>
      </w:pPr>
      <w:r>
        <w:rPr>
          <w:lang w:val="en-US"/>
        </w:rPr>
        <w:t>The equivalent to a database schema for ElasticSearch is the type mapping. It is defined like this:</w:t>
      </w:r>
    </w:p>
    <w:p w:rsidR="00324BBA" w:rsidRPr="007357AF" w:rsidRDefault="00324BBA" w:rsidP="00324BBA">
      <w:pPr>
        <w:pStyle w:val="Code"/>
        <w:rPr>
          <w:sz w:val="16"/>
          <w:szCs w:val="16"/>
        </w:rPr>
      </w:pPr>
      <w:r w:rsidRPr="007357AF">
        <w:rPr>
          <w:sz w:val="16"/>
          <w:szCs w:val="16"/>
        </w:rPr>
        <w:t>{</w:t>
      </w:r>
    </w:p>
    <w:p w:rsidR="00324BBA" w:rsidRPr="007357AF" w:rsidRDefault="00324BBA" w:rsidP="00324BBA">
      <w:pPr>
        <w:pStyle w:val="Code"/>
        <w:rPr>
          <w:sz w:val="16"/>
          <w:szCs w:val="16"/>
        </w:rPr>
      </w:pPr>
      <w:r w:rsidRPr="007357AF">
        <w:rPr>
          <w:sz w:val="16"/>
          <w:szCs w:val="16"/>
        </w:rPr>
        <w:t xml:space="preserve">    "document" : {</w:t>
      </w:r>
    </w:p>
    <w:p w:rsidR="00324BBA" w:rsidRPr="007357AF" w:rsidRDefault="00324BBA" w:rsidP="00324BBA">
      <w:pPr>
        <w:pStyle w:val="Code"/>
        <w:rPr>
          <w:sz w:val="16"/>
          <w:szCs w:val="16"/>
        </w:rPr>
      </w:pPr>
      <w:r w:rsidRPr="007357AF">
        <w:rPr>
          <w:sz w:val="16"/>
          <w:szCs w:val="16"/>
        </w:rPr>
        <w:t xml:space="preserve">        "properties" : {</w:t>
      </w:r>
    </w:p>
    <w:p w:rsidR="00324BBA" w:rsidRPr="007357AF" w:rsidRDefault="00324BBA" w:rsidP="00324BBA">
      <w:pPr>
        <w:pStyle w:val="Code"/>
        <w:rPr>
          <w:sz w:val="16"/>
          <w:szCs w:val="16"/>
        </w:rPr>
      </w:pPr>
      <w:r w:rsidRPr="007357AF">
        <w:rPr>
          <w:sz w:val="16"/>
          <w:szCs w:val="16"/>
        </w:rPr>
        <w:t xml:space="preserve">            "application" : {</w:t>
      </w:r>
    </w:p>
    <w:p w:rsidR="00324BBA" w:rsidRPr="007357AF" w:rsidRDefault="00324BBA" w:rsidP="00790CFB">
      <w:pPr>
        <w:pStyle w:val="Code"/>
        <w:rPr>
          <w:sz w:val="16"/>
          <w:szCs w:val="16"/>
        </w:rPr>
      </w:pP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"artifact" : {</w:t>
      </w:r>
    </w:p>
    <w:p w:rsidR="00324BBA" w:rsidRPr="007357AF" w:rsidRDefault="00324BBA" w:rsidP="00790CFB">
      <w:pPr>
        <w:pStyle w:val="Code"/>
        <w:rPr>
          <w:sz w:val="16"/>
          <w:szCs w:val="16"/>
        </w:rPr>
      </w:pP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"contributor" : {</w:t>
      </w:r>
    </w:p>
    <w:p w:rsidR="00324BBA" w:rsidRPr="007357AF" w:rsidRDefault="00324BBA" w:rsidP="00324BBA">
      <w:pPr>
        <w:pStyle w:val="Code"/>
        <w:rPr>
          <w:sz w:val="16"/>
          <w:szCs w:val="16"/>
        </w:rPr>
      </w:pPr>
      <w:r w:rsidRPr="007357AF">
        <w:rPr>
          <w:sz w:val="16"/>
          <w:szCs w:val="16"/>
        </w:rPr>
        <w:tab/>
      </w:r>
      <w:r w:rsidRPr="007357AF">
        <w:rPr>
          <w:sz w:val="16"/>
          <w:szCs w:val="16"/>
        </w:rPr>
        <w:tab/>
        <w:t>"properties" : {</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"email" : {</w:t>
      </w:r>
    </w:p>
    <w:p w:rsidR="00324BBA" w:rsidRPr="007357AF" w:rsidRDefault="00324BBA" w:rsidP="00790CFB">
      <w:pPr>
        <w:pStyle w:val="Code"/>
        <w:rPr>
          <w:sz w:val="16"/>
          <w:szCs w:val="16"/>
        </w:rPr>
      </w:pPr>
      <w:r w:rsidRPr="007357AF">
        <w:rPr>
          <w:sz w:val="16"/>
          <w:szCs w:val="16"/>
        </w:rPr>
        <w:tab/>
      </w: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"name" : {</w:t>
      </w:r>
    </w:p>
    <w:p w:rsidR="00324BBA" w:rsidRPr="007357AF" w:rsidRDefault="00324BBA" w:rsidP="00790CFB">
      <w:pPr>
        <w:pStyle w:val="Code"/>
        <w:rPr>
          <w:sz w:val="16"/>
          <w:szCs w:val="16"/>
        </w:rPr>
      </w:pPr>
      <w:r w:rsidRPr="007357AF">
        <w:rPr>
          <w:sz w:val="16"/>
          <w:szCs w:val="16"/>
        </w:rPr>
        <w:tab/>
      </w: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w:t>
      </w:r>
    </w:p>
    <w:p w:rsidR="00324BBA" w:rsidRPr="007357AF" w:rsidRDefault="00324BBA" w:rsidP="00324BBA">
      <w:pPr>
        <w:pStyle w:val="Code"/>
        <w:rPr>
          <w:sz w:val="16"/>
          <w:szCs w:val="16"/>
        </w:rPr>
      </w:pPr>
      <w:r w:rsidRPr="007357AF">
        <w:rPr>
          <w:sz w:val="16"/>
          <w:szCs w:val="16"/>
        </w:rPr>
        <w:tab/>
      </w:r>
      <w:r w:rsidRPr="007357AF">
        <w:rPr>
          <w:sz w:val="16"/>
          <w:szCs w:val="16"/>
        </w:rPr>
        <w:tab/>
        <w:t>}</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"creator" : {</w:t>
      </w:r>
    </w:p>
    <w:p w:rsidR="00324BBA" w:rsidRPr="007357AF" w:rsidRDefault="00324BBA" w:rsidP="00324BBA">
      <w:pPr>
        <w:pStyle w:val="Code"/>
        <w:rPr>
          <w:sz w:val="16"/>
          <w:szCs w:val="16"/>
        </w:rPr>
      </w:pPr>
      <w:r w:rsidRPr="007357AF">
        <w:rPr>
          <w:sz w:val="16"/>
          <w:szCs w:val="16"/>
        </w:rPr>
        <w:tab/>
      </w:r>
      <w:r w:rsidRPr="007357AF">
        <w:rPr>
          <w:sz w:val="16"/>
          <w:szCs w:val="16"/>
        </w:rPr>
        <w:tab/>
        <w:t>"properties" : {</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"email" : {</w:t>
      </w:r>
    </w:p>
    <w:p w:rsidR="00324BBA" w:rsidRPr="007357AF" w:rsidRDefault="00324BBA" w:rsidP="00790CFB">
      <w:pPr>
        <w:pStyle w:val="Code"/>
        <w:rPr>
          <w:sz w:val="16"/>
          <w:szCs w:val="16"/>
        </w:rPr>
      </w:pPr>
      <w:r w:rsidRPr="007357AF">
        <w:rPr>
          <w:sz w:val="16"/>
          <w:szCs w:val="16"/>
        </w:rPr>
        <w:tab/>
      </w: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"name" : {</w:t>
      </w:r>
    </w:p>
    <w:p w:rsidR="00324BBA" w:rsidRPr="007357AF" w:rsidRDefault="00324BBA" w:rsidP="00790CFB">
      <w:pPr>
        <w:pStyle w:val="Code"/>
        <w:rPr>
          <w:sz w:val="16"/>
          <w:szCs w:val="16"/>
        </w:rPr>
      </w:pPr>
      <w:r w:rsidRPr="007357AF">
        <w:rPr>
          <w:sz w:val="16"/>
          <w:szCs w:val="16"/>
        </w:rPr>
        <w:tab/>
      </w: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w:t>
      </w:r>
    </w:p>
    <w:p w:rsidR="00324BBA" w:rsidRPr="007357AF" w:rsidRDefault="00324BBA" w:rsidP="00324BBA">
      <w:pPr>
        <w:pStyle w:val="Code"/>
        <w:rPr>
          <w:sz w:val="16"/>
          <w:szCs w:val="16"/>
        </w:rPr>
      </w:pPr>
      <w:r w:rsidRPr="007357AF">
        <w:rPr>
          <w:sz w:val="16"/>
          <w:szCs w:val="16"/>
        </w:rPr>
        <w:tab/>
      </w:r>
      <w:r w:rsidRPr="007357AF">
        <w:rPr>
          <w:sz w:val="16"/>
          <w:szCs w:val="16"/>
        </w:rPr>
        <w:tab/>
        <w:t>}</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"date" : {</w:t>
      </w:r>
    </w:p>
    <w:p w:rsidR="00324BBA" w:rsidRPr="007357AF" w:rsidRDefault="00324BBA" w:rsidP="00790CFB">
      <w:pPr>
        <w:pStyle w:val="Code"/>
        <w:rPr>
          <w:sz w:val="16"/>
          <w:szCs w:val="16"/>
        </w:rPr>
      </w:pPr>
      <w:r w:rsidRPr="007357AF">
        <w:rPr>
          <w:sz w:val="16"/>
          <w:szCs w:val="16"/>
        </w:rPr>
        <w:tab/>
      </w:r>
      <w:r w:rsidRPr="007357AF">
        <w:rPr>
          <w:sz w:val="16"/>
          <w:szCs w:val="16"/>
        </w:rPr>
        <w:tab/>
        <w:t>"type" : "date",</w:t>
      </w:r>
      <w:r w:rsidR="00790CFB" w:rsidRPr="007357AF">
        <w:rPr>
          <w:sz w:val="16"/>
          <w:szCs w:val="16"/>
        </w:rPr>
        <w:t xml:space="preserve"> </w:t>
      </w:r>
      <w:r w:rsidRPr="007357AF">
        <w:rPr>
          <w:sz w:val="16"/>
          <w:szCs w:val="16"/>
        </w:rPr>
        <w:t>"format" : "dateOptionalTime"</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"event" : {</w:t>
      </w:r>
    </w:p>
    <w:p w:rsidR="00324BBA" w:rsidRPr="007357AF" w:rsidRDefault="00324BBA" w:rsidP="00790CFB">
      <w:pPr>
        <w:pStyle w:val="Code"/>
        <w:rPr>
          <w:sz w:val="16"/>
          <w:szCs w:val="16"/>
        </w:rPr>
      </w:pP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"format" : {</w:t>
      </w:r>
    </w:p>
    <w:p w:rsidR="00324BBA" w:rsidRPr="007357AF" w:rsidRDefault="00324BBA" w:rsidP="00790CFB">
      <w:pPr>
        <w:pStyle w:val="Code"/>
        <w:rPr>
          <w:sz w:val="16"/>
          <w:szCs w:val="16"/>
        </w:rPr>
      </w:pP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"language" : {</w:t>
      </w:r>
    </w:p>
    <w:p w:rsidR="00324BBA" w:rsidRPr="007357AF" w:rsidRDefault="00324BBA" w:rsidP="00790CFB">
      <w:pPr>
        <w:pStyle w:val="Code"/>
        <w:rPr>
          <w:sz w:val="16"/>
          <w:szCs w:val="16"/>
        </w:rPr>
      </w:pP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"length" : {</w:t>
      </w:r>
    </w:p>
    <w:p w:rsidR="00324BBA" w:rsidRPr="007357AF" w:rsidRDefault="00324BBA" w:rsidP="00324BBA">
      <w:pPr>
        <w:pStyle w:val="Code"/>
        <w:rPr>
          <w:sz w:val="16"/>
          <w:szCs w:val="16"/>
        </w:rPr>
      </w:pPr>
      <w:r w:rsidRPr="007357AF">
        <w:rPr>
          <w:sz w:val="16"/>
          <w:szCs w:val="16"/>
        </w:rPr>
        <w:lastRenderedPageBreak/>
        <w:tab/>
      </w:r>
      <w:r w:rsidRPr="007357AF">
        <w:rPr>
          <w:sz w:val="16"/>
          <w:szCs w:val="16"/>
        </w:rPr>
        <w:tab/>
        <w:t>"type" : "long"</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"org" : {</w:t>
      </w:r>
    </w:p>
    <w:p w:rsidR="00324BBA" w:rsidRPr="007357AF" w:rsidRDefault="00324BBA" w:rsidP="00790CFB">
      <w:pPr>
        <w:pStyle w:val="Code"/>
        <w:rPr>
          <w:sz w:val="16"/>
          <w:szCs w:val="16"/>
        </w:rPr>
      </w:pP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"person" : {</w:t>
      </w:r>
    </w:p>
    <w:p w:rsidR="00324BBA" w:rsidRPr="007357AF" w:rsidRDefault="00324BBA" w:rsidP="00324BBA">
      <w:pPr>
        <w:pStyle w:val="Code"/>
        <w:rPr>
          <w:sz w:val="16"/>
          <w:szCs w:val="16"/>
        </w:rPr>
      </w:pPr>
      <w:r w:rsidRPr="007357AF">
        <w:rPr>
          <w:sz w:val="16"/>
          <w:szCs w:val="16"/>
        </w:rPr>
        <w:tab/>
      </w:r>
      <w:r w:rsidRPr="007357AF">
        <w:rPr>
          <w:sz w:val="16"/>
          <w:szCs w:val="16"/>
        </w:rPr>
        <w:tab/>
        <w:t>"properties" : {</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"email" : {</w:t>
      </w:r>
    </w:p>
    <w:p w:rsidR="00324BBA" w:rsidRPr="007357AF" w:rsidRDefault="00324BBA" w:rsidP="00790CFB">
      <w:pPr>
        <w:pStyle w:val="Code"/>
        <w:rPr>
          <w:sz w:val="16"/>
          <w:szCs w:val="16"/>
        </w:rPr>
      </w:pPr>
      <w:r w:rsidRPr="007357AF">
        <w:rPr>
          <w:sz w:val="16"/>
          <w:szCs w:val="16"/>
        </w:rPr>
        <w:tab/>
      </w: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"name" : {</w:t>
      </w:r>
    </w:p>
    <w:p w:rsidR="00324BBA" w:rsidRPr="007357AF" w:rsidRDefault="00324BBA" w:rsidP="00790CFB">
      <w:pPr>
        <w:pStyle w:val="Code"/>
        <w:rPr>
          <w:sz w:val="16"/>
          <w:szCs w:val="16"/>
        </w:rPr>
      </w:pPr>
      <w:r w:rsidRPr="007357AF">
        <w:rPr>
          <w:sz w:val="16"/>
          <w:szCs w:val="16"/>
        </w:rPr>
        <w:tab/>
      </w: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w:t>
      </w:r>
    </w:p>
    <w:p w:rsidR="00324BBA" w:rsidRPr="007357AF" w:rsidRDefault="00324BBA" w:rsidP="00324BBA">
      <w:pPr>
        <w:pStyle w:val="Code"/>
        <w:rPr>
          <w:sz w:val="16"/>
          <w:szCs w:val="16"/>
        </w:rPr>
      </w:pPr>
      <w:r w:rsidRPr="007357AF">
        <w:rPr>
          <w:sz w:val="16"/>
          <w:szCs w:val="16"/>
        </w:rPr>
        <w:tab/>
      </w:r>
      <w:r w:rsidRPr="007357AF">
        <w:rPr>
          <w:sz w:val="16"/>
          <w:szCs w:val="16"/>
        </w:rPr>
        <w:tab/>
        <w:t>}</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"place" : {</w:t>
      </w:r>
    </w:p>
    <w:p w:rsidR="00324BBA" w:rsidRPr="007357AF" w:rsidRDefault="00324BBA" w:rsidP="00324BBA">
      <w:pPr>
        <w:pStyle w:val="Code"/>
        <w:rPr>
          <w:sz w:val="16"/>
          <w:szCs w:val="16"/>
        </w:rPr>
      </w:pPr>
      <w:r w:rsidRPr="007357AF">
        <w:rPr>
          <w:sz w:val="16"/>
          <w:szCs w:val="16"/>
        </w:rPr>
        <w:tab/>
      </w:r>
      <w:r w:rsidRPr="007357AF">
        <w:rPr>
          <w:sz w:val="16"/>
          <w:szCs w:val="16"/>
        </w:rPr>
        <w:tab/>
        <w:t>"properties" : {</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"location" : {</w:t>
      </w:r>
    </w:p>
    <w:p w:rsidR="00324BBA" w:rsidRPr="007357AF" w:rsidRDefault="00324BBA" w:rsidP="00790CFB">
      <w:pPr>
        <w:pStyle w:val="Code"/>
        <w:rPr>
          <w:sz w:val="16"/>
          <w:szCs w:val="16"/>
        </w:rPr>
      </w:pPr>
      <w:r w:rsidRPr="007357AF">
        <w:rPr>
          <w:sz w:val="16"/>
          <w:szCs w:val="16"/>
        </w:rPr>
        <w:tab/>
      </w:r>
      <w:r w:rsidRPr="007357AF">
        <w:rPr>
          <w:sz w:val="16"/>
          <w:szCs w:val="16"/>
        </w:rPr>
        <w:tab/>
      </w:r>
      <w:r w:rsidRPr="007357AF">
        <w:rPr>
          <w:sz w:val="16"/>
          <w:szCs w:val="16"/>
        </w:rPr>
        <w:tab/>
        <w:t>"type" : "geo_point",</w:t>
      </w:r>
      <w:r w:rsidR="00790CFB" w:rsidRPr="007357AF">
        <w:rPr>
          <w:sz w:val="16"/>
          <w:szCs w:val="16"/>
        </w:rPr>
        <w:t xml:space="preserve"> </w:t>
      </w:r>
      <w:r w:rsidRPr="007357AF">
        <w:rPr>
          <w:sz w:val="16"/>
          <w:szCs w:val="16"/>
        </w:rPr>
        <w:t>"geohash" : true,</w:t>
      </w:r>
    </w:p>
    <w:p w:rsidR="00324BBA" w:rsidRPr="007357AF" w:rsidRDefault="00324BBA" w:rsidP="00324BBA">
      <w:pPr>
        <w:pStyle w:val="Code"/>
        <w:rPr>
          <w:sz w:val="16"/>
          <w:szCs w:val="16"/>
        </w:rPr>
      </w:pPr>
      <w:r w:rsidRPr="007357AF">
        <w:rPr>
          <w:sz w:val="16"/>
          <w:szCs w:val="16"/>
        </w:rPr>
        <w:tab/>
      </w:r>
      <w:r w:rsidRPr="007357AF">
        <w:rPr>
          <w:sz w:val="16"/>
          <w:szCs w:val="16"/>
        </w:rPr>
        <w:tab/>
      </w:r>
      <w:r w:rsidRPr="007357AF">
        <w:rPr>
          <w:sz w:val="16"/>
          <w:szCs w:val="16"/>
        </w:rPr>
        <w:tab/>
        <w:t>"fielddata" : {</w:t>
      </w:r>
    </w:p>
    <w:p w:rsidR="00324BBA" w:rsidRPr="007357AF" w:rsidRDefault="00324BBA" w:rsidP="00324BBA">
      <w:pPr>
        <w:pStyle w:val="Code"/>
        <w:rPr>
          <w:sz w:val="16"/>
          <w:szCs w:val="16"/>
        </w:rPr>
      </w:pPr>
      <w:r w:rsidRPr="007357AF">
        <w:rPr>
          <w:sz w:val="16"/>
          <w:szCs w:val="16"/>
        </w:rPr>
        <w:tab/>
      </w:r>
      <w:r w:rsidRPr="007357AF">
        <w:rPr>
          <w:sz w:val="16"/>
          <w:szCs w:val="16"/>
        </w:rPr>
        <w:tab/>
      </w:r>
      <w:r w:rsidRPr="007357AF">
        <w:rPr>
          <w:sz w:val="16"/>
          <w:szCs w:val="16"/>
        </w:rPr>
        <w:tab/>
        <w:t xml:space="preserve">    "format" : "compressed",</w:t>
      </w:r>
    </w:p>
    <w:p w:rsidR="00324BBA" w:rsidRPr="007357AF" w:rsidRDefault="00324BBA" w:rsidP="00324BBA">
      <w:pPr>
        <w:pStyle w:val="Code"/>
        <w:rPr>
          <w:sz w:val="16"/>
          <w:szCs w:val="16"/>
        </w:rPr>
      </w:pPr>
      <w:r w:rsidRPr="007357AF">
        <w:rPr>
          <w:sz w:val="16"/>
          <w:szCs w:val="16"/>
        </w:rPr>
        <w:tab/>
      </w:r>
      <w:r w:rsidRPr="007357AF">
        <w:rPr>
          <w:sz w:val="16"/>
          <w:szCs w:val="16"/>
        </w:rPr>
        <w:tab/>
      </w:r>
      <w:r w:rsidRPr="007357AF">
        <w:rPr>
          <w:sz w:val="16"/>
          <w:szCs w:val="16"/>
        </w:rPr>
        <w:tab/>
        <w:t xml:space="preserve">    "precision" : "3m"</w:t>
      </w:r>
    </w:p>
    <w:p w:rsidR="00324BBA" w:rsidRPr="007357AF" w:rsidRDefault="00324BBA" w:rsidP="00324BBA">
      <w:pPr>
        <w:pStyle w:val="Code"/>
        <w:rPr>
          <w:sz w:val="16"/>
          <w:szCs w:val="16"/>
        </w:rPr>
      </w:pPr>
      <w:r w:rsidRPr="007357AF">
        <w:rPr>
          <w:sz w:val="16"/>
          <w:szCs w:val="16"/>
        </w:rPr>
        <w:tab/>
      </w:r>
      <w:r w:rsidRPr="007357AF">
        <w:rPr>
          <w:sz w:val="16"/>
          <w:szCs w:val="16"/>
        </w:rPr>
        <w:tab/>
      </w:r>
      <w:r w:rsidRPr="007357AF">
        <w:rPr>
          <w:sz w:val="16"/>
          <w:szCs w:val="16"/>
        </w:rPr>
        <w:tab/>
        <w:t>}</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"name" : {</w:t>
      </w:r>
    </w:p>
    <w:p w:rsidR="00324BBA" w:rsidRPr="007357AF" w:rsidRDefault="00324BBA" w:rsidP="00790CFB">
      <w:pPr>
        <w:pStyle w:val="Code"/>
        <w:rPr>
          <w:sz w:val="16"/>
          <w:szCs w:val="16"/>
        </w:rPr>
      </w:pPr>
      <w:r w:rsidRPr="007357AF">
        <w:rPr>
          <w:sz w:val="16"/>
          <w:szCs w:val="16"/>
        </w:rPr>
        <w:tab/>
      </w: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ab/>
      </w:r>
      <w:r w:rsidRPr="007357AF">
        <w:rPr>
          <w:sz w:val="16"/>
          <w:szCs w:val="16"/>
        </w:rPr>
        <w:tab/>
        <w:t xml:space="preserve">    }</w:t>
      </w:r>
    </w:p>
    <w:p w:rsidR="00324BBA" w:rsidRPr="007357AF" w:rsidRDefault="00324BBA" w:rsidP="00324BBA">
      <w:pPr>
        <w:pStyle w:val="Code"/>
        <w:rPr>
          <w:sz w:val="16"/>
          <w:szCs w:val="16"/>
        </w:rPr>
      </w:pPr>
      <w:r w:rsidRPr="007357AF">
        <w:rPr>
          <w:sz w:val="16"/>
          <w:szCs w:val="16"/>
        </w:rPr>
        <w:tab/>
      </w:r>
      <w:r w:rsidRPr="007357AF">
        <w:rPr>
          <w:sz w:val="16"/>
          <w:szCs w:val="16"/>
        </w:rPr>
        <w:tab/>
        <w:t>}</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"publisher" : {</w:t>
      </w:r>
    </w:p>
    <w:p w:rsidR="00324BBA" w:rsidRPr="007357AF" w:rsidRDefault="00324BBA" w:rsidP="00790CFB">
      <w:pPr>
        <w:pStyle w:val="Code"/>
        <w:rPr>
          <w:sz w:val="16"/>
          <w:szCs w:val="16"/>
        </w:rPr>
      </w:pP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"ref" : {</w:t>
      </w:r>
    </w:p>
    <w:p w:rsidR="00324BBA" w:rsidRPr="007357AF" w:rsidRDefault="00324BBA" w:rsidP="00790CFB">
      <w:pPr>
        <w:pStyle w:val="Code"/>
        <w:rPr>
          <w:sz w:val="16"/>
          <w:szCs w:val="16"/>
        </w:rPr>
      </w:pP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"tag" : {</w:t>
      </w:r>
    </w:p>
    <w:p w:rsidR="00324BBA" w:rsidRPr="007357AF" w:rsidRDefault="00324BBA" w:rsidP="00790CFB">
      <w:pPr>
        <w:pStyle w:val="Code"/>
        <w:rPr>
          <w:sz w:val="16"/>
          <w:szCs w:val="16"/>
        </w:rPr>
      </w:pP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"text" : {</w:t>
      </w:r>
    </w:p>
    <w:p w:rsidR="00324BBA" w:rsidRPr="007357AF" w:rsidRDefault="00324BBA" w:rsidP="00324BBA">
      <w:pPr>
        <w:pStyle w:val="Code"/>
        <w:rPr>
          <w:sz w:val="16"/>
          <w:szCs w:val="16"/>
        </w:rPr>
      </w:pPr>
      <w:r w:rsidRPr="007357AF">
        <w:rPr>
          <w:sz w:val="16"/>
          <w:szCs w:val="16"/>
        </w:rPr>
        <w:tab/>
      </w:r>
      <w:r w:rsidRPr="007357AF">
        <w:rPr>
          <w:sz w:val="16"/>
          <w:szCs w:val="16"/>
        </w:rPr>
        <w:tab/>
        <w:t>"type" : "string"</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"title" : {</w:t>
      </w:r>
    </w:p>
    <w:p w:rsidR="00324BBA" w:rsidRPr="007357AF" w:rsidRDefault="00324BBA" w:rsidP="00324BBA">
      <w:pPr>
        <w:pStyle w:val="Code"/>
        <w:rPr>
          <w:sz w:val="16"/>
          <w:szCs w:val="16"/>
        </w:rPr>
      </w:pPr>
      <w:r w:rsidRPr="007357AF">
        <w:rPr>
          <w:sz w:val="16"/>
          <w:szCs w:val="16"/>
        </w:rPr>
        <w:tab/>
      </w:r>
      <w:r w:rsidRPr="007357AF">
        <w:rPr>
          <w:sz w:val="16"/>
          <w:szCs w:val="16"/>
        </w:rPr>
        <w:tab/>
        <w:t>"type" : "string"</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"uri" : {</w:t>
      </w:r>
    </w:p>
    <w:p w:rsidR="00324BBA" w:rsidRPr="007357AF" w:rsidRDefault="00324BBA" w:rsidP="00790CFB">
      <w:pPr>
        <w:pStyle w:val="Code"/>
        <w:rPr>
          <w:sz w:val="16"/>
          <w:szCs w:val="16"/>
        </w:rPr>
      </w:pPr>
      <w:r w:rsidRPr="007357AF">
        <w:rPr>
          <w:sz w:val="16"/>
          <w:szCs w:val="16"/>
        </w:rPr>
        <w:tab/>
      </w:r>
      <w:r w:rsidRPr="007357AF">
        <w:rPr>
          <w:sz w:val="16"/>
          <w:szCs w:val="16"/>
        </w:rPr>
        <w:tab/>
        <w:t>"type" : "string",</w:t>
      </w:r>
      <w:r w:rsidR="00790CFB" w:rsidRPr="007357AF">
        <w:rPr>
          <w:sz w:val="16"/>
          <w:szCs w:val="16"/>
        </w:rPr>
        <w:t xml:space="preserve"> </w:t>
      </w:r>
      <w:r w:rsidRPr="007357AF">
        <w:rPr>
          <w:sz w:val="16"/>
          <w:szCs w:val="16"/>
        </w:rPr>
        <w:t>"index" : "not_analyzed"</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w:t>
      </w:r>
    </w:p>
    <w:p w:rsidR="00324BBA" w:rsidRPr="007357AF" w:rsidRDefault="00324BBA" w:rsidP="00324BBA">
      <w:pPr>
        <w:pStyle w:val="Code"/>
        <w:rPr>
          <w:sz w:val="16"/>
          <w:szCs w:val="16"/>
        </w:rPr>
      </w:pPr>
      <w:r w:rsidRPr="007357AF">
        <w:rPr>
          <w:sz w:val="16"/>
          <w:szCs w:val="16"/>
        </w:rPr>
        <w:t xml:space="preserve">    }</w:t>
      </w:r>
    </w:p>
    <w:p w:rsidR="00F44BEF" w:rsidRDefault="00324BBA" w:rsidP="00324BBA">
      <w:pPr>
        <w:pStyle w:val="Code"/>
        <w:rPr>
          <w:ins w:id="209" w:author="fekete" w:date="2014-08-21T02:35:00Z"/>
          <w:sz w:val="16"/>
          <w:szCs w:val="16"/>
        </w:rPr>
        <w:sectPr w:rsidR="00F44BEF" w:rsidSect="005B64F1">
          <w:type w:val="continuous"/>
          <w:pgSz w:w="11906" w:h="16838" w:code="9"/>
          <w:pgMar w:top="1440" w:right="1440" w:bottom="1440" w:left="1440" w:header="709" w:footer="709" w:gutter="0"/>
          <w:cols w:num="2" w:sep="1" w:space="706"/>
          <w:docGrid w:linePitch="360"/>
        </w:sectPr>
      </w:pPr>
      <w:r w:rsidRPr="007357AF">
        <w:rPr>
          <w:sz w:val="16"/>
          <w:szCs w:val="16"/>
        </w:rPr>
        <w:t>}</w:t>
      </w:r>
    </w:p>
    <w:p w:rsidR="00F44BEF" w:rsidRDefault="00F44BEF" w:rsidP="00F44BEF">
      <w:pPr>
        <w:pStyle w:val="Heading1"/>
        <w:rPr>
          <w:ins w:id="210" w:author="fekete" w:date="2014-08-21T02:36:00Z"/>
          <w:lang w:val="en-US"/>
        </w:rPr>
      </w:pPr>
      <w:bookmarkStart w:id="211" w:name="_Toc396352211"/>
      <w:ins w:id="212" w:author="fekete" w:date="2014-08-21T02:36:00Z">
        <w:r>
          <w:rPr>
            <w:lang w:val="en-US"/>
          </w:rPr>
          <w:lastRenderedPageBreak/>
          <w:t>Appendix B: ElasticSearch Filter with Permission</w:t>
        </w:r>
        <w:bookmarkEnd w:id="211"/>
      </w:ins>
    </w:p>
    <w:p w:rsidR="00F44BEF" w:rsidRDefault="00F44BEF" w:rsidP="00F44BEF">
      <w:pPr>
        <w:rPr>
          <w:ins w:id="213" w:author="fekete" w:date="2014-08-21T02:38:00Z"/>
          <w:lang w:val="en-US"/>
        </w:rPr>
      </w:pPr>
      <w:ins w:id="214" w:author="fekete" w:date="2014-08-21T02:36:00Z">
        <w:r>
          <w:rPr>
            <w:lang w:val="en-US"/>
          </w:rPr>
          <w:t>To query ElasticSearch, taking into account user and group permissions, a filter like the one below should be used. I</w:t>
        </w:r>
      </w:ins>
      <w:ins w:id="215" w:author="fekete" w:date="2014-08-21T02:37:00Z">
        <w:r>
          <w:rPr>
            <w:lang w:val="en-US"/>
          </w:rPr>
          <w:t>n the example, the requester’s name is “</w:t>
        </w:r>
        <w:proofErr w:type="spellStart"/>
        <w:r>
          <w:rPr>
            <w:lang w:val="en-US"/>
          </w:rPr>
          <w:t>alice</w:t>
        </w:r>
        <w:proofErr w:type="spellEnd"/>
        <w:r>
          <w:rPr>
            <w:lang w:val="en-US"/>
          </w:rPr>
          <w:t>” and she belongs to two groups: “</w:t>
        </w:r>
        <w:proofErr w:type="spellStart"/>
        <w:r>
          <w:rPr>
            <w:lang w:val="en-US"/>
          </w:rPr>
          <w:t>inria</w:t>
        </w:r>
        <w:proofErr w:type="spellEnd"/>
        <w:r>
          <w:rPr>
            <w:lang w:val="en-US"/>
          </w:rPr>
          <w:t>” and “</w:t>
        </w:r>
        <w:proofErr w:type="spellStart"/>
        <w:r>
          <w:rPr>
            <w:lang w:val="en-US"/>
          </w:rPr>
          <w:t>greencadres</w:t>
        </w:r>
        <w:proofErr w:type="spellEnd"/>
        <w:r>
          <w:rPr>
            <w:lang w:val="en-US"/>
          </w:rPr>
          <w:t>”. Applications should replace these values with the ones of the user requesting the search.</w:t>
        </w:r>
      </w:ins>
    </w:p>
    <w:p w:rsidR="00146BF2" w:rsidRPr="00CA0510" w:rsidRDefault="00146BF2" w:rsidP="00F44BEF">
      <w:pPr>
        <w:rPr>
          <w:ins w:id="216" w:author="fekete" w:date="2014-08-21T02:36:00Z"/>
          <w:lang w:val="en-US"/>
        </w:rPr>
      </w:pPr>
      <w:ins w:id="217" w:author="fekete" w:date="2014-08-21T02:38:00Z">
        <w:r>
          <w:rPr>
            <w:lang w:val="en-US"/>
          </w:rPr>
          <w:t>Filters are cached in ElasticSearch and will be reused throughout the session, leading to very efficient searches.</w:t>
        </w:r>
      </w:ins>
    </w:p>
    <w:p w:rsidR="00F44BEF" w:rsidRPr="00F44BEF" w:rsidRDefault="00F44BEF" w:rsidP="00F44BEF">
      <w:pPr>
        <w:autoSpaceDE w:val="0"/>
        <w:autoSpaceDN w:val="0"/>
        <w:adjustRightInd w:val="0"/>
        <w:spacing w:after="0" w:line="240" w:lineRule="auto"/>
        <w:jc w:val="left"/>
        <w:rPr>
          <w:ins w:id="218" w:author="fekete" w:date="2014-08-21T02:33:00Z"/>
          <w:rFonts w:ascii="Courier New" w:hAnsi="Courier New" w:cs="Courier New"/>
          <w:sz w:val="20"/>
          <w:szCs w:val="20"/>
          <w:lang w:val="en-US"/>
          <w:rPrChange w:id="219" w:author="fekete" w:date="2014-08-21T02:35:00Z">
            <w:rPr>
              <w:ins w:id="220" w:author="fekete" w:date="2014-08-21T02:33:00Z"/>
              <w:rFonts w:ascii="Courier New" w:hAnsi="Courier New" w:cs="Courier New"/>
              <w:sz w:val="22"/>
              <w:lang w:val="en-US"/>
            </w:rPr>
          </w:rPrChange>
        </w:rPr>
      </w:pPr>
      <w:ins w:id="221" w:author="fekete" w:date="2014-08-21T02:33:00Z">
        <w:r w:rsidRPr="00F44BEF">
          <w:rPr>
            <w:rFonts w:ascii="Courier New" w:hAnsi="Courier New" w:cs="Courier New"/>
            <w:sz w:val="20"/>
            <w:szCs w:val="20"/>
            <w:lang w:val="en-US"/>
            <w:rPrChange w:id="222" w:author="fekete" w:date="2014-08-21T02:35:00Z">
              <w:rPr>
                <w:rFonts w:ascii="Courier New" w:hAnsi="Courier New" w:cs="Courier New"/>
                <w:sz w:val="22"/>
                <w:lang w:val="en-US"/>
              </w:rPr>
            </w:rPrChange>
          </w:rPr>
          <w:t>{</w:t>
        </w:r>
      </w:ins>
    </w:p>
    <w:p w:rsidR="00F44BEF" w:rsidRPr="00F44BEF" w:rsidRDefault="00F44BEF" w:rsidP="00F44BEF">
      <w:pPr>
        <w:autoSpaceDE w:val="0"/>
        <w:autoSpaceDN w:val="0"/>
        <w:adjustRightInd w:val="0"/>
        <w:spacing w:after="0" w:line="240" w:lineRule="auto"/>
        <w:jc w:val="left"/>
        <w:rPr>
          <w:ins w:id="223" w:author="fekete" w:date="2014-08-21T02:33:00Z"/>
          <w:rFonts w:ascii="Courier New" w:hAnsi="Courier New" w:cs="Courier New"/>
          <w:sz w:val="20"/>
          <w:szCs w:val="20"/>
          <w:lang w:val="en-US"/>
          <w:rPrChange w:id="224" w:author="fekete" w:date="2014-08-21T02:35:00Z">
            <w:rPr>
              <w:ins w:id="225" w:author="fekete" w:date="2014-08-21T02:33:00Z"/>
              <w:rFonts w:ascii="Courier New" w:hAnsi="Courier New" w:cs="Courier New"/>
              <w:sz w:val="22"/>
              <w:lang w:val="en-US"/>
            </w:rPr>
          </w:rPrChange>
        </w:rPr>
      </w:pPr>
      <w:ins w:id="226" w:author="fekete" w:date="2014-08-21T02:33:00Z">
        <w:r w:rsidRPr="00F44BEF">
          <w:rPr>
            <w:rFonts w:ascii="Courier New" w:hAnsi="Courier New" w:cs="Courier New"/>
            <w:sz w:val="20"/>
            <w:szCs w:val="20"/>
            <w:lang w:val="en-US"/>
            <w:rPrChange w:id="227" w:author="fekete" w:date="2014-08-21T02:35:00Z">
              <w:rPr>
                <w:rFonts w:ascii="Courier New" w:hAnsi="Courier New" w:cs="Courier New"/>
                <w:sz w:val="22"/>
                <w:lang w:val="en-US"/>
              </w:rPr>
            </w:rPrChange>
          </w:rPr>
          <w:t xml:space="preserve">    "</w:t>
        </w:r>
        <w:proofErr w:type="gramStart"/>
        <w:r w:rsidRPr="00F44BEF">
          <w:rPr>
            <w:rFonts w:ascii="Courier New" w:hAnsi="Courier New" w:cs="Courier New"/>
            <w:sz w:val="20"/>
            <w:szCs w:val="20"/>
            <w:lang w:val="en-US"/>
            <w:rPrChange w:id="228" w:author="fekete" w:date="2014-08-21T02:35:00Z">
              <w:rPr>
                <w:rFonts w:ascii="Courier New" w:hAnsi="Courier New" w:cs="Courier New"/>
                <w:sz w:val="22"/>
                <w:lang w:val="en-US"/>
              </w:rPr>
            </w:rPrChange>
          </w:rPr>
          <w:t>query</w:t>
        </w:r>
        <w:proofErr w:type="gramEnd"/>
        <w:r w:rsidRPr="00F44BEF">
          <w:rPr>
            <w:rFonts w:ascii="Courier New" w:hAnsi="Courier New" w:cs="Courier New"/>
            <w:sz w:val="20"/>
            <w:szCs w:val="20"/>
            <w:lang w:val="en-US"/>
            <w:rPrChange w:id="229" w:author="fekete" w:date="2014-08-21T02:35:00Z">
              <w:rPr>
                <w:rFonts w:ascii="Courier New" w:hAnsi="Courier New" w:cs="Courier New"/>
                <w:sz w:val="22"/>
                <w:lang w:val="en-US"/>
              </w:rPr>
            </w:rPrChange>
          </w:rPr>
          <w:t>" : {</w:t>
        </w:r>
      </w:ins>
    </w:p>
    <w:p w:rsidR="00F44BEF" w:rsidRPr="00F44BEF" w:rsidRDefault="00F44BEF" w:rsidP="00F44BEF">
      <w:pPr>
        <w:autoSpaceDE w:val="0"/>
        <w:autoSpaceDN w:val="0"/>
        <w:adjustRightInd w:val="0"/>
        <w:spacing w:after="0" w:line="240" w:lineRule="auto"/>
        <w:jc w:val="left"/>
        <w:rPr>
          <w:ins w:id="230" w:author="fekete" w:date="2014-08-21T02:33:00Z"/>
          <w:rFonts w:ascii="Courier New" w:hAnsi="Courier New" w:cs="Courier New"/>
          <w:sz w:val="20"/>
          <w:szCs w:val="20"/>
          <w:lang w:val="en-US"/>
          <w:rPrChange w:id="231" w:author="fekete" w:date="2014-08-21T02:35:00Z">
            <w:rPr>
              <w:ins w:id="232" w:author="fekete" w:date="2014-08-21T02:33:00Z"/>
              <w:rFonts w:ascii="Courier New" w:hAnsi="Courier New" w:cs="Courier New"/>
              <w:sz w:val="22"/>
              <w:lang w:val="en-US"/>
            </w:rPr>
          </w:rPrChange>
        </w:rPr>
      </w:pPr>
      <w:ins w:id="233" w:author="fekete" w:date="2014-08-21T02:33:00Z">
        <w:r w:rsidRPr="00F44BEF">
          <w:rPr>
            <w:rFonts w:ascii="Courier New" w:hAnsi="Courier New" w:cs="Courier New"/>
            <w:sz w:val="20"/>
            <w:szCs w:val="20"/>
            <w:lang w:val="en-US"/>
            <w:rPrChange w:id="234" w:author="fekete" w:date="2014-08-21T02:35:00Z">
              <w:rPr>
                <w:rFonts w:ascii="Courier New" w:hAnsi="Courier New" w:cs="Courier New"/>
                <w:sz w:val="22"/>
                <w:lang w:val="en-US"/>
              </w:rPr>
            </w:rPrChange>
          </w:rPr>
          <w:tab/>
          <w:t>"</w:t>
        </w:r>
        <w:proofErr w:type="spellStart"/>
        <w:r w:rsidRPr="00F44BEF">
          <w:rPr>
            <w:rFonts w:ascii="Courier New" w:hAnsi="Courier New" w:cs="Courier New"/>
            <w:sz w:val="20"/>
            <w:szCs w:val="20"/>
            <w:lang w:val="en-US"/>
            <w:rPrChange w:id="235" w:author="fekete" w:date="2014-08-21T02:35:00Z">
              <w:rPr>
                <w:rFonts w:ascii="Courier New" w:hAnsi="Courier New" w:cs="Courier New"/>
                <w:sz w:val="22"/>
                <w:lang w:val="en-US"/>
              </w:rPr>
            </w:rPrChange>
          </w:rPr>
          <w:t>match_all</w:t>
        </w:r>
        <w:proofErr w:type="spellEnd"/>
        <w:proofErr w:type="gramStart"/>
        <w:r w:rsidRPr="00F44BEF">
          <w:rPr>
            <w:rFonts w:ascii="Courier New" w:hAnsi="Courier New" w:cs="Courier New"/>
            <w:sz w:val="20"/>
            <w:szCs w:val="20"/>
            <w:lang w:val="en-US"/>
            <w:rPrChange w:id="236" w:author="fekete" w:date="2014-08-21T02:35:00Z">
              <w:rPr>
                <w:rFonts w:ascii="Courier New" w:hAnsi="Courier New" w:cs="Courier New"/>
                <w:sz w:val="22"/>
                <w:lang w:val="en-US"/>
              </w:rPr>
            </w:rPrChange>
          </w:rPr>
          <w:t>" :</w:t>
        </w:r>
        <w:proofErr w:type="gramEnd"/>
        <w:r w:rsidRPr="00F44BEF">
          <w:rPr>
            <w:rFonts w:ascii="Courier New" w:hAnsi="Courier New" w:cs="Courier New"/>
            <w:sz w:val="20"/>
            <w:szCs w:val="20"/>
            <w:lang w:val="en-US"/>
            <w:rPrChange w:id="237" w:author="fekete" w:date="2014-08-21T02:35:00Z">
              <w:rPr>
                <w:rFonts w:ascii="Courier New" w:hAnsi="Courier New" w:cs="Courier New"/>
                <w:sz w:val="22"/>
                <w:lang w:val="en-US"/>
              </w:rPr>
            </w:rPrChange>
          </w:rPr>
          <w:t xml:space="preserve"> {}</w:t>
        </w:r>
      </w:ins>
    </w:p>
    <w:p w:rsidR="00F44BEF" w:rsidRPr="00F44BEF" w:rsidRDefault="00F44BEF" w:rsidP="00F44BEF">
      <w:pPr>
        <w:autoSpaceDE w:val="0"/>
        <w:autoSpaceDN w:val="0"/>
        <w:adjustRightInd w:val="0"/>
        <w:spacing w:after="0" w:line="240" w:lineRule="auto"/>
        <w:jc w:val="left"/>
        <w:rPr>
          <w:ins w:id="238" w:author="fekete" w:date="2014-08-21T02:33:00Z"/>
          <w:rFonts w:ascii="Courier New" w:hAnsi="Courier New" w:cs="Courier New"/>
          <w:sz w:val="20"/>
          <w:szCs w:val="20"/>
          <w:lang w:val="en-US"/>
          <w:rPrChange w:id="239" w:author="fekete" w:date="2014-08-21T02:35:00Z">
            <w:rPr>
              <w:ins w:id="240" w:author="fekete" w:date="2014-08-21T02:33:00Z"/>
              <w:rFonts w:ascii="Courier New" w:hAnsi="Courier New" w:cs="Courier New"/>
              <w:sz w:val="22"/>
              <w:lang w:val="en-US"/>
            </w:rPr>
          </w:rPrChange>
        </w:rPr>
      </w:pPr>
      <w:ins w:id="241" w:author="fekete" w:date="2014-08-21T02:33:00Z">
        <w:r w:rsidRPr="00F44BEF">
          <w:rPr>
            <w:rFonts w:ascii="Courier New" w:hAnsi="Courier New" w:cs="Courier New"/>
            <w:sz w:val="20"/>
            <w:szCs w:val="20"/>
            <w:lang w:val="en-US"/>
            <w:rPrChange w:id="242" w:author="fekete" w:date="2014-08-21T02:35:00Z">
              <w:rPr>
                <w:rFonts w:ascii="Courier New" w:hAnsi="Courier New" w:cs="Courier New"/>
                <w:sz w:val="22"/>
                <w:lang w:val="en-US"/>
              </w:rPr>
            </w:rPrChange>
          </w:rPr>
          <w:t xml:space="preserve">    },</w:t>
        </w:r>
      </w:ins>
    </w:p>
    <w:p w:rsidR="00F44BEF" w:rsidRPr="00F44BEF" w:rsidRDefault="00F44BEF" w:rsidP="00F44BEF">
      <w:pPr>
        <w:autoSpaceDE w:val="0"/>
        <w:autoSpaceDN w:val="0"/>
        <w:adjustRightInd w:val="0"/>
        <w:spacing w:after="0" w:line="240" w:lineRule="auto"/>
        <w:jc w:val="left"/>
        <w:rPr>
          <w:ins w:id="243" w:author="fekete" w:date="2014-08-21T02:33:00Z"/>
          <w:rFonts w:ascii="Courier New" w:hAnsi="Courier New" w:cs="Courier New"/>
          <w:sz w:val="20"/>
          <w:szCs w:val="20"/>
          <w:lang w:val="en-US"/>
          <w:rPrChange w:id="244" w:author="fekete" w:date="2014-08-21T02:35:00Z">
            <w:rPr>
              <w:ins w:id="245" w:author="fekete" w:date="2014-08-21T02:33:00Z"/>
              <w:rFonts w:ascii="Courier New" w:hAnsi="Courier New" w:cs="Courier New"/>
              <w:sz w:val="22"/>
              <w:lang w:val="en-US"/>
            </w:rPr>
          </w:rPrChange>
        </w:rPr>
      </w:pPr>
      <w:ins w:id="246" w:author="fekete" w:date="2014-08-21T02:33:00Z">
        <w:r w:rsidRPr="00F44BEF">
          <w:rPr>
            <w:rFonts w:ascii="Courier New" w:hAnsi="Courier New" w:cs="Courier New"/>
            <w:sz w:val="20"/>
            <w:szCs w:val="20"/>
            <w:lang w:val="en-US"/>
            <w:rPrChange w:id="247" w:author="fekete" w:date="2014-08-21T02:35:00Z">
              <w:rPr>
                <w:rFonts w:ascii="Courier New" w:hAnsi="Courier New" w:cs="Courier New"/>
                <w:sz w:val="22"/>
                <w:lang w:val="en-US"/>
              </w:rPr>
            </w:rPrChange>
          </w:rPr>
          <w:t xml:space="preserve">    "</w:t>
        </w:r>
        <w:proofErr w:type="gramStart"/>
        <w:r w:rsidRPr="00F44BEF">
          <w:rPr>
            <w:rFonts w:ascii="Courier New" w:hAnsi="Courier New" w:cs="Courier New"/>
            <w:sz w:val="20"/>
            <w:szCs w:val="20"/>
            <w:lang w:val="en-US"/>
            <w:rPrChange w:id="248" w:author="fekete" w:date="2014-08-21T02:35:00Z">
              <w:rPr>
                <w:rFonts w:ascii="Courier New" w:hAnsi="Courier New" w:cs="Courier New"/>
                <w:sz w:val="22"/>
                <w:lang w:val="en-US"/>
              </w:rPr>
            </w:rPrChange>
          </w:rPr>
          <w:t>filter</w:t>
        </w:r>
        <w:proofErr w:type="gramEnd"/>
        <w:r w:rsidRPr="00F44BEF">
          <w:rPr>
            <w:rFonts w:ascii="Courier New" w:hAnsi="Courier New" w:cs="Courier New"/>
            <w:sz w:val="20"/>
            <w:szCs w:val="20"/>
            <w:lang w:val="en-US"/>
            <w:rPrChange w:id="249" w:author="fekete" w:date="2014-08-21T02:35:00Z">
              <w:rPr>
                <w:rFonts w:ascii="Courier New" w:hAnsi="Courier New" w:cs="Courier New"/>
                <w:sz w:val="22"/>
                <w:lang w:val="en-US"/>
              </w:rPr>
            </w:rPrChange>
          </w:rPr>
          <w:t>" : {</w:t>
        </w:r>
      </w:ins>
    </w:p>
    <w:p w:rsidR="00F44BEF" w:rsidRPr="00F44BEF" w:rsidRDefault="00F44BEF" w:rsidP="00F44BEF">
      <w:pPr>
        <w:autoSpaceDE w:val="0"/>
        <w:autoSpaceDN w:val="0"/>
        <w:adjustRightInd w:val="0"/>
        <w:spacing w:after="0" w:line="240" w:lineRule="auto"/>
        <w:jc w:val="left"/>
        <w:rPr>
          <w:ins w:id="250" w:author="fekete" w:date="2014-08-21T02:33:00Z"/>
          <w:rFonts w:ascii="Courier New" w:hAnsi="Courier New" w:cs="Courier New"/>
          <w:sz w:val="20"/>
          <w:szCs w:val="20"/>
          <w:lang w:val="en-US"/>
          <w:rPrChange w:id="251" w:author="fekete" w:date="2014-08-21T02:35:00Z">
            <w:rPr>
              <w:ins w:id="252" w:author="fekete" w:date="2014-08-21T02:33:00Z"/>
              <w:rFonts w:ascii="Courier New" w:hAnsi="Courier New" w:cs="Courier New"/>
              <w:sz w:val="22"/>
              <w:lang w:val="en-US"/>
            </w:rPr>
          </w:rPrChange>
        </w:rPr>
      </w:pPr>
      <w:ins w:id="253" w:author="fekete" w:date="2014-08-21T02:33:00Z">
        <w:r w:rsidRPr="00F44BEF">
          <w:rPr>
            <w:rFonts w:ascii="Courier New" w:hAnsi="Courier New" w:cs="Courier New"/>
            <w:sz w:val="20"/>
            <w:szCs w:val="20"/>
            <w:lang w:val="en-US"/>
            <w:rPrChange w:id="254" w:author="fekete" w:date="2014-08-21T02:35:00Z">
              <w:rPr>
                <w:rFonts w:ascii="Courier New" w:hAnsi="Courier New" w:cs="Courier New"/>
                <w:sz w:val="22"/>
                <w:lang w:val="en-US"/>
              </w:rPr>
            </w:rPrChange>
          </w:rPr>
          <w:tab/>
          <w:t>"</w:t>
        </w:r>
        <w:proofErr w:type="gramStart"/>
        <w:r w:rsidRPr="00F44BEF">
          <w:rPr>
            <w:rFonts w:ascii="Courier New" w:hAnsi="Courier New" w:cs="Courier New"/>
            <w:sz w:val="20"/>
            <w:szCs w:val="20"/>
            <w:lang w:val="en-US"/>
            <w:rPrChange w:id="255" w:author="fekete" w:date="2014-08-21T02:35:00Z">
              <w:rPr>
                <w:rFonts w:ascii="Courier New" w:hAnsi="Courier New" w:cs="Courier New"/>
                <w:sz w:val="22"/>
                <w:lang w:val="en-US"/>
              </w:rPr>
            </w:rPrChange>
          </w:rPr>
          <w:t>or</w:t>
        </w:r>
        <w:proofErr w:type="gramEnd"/>
        <w:r w:rsidRPr="00F44BEF">
          <w:rPr>
            <w:rFonts w:ascii="Courier New" w:hAnsi="Courier New" w:cs="Courier New"/>
            <w:sz w:val="20"/>
            <w:szCs w:val="20"/>
            <w:lang w:val="en-US"/>
            <w:rPrChange w:id="256" w:author="fekete" w:date="2014-08-21T02:35:00Z">
              <w:rPr>
                <w:rFonts w:ascii="Courier New" w:hAnsi="Courier New" w:cs="Courier New"/>
                <w:sz w:val="22"/>
                <w:lang w:val="en-US"/>
              </w:rPr>
            </w:rPrChange>
          </w:rPr>
          <w:t>": [</w:t>
        </w:r>
      </w:ins>
    </w:p>
    <w:p w:rsidR="00F44BEF" w:rsidRPr="00F44BEF" w:rsidRDefault="00F44BEF" w:rsidP="00F44BEF">
      <w:pPr>
        <w:autoSpaceDE w:val="0"/>
        <w:autoSpaceDN w:val="0"/>
        <w:adjustRightInd w:val="0"/>
        <w:spacing w:after="0" w:line="240" w:lineRule="auto"/>
        <w:jc w:val="left"/>
        <w:rPr>
          <w:ins w:id="257" w:author="fekete" w:date="2014-08-21T02:33:00Z"/>
          <w:rFonts w:ascii="Courier New" w:hAnsi="Courier New" w:cs="Courier New"/>
          <w:sz w:val="20"/>
          <w:szCs w:val="20"/>
          <w:lang w:val="en-US"/>
          <w:rPrChange w:id="258" w:author="fekete" w:date="2014-08-21T02:35:00Z">
            <w:rPr>
              <w:ins w:id="259" w:author="fekete" w:date="2014-08-21T02:33:00Z"/>
              <w:rFonts w:ascii="Courier New" w:hAnsi="Courier New" w:cs="Courier New"/>
              <w:sz w:val="22"/>
              <w:lang w:val="en-US"/>
            </w:rPr>
          </w:rPrChange>
        </w:rPr>
      </w:pPr>
      <w:ins w:id="260" w:author="fekete" w:date="2014-08-21T02:33:00Z">
        <w:r w:rsidRPr="00F44BEF">
          <w:rPr>
            <w:rFonts w:ascii="Courier New" w:hAnsi="Courier New" w:cs="Courier New"/>
            <w:sz w:val="20"/>
            <w:szCs w:val="20"/>
            <w:lang w:val="en-US"/>
            <w:rPrChange w:id="261" w:author="fekete" w:date="2014-08-21T02:35:00Z">
              <w:rPr>
                <w:rFonts w:ascii="Courier New" w:hAnsi="Courier New" w:cs="Courier New"/>
                <w:sz w:val="22"/>
                <w:lang w:val="en-US"/>
              </w:rPr>
            </w:rPrChange>
          </w:rPr>
          <w:tab/>
          <w:t xml:space="preserve">    </w:t>
        </w:r>
        <w:proofErr w:type="gramStart"/>
        <w:r w:rsidRPr="00F44BEF">
          <w:rPr>
            <w:rFonts w:ascii="Courier New" w:hAnsi="Courier New" w:cs="Courier New"/>
            <w:sz w:val="20"/>
            <w:szCs w:val="20"/>
            <w:lang w:val="en-US"/>
            <w:rPrChange w:id="262" w:author="fekete" w:date="2014-08-21T02:35:00Z">
              <w:rPr>
                <w:rFonts w:ascii="Courier New" w:hAnsi="Courier New" w:cs="Courier New"/>
                <w:sz w:val="22"/>
                <w:lang w:val="en-US"/>
              </w:rPr>
            </w:rPrChange>
          </w:rPr>
          <w:t>{ "</w:t>
        </w:r>
        <w:proofErr w:type="gramEnd"/>
        <w:r w:rsidRPr="00F44BEF">
          <w:rPr>
            <w:rFonts w:ascii="Courier New" w:hAnsi="Courier New" w:cs="Courier New"/>
            <w:sz w:val="20"/>
            <w:szCs w:val="20"/>
            <w:lang w:val="en-US"/>
            <w:rPrChange w:id="263" w:author="fekete" w:date="2014-08-21T02:35:00Z">
              <w:rPr>
                <w:rFonts w:ascii="Courier New" w:hAnsi="Courier New" w:cs="Courier New"/>
                <w:sz w:val="22"/>
                <w:lang w:val="en-US"/>
              </w:rPr>
            </w:rPrChange>
          </w:rPr>
          <w:t>and" : [</w:t>
        </w:r>
      </w:ins>
    </w:p>
    <w:p w:rsidR="00F44BEF" w:rsidRPr="00F44BEF" w:rsidRDefault="00F44BEF" w:rsidP="00F44BEF">
      <w:pPr>
        <w:autoSpaceDE w:val="0"/>
        <w:autoSpaceDN w:val="0"/>
        <w:adjustRightInd w:val="0"/>
        <w:spacing w:after="0" w:line="240" w:lineRule="auto"/>
        <w:jc w:val="left"/>
        <w:rPr>
          <w:ins w:id="264" w:author="fekete" w:date="2014-08-21T02:33:00Z"/>
          <w:rFonts w:ascii="Courier New" w:hAnsi="Courier New" w:cs="Courier New"/>
          <w:sz w:val="20"/>
          <w:szCs w:val="20"/>
          <w:lang w:val="en-US"/>
          <w:rPrChange w:id="265" w:author="fekete" w:date="2014-08-21T02:35:00Z">
            <w:rPr>
              <w:ins w:id="266" w:author="fekete" w:date="2014-08-21T02:33:00Z"/>
              <w:rFonts w:ascii="Courier New" w:hAnsi="Courier New" w:cs="Courier New"/>
              <w:sz w:val="22"/>
              <w:lang w:val="en-US"/>
            </w:rPr>
          </w:rPrChange>
        </w:rPr>
      </w:pPr>
      <w:ins w:id="267" w:author="fekete" w:date="2014-08-21T02:33:00Z">
        <w:r w:rsidRPr="00F44BEF">
          <w:rPr>
            <w:rFonts w:ascii="Courier New" w:hAnsi="Courier New" w:cs="Courier New"/>
            <w:sz w:val="20"/>
            <w:szCs w:val="20"/>
            <w:lang w:val="en-US"/>
            <w:rPrChange w:id="268" w:author="fekete" w:date="2014-08-21T02:35:00Z">
              <w:rPr>
                <w:rFonts w:ascii="Courier New" w:hAnsi="Courier New" w:cs="Courier New"/>
                <w:sz w:val="22"/>
                <w:lang w:val="en-US"/>
              </w:rPr>
            </w:rPrChange>
          </w:rPr>
          <w:tab/>
        </w:r>
        <w:r w:rsidRPr="00F44BEF">
          <w:rPr>
            <w:rFonts w:ascii="Courier New" w:hAnsi="Courier New" w:cs="Courier New"/>
            <w:sz w:val="20"/>
            <w:szCs w:val="20"/>
            <w:lang w:val="en-US"/>
            <w:rPrChange w:id="269" w:author="fekete" w:date="2014-08-21T02:35:00Z">
              <w:rPr>
                <w:rFonts w:ascii="Courier New" w:hAnsi="Courier New" w:cs="Courier New"/>
                <w:sz w:val="22"/>
                <w:lang w:val="en-US"/>
              </w:rPr>
            </w:rPrChange>
          </w:rPr>
          <w:tab/>
        </w:r>
        <w:proofErr w:type="gramStart"/>
        <w:r w:rsidRPr="00F44BEF">
          <w:rPr>
            <w:rFonts w:ascii="Courier New" w:hAnsi="Courier New" w:cs="Courier New"/>
            <w:sz w:val="20"/>
            <w:szCs w:val="20"/>
            <w:lang w:val="en-US"/>
            <w:rPrChange w:id="270" w:author="fekete" w:date="2014-08-21T02:35:00Z">
              <w:rPr>
                <w:rFonts w:ascii="Courier New" w:hAnsi="Courier New" w:cs="Courier New"/>
                <w:sz w:val="22"/>
                <w:lang w:val="en-US"/>
              </w:rPr>
            </w:rPrChange>
          </w:rPr>
          <w:t>{ "</w:t>
        </w:r>
        <w:proofErr w:type="gramEnd"/>
        <w:r w:rsidRPr="00F44BEF">
          <w:rPr>
            <w:rFonts w:ascii="Courier New" w:hAnsi="Courier New" w:cs="Courier New"/>
            <w:sz w:val="20"/>
            <w:szCs w:val="20"/>
            <w:lang w:val="en-US"/>
            <w:rPrChange w:id="271" w:author="fekete" w:date="2014-08-21T02:35:00Z">
              <w:rPr>
                <w:rFonts w:ascii="Courier New" w:hAnsi="Courier New" w:cs="Courier New"/>
                <w:sz w:val="22"/>
                <w:lang w:val="en-US"/>
              </w:rPr>
            </w:rPrChange>
          </w:rPr>
          <w:t>missing": { "field" : "</w:t>
        </w:r>
        <w:proofErr w:type="spellStart"/>
        <w:r w:rsidRPr="00F44BEF">
          <w:rPr>
            <w:rFonts w:ascii="Courier New" w:hAnsi="Courier New" w:cs="Courier New"/>
            <w:sz w:val="20"/>
            <w:szCs w:val="20"/>
            <w:lang w:val="en-US"/>
            <w:rPrChange w:id="272" w:author="fekete" w:date="2014-08-21T02:35:00Z">
              <w:rPr>
                <w:rFonts w:ascii="Courier New" w:hAnsi="Courier New" w:cs="Courier New"/>
                <w:sz w:val="22"/>
                <w:lang w:val="en-US"/>
              </w:rPr>
            </w:rPrChange>
          </w:rPr>
          <w:t>groups_allowed</w:t>
        </w:r>
        <w:proofErr w:type="spellEnd"/>
        <w:r w:rsidRPr="00F44BEF">
          <w:rPr>
            <w:rFonts w:ascii="Courier New" w:hAnsi="Courier New" w:cs="Courier New"/>
            <w:sz w:val="20"/>
            <w:szCs w:val="20"/>
            <w:lang w:val="en-US"/>
            <w:rPrChange w:id="273" w:author="fekete" w:date="2014-08-21T02:35:00Z">
              <w:rPr>
                <w:rFonts w:ascii="Courier New" w:hAnsi="Courier New" w:cs="Courier New"/>
                <w:sz w:val="22"/>
                <w:lang w:val="en-US"/>
              </w:rPr>
            </w:rPrChange>
          </w:rPr>
          <w:t>" } },</w:t>
        </w:r>
      </w:ins>
    </w:p>
    <w:p w:rsidR="00F44BEF" w:rsidRPr="00F44BEF" w:rsidRDefault="00F44BEF" w:rsidP="00F44BEF">
      <w:pPr>
        <w:autoSpaceDE w:val="0"/>
        <w:autoSpaceDN w:val="0"/>
        <w:adjustRightInd w:val="0"/>
        <w:spacing w:after="0" w:line="240" w:lineRule="auto"/>
        <w:jc w:val="left"/>
        <w:rPr>
          <w:ins w:id="274" w:author="fekete" w:date="2014-08-21T02:33:00Z"/>
          <w:rFonts w:ascii="Courier New" w:hAnsi="Courier New" w:cs="Courier New"/>
          <w:sz w:val="20"/>
          <w:szCs w:val="20"/>
          <w:lang w:val="en-US"/>
          <w:rPrChange w:id="275" w:author="fekete" w:date="2014-08-21T02:35:00Z">
            <w:rPr>
              <w:ins w:id="276" w:author="fekete" w:date="2014-08-21T02:33:00Z"/>
              <w:rFonts w:ascii="Courier New" w:hAnsi="Courier New" w:cs="Courier New"/>
              <w:sz w:val="22"/>
              <w:lang w:val="en-US"/>
            </w:rPr>
          </w:rPrChange>
        </w:rPr>
      </w:pPr>
      <w:ins w:id="277" w:author="fekete" w:date="2014-08-21T02:33:00Z">
        <w:r w:rsidRPr="00F44BEF">
          <w:rPr>
            <w:rFonts w:ascii="Courier New" w:hAnsi="Courier New" w:cs="Courier New"/>
            <w:sz w:val="20"/>
            <w:szCs w:val="20"/>
            <w:lang w:val="en-US"/>
            <w:rPrChange w:id="278" w:author="fekete" w:date="2014-08-21T02:35:00Z">
              <w:rPr>
                <w:rFonts w:ascii="Courier New" w:hAnsi="Courier New" w:cs="Courier New"/>
                <w:sz w:val="22"/>
                <w:lang w:val="en-US"/>
              </w:rPr>
            </w:rPrChange>
          </w:rPr>
          <w:tab/>
        </w:r>
        <w:r w:rsidRPr="00F44BEF">
          <w:rPr>
            <w:rFonts w:ascii="Courier New" w:hAnsi="Courier New" w:cs="Courier New"/>
            <w:sz w:val="20"/>
            <w:szCs w:val="20"/>
            <w:lang w:val="en-US"/>
            <w:rPrChange w:id="279" w:author="fekete" w:date="2014-08-21T02:35:00Z">
              <w:rPr>
                <w:rFonts w:ascii="Courier New" w:hAnsi="Courier New" w:cs="Courier New"/>
                <w:sz w:val="22"/>
                <w:lang w:val="en-US"/>
              </w:rPr>
            </w:rPrChange>
          </w:rPr>
          <w:tab/>
        </w:r>
        <w:proofErr w:type="gramStart"/>
        <w:r w:rsidRPr="00F44BEF">
          <w:rPr>
            <w:rFonts w:ascii="Courier New" w:hAnsi="Courier New" w:cs="Courier New"/>
            <w:sz w:val="20"/>
            <w:szCs w:val="20"/>
            <w:lang w:val="en-US"/>
            <w:rPrChange w:id="280" w:author="fekete" w:date="2014-08-21T02:35:00Z">
              <w:rPr>
                <w:rFonts w:ascii="Courier New" w:hAnsi="Courier New" w:cs="Courier New"/>
                <w:sz w:val="22"/>
                <w:lang w:val="en-US"/>
              </w:rPr>
            </w:rPrChange>
          </w:rPr>
          <w:t>{ "</w:t>
        </w:r>
        <w:proofErr w:type="gramEnd"/>
        <w:r w:rsidRPr="00F44BEF">
          <w:rPr>
            <w:rFonts w:ascii="Courier New" w:hAnsi="Courier New" w:cs="Courier New"/>
            <w:sz w:val="20"/>
            <w:szCs w:val="20"/>
            <w:lang w:val="en-US"/>
            <w:rPrChange w:id="281" w:author="fekete" w:date="2014-08-21T02:35:00Z">
              <w:rPr>
                <w:rFonts w:ascii="Courier New" w:hAnsi="Courier New" w:cs="Courier New"/>
                <w:sz w:val="22"/>
                <w:lang w:val="en-US"/>
              </w:rPr>
            </w:rPrChange>
          </w:rPr>
          <w:t>missing": { "field" : "</w:t>
        </w:r>
        <w:proofErr w:type="spellStart"/>
        <w:r w:rsidRPr="00F44BEF">
          <w:rPr>
            <w:rFonts w:ascii="Courier New" w:hAnsi="Courier New" w:cs="Courier New"/>
            <w:sz w:val="20"/>
            <w:szCs w:val="20"/>
            <w:lang w:val="en-US"/>
            <w:rPrChange w:id="282" w:author="fekete" w:date="2014-08-21T02:35:00Z">
              <w:rPr>
                <w:rFonts w:ascii="Courier New" w:hAnsi="Courier New" w:cs="Courier New"/>
                <w:sz w:val="22"/>
                <w:lang w:val="en-US"/>
              </w:rPr>
            </w:rPrChange>
          </w:rPr>
          <w:t>users_allowed</w:t>
        </w:r>
        <w:proofErr w:type="spellEnd"/>
        <w:r w:rsidRPr="00F44BEF">
          <w:rPr>
            <w:rFonts w:ascii="Courier New" w:hAnsi="Courier New" w:cs="Courier New"/>
            <w:sz w:val="20"/>
            <w:szCs w:val="20"/>
            <w:lang w:val="en-US"/>
            <w:rPrChange w:id="283" w:author="fekete" w:date="2014-08-21T02:35:00Z">
              <w:rPr>
                <w:rFonts w:ascii="Courier New" w:hAnsi="Courier New" w:cs="Courier New"/>
                <w:sz w:val="22"/>
                <w:lang w:val="en-US"/>
              </w:rPr>
            </w:rPrChange>
          </w:rPr>
          <w:t>" } }</w:t>
        </w:r>
      </w:ins>
    </w:p>
    <w:p w:rsidR="00F44BEF" w:rsidRPr="00F44BEF" w:rsidRDefault="00F44BEF" w:rsidP="00F44BEF">
      <w:pPr>
        <w:autoSpaceDE w:val="0"/>
        <w:autoSpaceDN w:val="0"/>
        <w:adjustRightInd w:val="0"/>
        <w:spacing w:after="0" w:line="240" w:lineRule="auto"/>
        <w:jc w:val="left"/>
        <w:rPr>
          <w:ins w:id="284" w:author="fekete" w:date="2014-08-21T02:33:00Z"/>
          <w:rFonts w:ascii="Courier New" w:hAnsi="Courier New" w:cs="Courier New"/>
          <w:sz w:val="20"/>
          <w:szCs w:val="20"/>
          <w:lang w:val="en-US"/>
          <w:rPrChange w:id="285" w:author="fekete" w:date="2014-08-21T02:35:00Z">
            <w:rPr>
              <w:ins w:id="286" w:author="fekete" w:date="2014-08-21T02:33:00Z"/>
              <w:rFonts w:ascii="Courier New" w:hAnsi="Courier New" w:cs="Courier New"/>
              <w:sz w:val="22"/>
              <w:lang w:val="en-US"/>
            </w:rPr>
          </w:rPrChange>
        </w:rPr>
      </w:pPr>
      <w:ins w:id="287" w:author="fekete" w:date="2014-08-21T02:33:00Z">
        <w:r w:rsidRPr="00F44BEF">
          <w:rPr>
            <w:rFonts w:ascii="Courier New" w:hAnsi="Courier New" w:cs="Courier New"/>
            <w:sz w:val="20"/>
            <w:szCs w:val="20"/>
            <w:lang w:val="en-US"/>
            <w:rPrChange w:id="288" w:author="fekete" w:date="2014-08-21T02:35:00Z">
              <w:rPr>
                <w:rFonts w:ascii="Courier New" w:hAnsi="Courier New" w:cs="Courier New"/>
                <w:sz w:val="22"/>
                <w:lang w:val="en-US"/>
              </w:rPr>
            </w:rPrChange>
          </w:rPr>
          <w:tab/>
          <w:t xml:space="preserve">    ] },</w:t>
        </w:r>
      </w:ins>
    </w:p>
    <w:p w:rsidR="00F44BEF" w:rsidRPr="00F44BEF" w:rsidRDefault="00F44BEF" w:rsidP="00F44BEF">
      <w:pPr>
        <w:autoSpaceDE w:val="0"/>
        <w:autoSpaceDN w:val="0"/>
        <w:adjustRightInd w:val="0"/>
        <w:spacing w:after="0" w:line="240" w:lineRule="auto"/>
        <w:jc w:val="left"/>
        <w:rPr>
          <w:ins w:id="289" w:author="fekete" w:date="2014-08-21T02:33:00Z"/>
          <w:rFonts w:ascii="Courier New" w:hAnsi="Courier New" w:cs="Courier New"/>
          <w:sz w:val="20"/>
          <w:szCs w:val="20"/>
          <w:lang w:val="en-US"/>
          <w:rPrChange w:id="290" w:author="fekete" w:date="2014-08-21T02:35:00Z">
            <w:rPr>
              <w:ins w:id="291" w:author="fekete" w:date="2014-08-21T02:33:00Z"/>
              <w:rFonts w:ascii="Courier New" w:hAnsi="Courier New" w:cs="Courier New"/>
              <w:sz w:val="22"/>
              <w:lang w:val="en-US"/>
            </w:rPr>
          </w:rPrChange>
        </w:rPr>
      </w:pPr>
      <w:ins w:id="292" w:author="fekete" w:date="2014-08-21T02:33:00Z">
        <w:r w:rsidRPr="00F44BEF">
          <w:rPr>
            <w:rFonts w:ascii="Courier New" w:hAnsi="Courier New" w:cs="Courier New"/>
            <w:sz w:val="20"/>
            <w:szCs w:val="20"/>
            <w:lang w:val="en-US"/>
            <w:rPrChange w:id="293" w:author="fekete" w:date="2014-08-21T02:35:00Z">
              <w:rPr>
                <w:rFonts w:ascii="Courier New" w:hAnsi="Courier New" w:cs="Courier New"/>
                <w:sz w:val="22"/>
                <w:lang w:val="en-US"/>
              </w:rPr>
            </w:rPrChange>
          </w:rPr>
          <w:tab/>
          <w:t xml:space="preserve">    </w:t>
        </w:r>
        <w:proofErr w:type="gramStart"/>
        <w:r w:rsidRPr="00F44BEF">
          <w:rPr>
            <w:rFonts w:ascii="Courier New" w:hAnsi="Courier New" w:cs="Courier New"/>
            <w:sz w:val="20"/>
            <w:szCs w:val="20"/>
            <w:lang w:val="en-US"/>
            <w:rPrChange w:id="294" w:author="fekete" w:date="2014-08-21T02:35:00Z">
              <w:rPr>
                <w:rFonts w:ascii="Courier New" w:hAnsi="Courier New" w:cs="Courier New"/>
                <w:sz w:val="22"/>
                <w:lang w:val="en-US"/>
              </w:rPr>
            </w:rPrChange>
          </w:rPr>
          <w:t>{ "</w:t>
        </w:r>
        <w:proofErr w:type="gramEnd"/>
        <w:r w:rsidRPr="00F44BEF">
          <w:rPr>
            <w:rFonts w:ascii="Courier New" w:hAnsi="Courier New" w:cs="Courier New"/>
            <w:sz w:val="20"/>
            <w:szCs w:val="20"/>
            <w:lang w:val="en-US"/>
            <w:rPrChange w:id="295" w:author="fekete" w:date="2014-08-21T02:35:00Z">
              <w:rPr>
                <w:rFonts w:ascii="Courier New" w:hAnsi="Courier New" w:cs="Courier New"/>
                <w:sz w:val="22"/>
                <w:lang w:val="en-US"/>
              </w:rPr>
            </w:rPrChange>
          </w:rPr>
          <w:t>and" : [</w:t>
        </w:r>
      </w:ins>
    </w:p>
    <w:p w:rsidR="00F44BEF" w:rsidRPr="00F44BEF" w:rsidRDefault="00F44BEF" w:rsidP="00F44BEF">
      <w:pPr>
        <w:autoSpaceDE w:val="0"/>
        <w:autoSpaceDN w:val="0"/>
        <w:adjustRightInd w:val="0"/>
        <w:spacing w:after="0" w:line="240" w:lineRule="auto"/>
        <w:jc w:val="left"/>
        <w:rPr>
          <w:ins w:id="296" w:author="fekete" w:date="2014-08-21T02:33:00Z"/>
          <w:rFonts w:ascii="Courier New" w:hAnsi="Courier New" w:cs="Courier New"/>
          <w:sz w:val="20"/>
          <w:szCs w:val="20"/>
          <w:lang w:val="en-US"/>
          <w:rPrChange w:id="297" w:author="fekete" w:date="2014-08-21T02:35:00Z">
            <w:rPr>
              <w:ins w:id="298" w:author="fekete" w:date="2014-08-21T02:33:00Z"/>
              <w:rFonts w:ascii="Courier New" w:hAnsi="Courier New" w:cs="Courier New"/>
              <w:sz w:val="22"/>
              <w:lang w:val="en-US"/>
            </w:rPr>
          </w:rPrChange>
        </w:rPr>
      </w:pPr>
      <w:ins w:id="299" w:author="fekete" w:date="2014-08-21T02:33:00Z">
        <w:r w:rsidRPr="00F44BEF">
          <w:rPr>
            <w:rFonts w:ascii="Courier New" w:hAnsi="Courier New" w:cs="Courier New"/>
            <w:sz w:val="20"/>
            <w:szCs w:val="20"/>
            <w:lang w:val="en-US"/>
            <w:rPrChange w:id="300" w:author="fekete" w:date="2014-08-21T02:35:00Z">
              <w:rPr>
                <w:rFonts w:ascii="Courier New" w:hAnsi="Courier New" w:cs="Courier New"/>
                <w:sz w:val="22"/>
                <w:lang w:val="en-US"/>
              </w:rPr>
            </w:rPrChange>
          </w:rPr>
          <w:tab/>
        </w:r>
        <w:r w:rsidRPr="00F44BEF">
          <w:rPr>
            <w:rFonts w:ascii="Courier New" w:hAnsi="Courier New" w:cs="Courier New"/>
            <w:sz w:val="20"/>
            <w:szCs w:val="20"/>
            <w:lang w:val="en-US"/>
            <w:rPrChange w:id="301" w:author="fekete" w:date="2014-08-21T02:35:00Z">
              <w:rPr>
                <w:rFonts w:ascii="Courier New" w:hAnsi="Courier New" w:cs="Courier New"/>
                <w:sz w:val="22"/>
                <w:lang w:val="en-US"/>
              </w:rPr>
            </w:rPrChange>
          </w:rPr>
          <w:tab/>
        </w:r>
        <w:proofErr w:type="gramStart"/>
        <w:r w:rsidRPr="00F44BEF">
          <w:rPr>
            <w:rFonts w:ascii="Courier New" w:hAnsi="Courier New" w:cs="Courier New"/>
            <w:sz w:val="20"/>
            <w:szCs w:val="20"/>
            <w:lang w:val="en-US"/>
            <w:rPrChange w:id="302" w:author="fekete" w:date="2014-08-21T02:35:00Z">
              <w:rPr>
                <w:rFonts w:ascii="Courier New" w:hAnsi="Courier New" w:cs="Courier New"/>
                <w:sz w:val="22"/>
                <w:lang w:val="en-US"/>
              </w:rPr>
            </w:rPrChange>
          </w:rPr>
          <w:t>{ "</w:t>
        </w:r>
        <w:proofErr w:type="gramEnd"/>
        <w:r w:rsidRPr="00F44BEF">
          <w:rPr>
            <w:rFonts w:ascii="Courier New" w:hAnsi="Courier New" w:cs="Courier New"/>
            <w:sz w:val="20"/>
            <w:szCs w:val="20"/>
            <w:lang w:val="en-US"/>
            <w:rPrChange w:id="303" w:author="fekete" w:date="2014-08-21T02:35:00Z">
              <w:rPr>
                <w:rFonts w:ascii="Courier New" w:hAnsi="Courier New" w:cs="Courier New"/>
                <w:sz w:val="22"/>
                <w:lang w:val="en-US"/>
              </w:rPr>
            </w:rPrChange>
          </w:rPr>
          <w:t>exists": { "field" : "</w:t>
        </w:r>
        <w:proofErr w:type="spellStart"/>
        <w:r w:rsidRPr="00F44BEF">
          <w:rPr>
            <w:rFonts w:ascii="Courier New" w:hAnsi="Courier New" w:cs="Courier New"/>
            <w:sz w:val="20"/>
            <w:szCs w:val="20"/>
            <w:lang w:val="en-US"/>
            <w:rPrChange w:id="304" w:author="fekete" w:date="2014-08-21T02:35:00Z">
              <w:rPr>
                <w:rFonts w:ascii="Courier New" w:hAnsi="Courier New" w:cs="Courier New"/>
                <w:sz w:val="22"/>
                <w:lang w:val="en-US"/>
              </w:rPr>
            </w:rPrChange>
          </w:rPr>
          <w:t>users_allowed</w:t>
        </w:r>
        <w:proofErr w:type="spellEnd"/>
        <w:r w:rsidRPr="00F44BEF">
          <w:rPr>
            <w:rFonts w:ascii="Courier New" w:hAnsi="Courier New" w:cs="Courier New"/>
            <w:sz w:val="20"/>
            <w:szCs w:val="20"/>
            <w:lang w:val="en-US"/>
            <w:rPrChange w:id="305" w:author="fekete" w:date="2014-08-21T02:35:00Z">
              <w:rPr>
                <w:rFonts w:ascii="Courier New" w:hAnsi="Courier New" w:cs="Courier New"/>
                <w:sz w:val="22"/>
                <w:lang w:val="en-US"/>
              </w:rPr>
            </w:rPrChange>
          </w:rPr>
          <w:t>" } },</w:t>
        </w:r>
      </w:ins>
    </w:p>
    <w:p w:rsidR="00F44BEF" w:rsidRPr="00F44BEF" w:rsidRDefault="00F44BEF" w:rsidP="00F44BEF">
      <w:pPr>
        <w:autoSpaceDE w:val="0"/>
        <w:autoSpaceDN w:val="0"/>
        <w:adjustRightInd w:val="0"/>
        <w:spacing w:after="0" w:line="240" w:lineRule="auto"/>
        <w:jc w:val="left"/>
        <w:rPr>
          <w:ins w:id="306" w:author="fekete" w:date="2014-08-21T02:33:00Z"/>
          <w:rFonts w:ascii="Courier New" w:hAnsi="Courier New" w:cs="Courier New"/>
          <w:sz w:val="20"/>
          <w:szCs w:val="20"/>
          <w:lang w:val="en-US"/>
          <w:rPrChange w:id="307" w:author="fekete" w:date="2014-08-21T02:35:00Z">
            <w:rPr>
              <w:ins w:id="308" w:author="fekete" w:date="2014-08-21T02:33:00Z"/>
              <w:rFonts w:ascii="Courier New" w:hAnsi="Courier New" w:cs="Courier New"/>
              <w:sz w:val="22"/>
              <w:lang w:val="en-US"/>
            </w:rPr>
          </w:rPrChange>
        </w:rPr>
      </w:pPr>
      <w:ins w:id="309" w:author="fekete" w:date="2014-08-21T02:33:00Z">
        <w:r w:rsidRPr="00F44BEF">
          <w:rPr>
            <w:rFonts w:ascii="Courier New" w:hAnsi="Courier New" w:cs="Courier New"/>
            <w:sz w:val="20"/>
            <w:szCs w:val="20"/>
            <w:lang w:val="en-US"/>
            <w:rPrChange w:id="310" w:author="fekete" w:date="2014-08-21T02:35:00Z">
              <w:rPr>
                <w:rFonts w:ascii="Courier New" w:hAnsi="Courier New" w:cs="Courier New"/>
                <w:sz w:val="22"/>
                <w:lang w:val="en-US"/>
              </w:rPr>
            </w:rPrChange>
          </w:rPr>
          <w:tab/>
        </w:r>
        <w:r w:rsidRPr="00F44BEF">
          <w:rPr>
            <w:rFonts w:ascii="Courier New" w:hAnsi="Courier New" w:cs="Courier New"/>
            <w:sz w:val="20"/>
            <w:szCs w:val="20"/>
            <w:lang w:val="en-US"/>
            <w:rPrChange w:id="311" w:author="fekete" w:date="2014-08-21T02:35:00Z">
              <w:rPr>
                <w:rFonts w:ascii="Courier New" w:hAnsi="Courier New" w:cs="Courier New"/>
                <w:sz w:val="22"/>
                <w:lang w:val="en-US"/>
              </w:rPr>
            </w:rPrChange>
          </w:rPr>
          <w:tab/>
        </w:r>
        <w:proofErr w:type="gramStart"/>
        <w:r w:rsidRPr="00F44BEF">
          <w:rPr>
            <w:rFonts w:ascii="Courier New" w:hAnsi="Courier New" w:cs="Courier New"/>
            <w:sz w:val="20"/>
            <w:szCs w:val="20"/>
            <w:lang w:val="en-US"/>
            <w:rPrChange w:id="312" w:author="fekete" w:date="2014-08-21T02:35:00Z">
              <w:rPr>
                <w:rFonts w:ascii="Courier New" w:hAnsi="Courier New" w:cs="Courier New"/>
                <w:sz w:val="22"/>
                <w:lang w:val="en-US"/>
              </w:rPr>
            </w:rPrChange>
          </w:rPr>
          <w:t>{ "</w:t>
        </w:r>
        <w:proofErr w:type="gramEnd"/>
        <w:r w:rsidRPr="00F44BEF">
          <w:rPr>
            <w:rFonts w:ascii="Courier New" w:hAnsi="Courier New" w:cs="Courier New"/>
            <w:sz w:val="20"/>
            <w:szCs w:val="20"/>
            <w:lang w:val="en-US"/>
            <w:rPrChange w:id="313" w:author="fekete" w:date="2014-08-21T02:35:00Z">
              <w:rPr>
                <w:rFonts w:ascii="Courier New" w:hAnsi="Courier New" w:cs="Courier New"/>
                <w:sz w:val="22"/>
                <w:lang w:val="en-US"/>
              </w:rPr>
            </w:rPrChange>
          </w:rPr>
          <w:t>term": { "</w:t>
        </w:r>
        <w:proofErr w:type="spellStart"/>
        <w:r w:rsidRPr="00F44BEF">
          <w:rPr>
            <w:rFonts w:ascii="Courier New" w:hAnsi="Courier New" w:cs="Courier New"/>
            <w:sz w:val="20"/>
            <w:szCs w:val="20"/>
            <w:lang w:val="en-US"/>
            <w:rPrChange w:id="314" w:author="fekete" w:date="2014-08-21T02:35:00Z">
              <w:rPr>
                <w:rFonts w:ascii="Courier New" w:hAnsi="Courier New" w:cs="Courier New"/>
                <w:sz w:val="22"/>
                <w:lang w:val="en-US"/>
              </w:rPr>
            </w:rPrChange>
          </w:rPr>
          <w:t>users_allowed</w:t>
        </w:r>
        <w:proofErr w:type="spellEnd"/>
        <w:r w:rsidRPr="00F44BEF">
          <w:rPr>
            <w:rFonts w:ascii="Courier New" w:hAnsi="Courier New" w:cs="Courier New"/>
            <w:sz w:val="20"/>
            <w:szCs w:val="20"/>
            <w:lang w:val="en-US"/>
            <w:rPrChange w:id="315" w:author="fekete" w:date="2014-08-21T02:35:00Z">
              <w:rPr>
                <w:rFonts w:ascii="Courier New" w:hAnsi="Courier New" w:cs="Courier New"/>
                <w:sz w:val="22"/>
                <w:lang w:val="en-US"/>
              </w:rPr>
            </w:rPrChange>
          </w:rPr>
          <w:t>" : "</w:t>
        </w:r>
        <w:proofErr w:type="spellStart"/>
        <w:r w:rsidRPr="00F44BEF">
          <w:rPr>
            <w:rFonts w:ascii="Courier New" w:hAnsi="Courier New" w:cs="Courier New"/>
            <w:sz w:val="20"/>
            <w:szCs w:val="20"/>
            <w:lang w:val="en-US"/>
            <w:rPrChange w:id="316" w:author="fekete" w:date="2014-08-21T02:35:00Z">
              <w:rPr>
                <w:rFonts w:ascii="Courier New" w:hAnsi="Courier New" w:cs="Courier New"/>
                <w:sz w:val="22"/>
                <w:lang w:val="en-US"/>
              </w:rPr>
            </w:rPrChange>
          </w:rPr>
          <w:t>alice</w:t>
        </w:r>
        <w:proofErr w:type="spellEnd"/>
        <w:r w:rsidRPr="00F44BEF">
          <w:rPr>
            <w:rFonts w:ascii="Courier New" w:hAnsi="Courier New" w:cs="Courier New"/>
            <w:sz w:val="20"/>
            <w:szCs w:val="20"/>
            <w:lang w:val="en-US"/>
            <w:rPrChange w:id="317" w:author="fekete" w:date="2014-08-21T02:35:00Z">
              <w:rPr>
                <w:rFonts w:ascii="Courier New" w:hAnsi="Courier New" w:cs="Courier New"/>
                <w:sz w:val="22"/>
                <w:lang w:val="en-US"/>
              </w:rPr>
            </w:rPrChange>
          </w:rPr>
          <w:t>" } }</w:t>
        </w:r>
      </w:ins>
    </w:p>
    <w:p w:rsidR="00F44BEF" w:rsidRPr="00F44BEF" w:rsidRDefault="00F44BEF" w:rsidP="00F44BEF">
      <w:pPr>
        <w:autoSpaceDE w:val="0"/>
        <w:autoSpaceDN w:val="0"/>
        <w:adjustRightInd w:val="0"/>
        <w:spacing w:after="0" w:line="240" w:lineRule="auto"/>
        <w:jc w:val="left"/>
        <w:rPr>
          <w:ins w:id="318" w:author="fekete" w:date="2014-08-21T02:33:00Z"/>
          <w:rFonts w:ascii="Courier New" w:hAnsi="Courier New" w:cs="Courier New"/>
          <w:sz w:val="20"/>
          <w:szCs w:val="20"/>
          <w:lang w:val="en-US"/>
          <w:rPrChange w:id="319" w:author="fekete" w:date="2014-08-21T02:35:00Z">
            <w:rPr>
              <w:ins w:id="320" w:author="fekete" w:date="2014-08-21T02:33:00Z"/>
              <w:rFonts w:ascii="Courier New" w:hAnsi="Courier New" w:cs="Courier New"/>
              <w:sz w:val="22"/>
              <w:lang w:val="en-US"/>
            </w:rPr>
          </w:rPrChange>
        </w:rPr>
      </w:pPr>
      <w:ins w:id="321" w:author="fekete" w:date="2014-08-21T02:33:00Z">
        <w:r w:rsidRPr="00F44BEF">
          <w:rPr>
            <w:rFonts w:ascii="Courier New" w:hAnsi="Courier New" w:cs="Courier New"/>
            <w:sz w:val="20"/>
            <w:szCs w:val="20"/>
            <w:lang w:val="en-US"/>
            <w:rPrChange w:id="322" w:author="fekete" w:date="2014-08-21T02:35:00Z">
              <w:rPr>
                <w:rFonts w:ascii="Courier New" w:hAnsi="Courier New" w:cs="Courier New"/>
                <w:sz w:val="22"/>
                <w:lang w:val="en-US"/>
              </w:rPr>
            </w:rPrChange>
          </w:rPr>
          <w:tab/>
          <w:t xml:space="preserve">    ] },</w:t>
        </w:r>
      </w:ins>
    </w:p>
    <w:p w:rsidR="00F44BEF" w:rsidRPr="00F44BEF" w:rsidRDefault="00F44BEF" w:rsidP="00F44BEF">
      <w:pPr>
        <w:autoSpaceDE w:val="0"/>
        <w:autoSpaceDN w:val="0"/>
        <w:adjustRightInd w:val="0"/>
        <w:spacing w:after="0" w:line="240" w:lineRule="auto"/>
        <w:jc w:val="left"/>
        <w:rPr>
          <w:ins w:id="323" w:author="fekete" w:date="2014-08-21T02:33:00Z"/>
          <w:rFonts w:ascii="Courier New" w:hAnsi="Courier New" w:cs="Courier New"/>
          <w:sz w:val="20"/>
          <w:szCs w:val="20"/>
          <w:lang w:val="en-US"/>
          <w:rPrChange w:id="324" w:author="fekete" w:date="2014-08-21T02:35:00Z">
            <w:rPr>
              <w:ins w:id="325" w:author="fekete" w:date="2014-08-21T02:33:00Z"/>
              <w:rFonts w:ascii="Courier New" w:hAnsi="Courier New" w:cs="Courier New"/>
              <w:sz w:val="22"/>
              <w:lang w:val="en-US"/>
            </w:rPr>
          </w:rPrChange>
        </w:rPr>
      </w:pPr>
      <w:ins w:id="326" w:author="fekete" w:date="2014-08-21T02:33:00Z">
        <w:r w:rsidRPr="00F44BEF">
          <w:rPr>
            <w:rFonts w:ascii="Courier New" w:hAnsi="Courier New" w:cs="Courier New"/>
            <w:sz w:val="20"/>
            <w:szCs w:val="20"/>
            <w:lang w:val="en-US"/>
            <w:rPrChange w:id="327" w:author="fekete" w:date="2014-08-21T02:35:00Z">
              <w:rPr>
                <w:rFonts w:ascii="Courier New" w:hAnsi="Courier New" w:cs="Courier New"/>
                <w:sz w:val="22"/>
                <w:lang w:val="en-US"/>
              </w:rPr>
            </w:rPrChange>
          </w:rPr>
          <w:tab/>
          <w:t xml:space="preserve">    </w:t>
        </w:r>
        <w:proofErr w:type="gramStart"/>
        <w:r w:rsidRPr="00F44BEF">
          <w:rPr>
            <w:rFonts w:ascii="Courier New" w:hAnsi="Courier New" w:cs="Courier New"/>
            <w:sz w:val="20"/>
            <w:szCs w:val="20"/>
            <w:lang w:val="en-US"/>
            <w:rPrChange w:id="328" w:author="fekete" w:date="2014-08-21T02:35:00Z">
              <w:rPr>
                <w:rFonts w:ascii="Courier New" w:hAnsi="Courier New" w:cs="Courier New"/>
                <w:sz w:val="22"/>
                <w:lang w:val="en-US"/>
              </w:rPr>
            </w:rPrChange>
          </w:rPr>
          <w:t>{ "</w:t>
        </w:r>
        <w:proofErr w:type="gramEnd"/>
        <w:r w:rsidRPr="00F44BEF">
          <w:rPr>
            <w:rFonts w:ascii="Courier New" w:hAnsi="Courier New" w:cs="Courier New"/>
            <w:sz w:val="20"/>
            <w:szCs w:val="20"/>
            <w:lang w:val="en-US"/>
            <w:rPrChange w:id="329" w:author="fekete" w:date="2014-08-21T02:35:00Z">
              <w:rPr>
                <w:rFonts w:ascii="Courier New" w:hAnsi="Courier New" w:cs="Courier New"/>
                <w:sz w:val="22"/>
                <w:lang w:val="en-US"/>
              </w:rPr>
            </w:rPrChange>
          </w:rPr>
          <w:t>and" : [</w:t>
        </w:r>
      </w:ins>
    </w:p>
    <w:p w:rsidR="00F44BEF" w:rsidRPr="00F44BEF" w:rsidRDefault="00F44BEF" w:rsidP="00F44BEF">
      <w:pPr>
        <w:autoSpaceDE w:val="0"/>
        <w:autoSpaceDN w:val="0"/>
        <w:adjustRightInd w:val="0"/>
        <w:spacing w:after="0" w:line="240" w:lineRule="auto"/>
        <w:jc w:val="left"/>
        <w:rPr>
          <w:ins w:id="330" w:author="fekete" w:date="2014-08-21T02:33:00Z"/>
          <w:rFonts w:ascii="Courier New" w:hAnsi="Courier New" w:cs="Courier New"/>
          <w:sz w:val="20"/>
          <w:szCs w:val="20"/>
          <w:lang w:val="en-US"/>
          <w:rPrChange w:id="331" w:author="fekete" w:date="2014-08-21T02:35:00Z">
            <w:rPr>
              <w:ins w:id="332" w:author="fekete" w:date="2014-08-21T02:33:00Z"/>
              <w:rFonts w:ascii="Courier New" w:hAnsi="Courier New" w:cs="Courier New"/>
              <w:sz w:val="22"/>
              <w:lang w:val="en-US"/>
            </w:rPr>
          </w:rPrChange>
        </w:rPr>
      </w:pPr>
      <w:ins w:id="333" w:author="fekete" w:date="2014-08-21T02:33:00Z">
        <w:r w:rsidRPr="00F44BEF">
          <w:rPr>
            <w:rFonts w:ascii="Courier New" w:hAnsi="Courier New" w:cs="Courier New"/>
            <w:sz w:val="20"/>
            <w:szCs w:val="20"/>
            <w:lang w:val="en-US"/>
            <w:rPrChange w:id="334" w:author="fekete" w:date="2014-08-21T02:35:00Z">
              <w:rPr>
                <w:rFonts w:ascii="Courier New" w:hAnsi="Courier New" w:cs="Courier New"/>
                <w:sz w:val="22"/>
                <w:lang w:val="en-US"/>
              </w:rPr>
            </w:rPrChange>
          </w:rPr>
          <w:tab/>
        </w:r>
        <w:r w:rsidRPr="00F44BEF">
          <w:rPr>
            <w:rFonts w:ascii="Courier New" w:hAnsi="Courier New" w:cs="Courier New"/>
            <w:sz w:val="20"/>
            <w:szCs w:val="20"/>
            <w:lang w:val="en-US"/>
            <w:rPrChange w:id="335" w:author="fekete" w:date="2014-08-21T02:35:00Z">
              <w:rPr>
                <w:rFonts w:ascii="Courier New" w:hAnsi="Courier New" w:cs="Courier New"/>
                <w:sz w:val="22"/>
                <w:lang w:val="en-US"/>
              </w:rPr>
            </w:rPrChange>
          </w:rPr>
          <w:tab/>
        </w:r>
        <w:proofErr w:type="gramStart"/>
        <w:r w:rsidRPr="00F44BEF">
          <w:rPr>
            <w:rFonts w:ascii="Courier New" w:hAnsi="Courier New" w:cs="Courier New"/>
            <w:sz w:val="20"/>
            <w:szCs w:val="20"/>
            <w:lang w:val="en-US"/>
            <w:rPrChange w:id="336" w:author="fekete" w:date="2014-08-21T02:35:00Z">
              <w:rPr>
                <w:rFonts w:ascii="Courier New" w:hAnsi="Courier New" w:cs="Courier New"/>
                <w:sz w:val="22"/>
                <w:lang w:val="en-US"/>
              </w:rPr>
            </w:rPrChange>
          </w:rPr>
          <w:t>{ "</w:t>
        </w:r>
        <w:proofErr w:type="gramEnd"/>
        <w:r w:rsidRPr="00F44BEF">
          <w:rPr>
            <w:rFonts w:ascii="Courier New" w:hAnsi="Courier New" w:cs="Courier New"/>
            <w:sz w:val="20"/>
            <w:szCs w:val="20"/>
            <w:lang w:val="en-US"/>
            <w:rPrChange w:id="337" w:author="fekete" w:date="2014-08-21T02:35:00Z">
              <w:rPr>
                <w:rFonts w:ascii="Courier New" w:hAnsi="Courier New" w:cs="Courier New"/>
                <w:sz w:val="22"/>
                <w:lang w:val="en-US"/>
              </w:rPr>
            </w:rPrChange>
          </w:rPr>
          <w:t>exists": { "field" : "</w:t>
        </w:r>
        <w:proofErr w:type="spellStart"/>
        <w:r w:rsidRPr="00F44BEF">
          <w:rPr>
            <w:rFonts w:ascii="Courier New" w:hAnsi="Courier New" w:cs="Courier New"/>
            <w:sz w:val="20"/>
            <w:szCs w:val="20"/>
            <w:lang w:val="en-US"/>
            <w:rPrChange w:id="338" w:author="fekete" w:date="2014-08-21T02:35:00Z">
              <w:rPr>
                <w:rFonts w:ascii="Courier New" w:hAnsi="Courier New" w:cs="Courier New"/>
                <w:sz w:val="22"/>
                <w:lang w:val="en-US"/>
              </w:rPr>
            </w:rPrChange>
          </w:rPr>
          <w:t>groups_allowed</w:t>
        </w:r>
        <w:proofErr w:type="spellEnd"/>
        <w:r w:rsidRPr="00F44BEF">
          <w:rPr>
            <w:rFonts w:ascii="Courier New" w:hAnsi="Courier New" w:cs="Courier New"/>
            <w:sz w:val="20"/>
            <w:szCs w:val="20"/>
            <w:lang w:val="en-US"/>
            <w:rPrChange w:id="339" w:author="fekete" w:date="2014-08-21T02:35:00Z">
              <w:rPr>
                <w:rFonts w:ascii="Courier New" w:hAnsi="Courier New" w:cs="Courier New"/>
                <w:sz w:val="22"/>
                <w:lang w:val="en-US"/>
              </w:rPr>
            </w:rPrChange>
          </w:rPr>
          <w:t>" } },</w:t>
        </w:r>
      </w:ins>
    </w:p>
    <w:p w:rsidR="00F44BEF" w:rsidRPr="00F44BEF" w:rsidRDefault="00F44BEF" w:rsidP="00F44BEF">
      <w:pPr>
        <w:autoSpaceDE w:val="0"/>
        <w:autoSpaceDN w:val="0"/>
        <w:adjustRightInd w:val="0"/>
        <w:spacing w:after="0" w:line="240" w:lineRule="auto"/>
        <w:jc w:val="left"/>
        <w:rPr>
          <w:ins w:id="340" w:author="fekete" w:date="2014-08-21T02:33:00Z"/>
          <w:rFonts w:ascii="Courier New" w:hAnsi="Courier New" w:cs="Courier New"/>
          <w:sz w:val="20"/>
          <w:szCs w:val="20"/>
          <w:lang w:val="en-US"/>
          <w:rPrChange w:id="341" w:author="fekete" w:date="2014-08-21T02:35:00Z">
            <w:rPr>
              <w:ins w:id="342" w:author="fekete" w:date="2014-08-21T02:33:00Z"/>
              <w:rFonts w:ascii="Courier New" w:hAnsi="Courier New" w:cs="Courier New"/>
              <w:sz w:val="22"/>
              <w:lang w:val="en-US"/>
            </w:rPr>
          </w:rPrChange>
        </w:rPr>
      </w:pPr>
      <w:ins w:id="343" w:author="fekete" w:date="2014-08-21T02:33:00Z">
        <w:r w:rsidRPr="00F44BEF">
          <w:rPr>
            <w:rFonts w:ascii="Courier New" w:hAnsi="Courier New" w:cs="Courier New"/>
            <w:sz w:val="20"/>
            <w:szCs w:val="20"/>
            <w:lang w:val="en-US"/>
            <w:rPrChange w:id="344" w:author="fekete" w:date="2014-08-21T02:35:00Z">
              <w:rPr>
                <w:rFonts w:ascii="Courier New" w:hAnsi="Courier New" w:cs="Courier New"/>
                <w:sz w:val="22"/>
                <w:lang w:val="en-US"/>
              </w:rPr>
            </w:rPrChange>
          </w:rPr>
          <w:tab/>
        </w:r>
        <w:r w:rsidRPr="00F44BEF">
          <w:rPr>
            <w:rFonts w:ascii="Courier New" w:hAnsi="Courier New" w:cs="Courier New"/>
            <w:sz w:val="20"/>
            <w:szCs w:val="20"/>
            <w:lang w:val="en-US"/>
            <w:rPrChange w:id="345" w:author="fekete" w:date="2014-08-21T02:35:00Z">
              <w:rPr>
                <w:rFonts w:ascii="Courier New" w:hAnsi="Courier New" w:cs="Courier New"/>
                <w:sz w:val="22"/>
                <w:lang w:val="en-US"/>
              </w:rPr>
            </w:rPrChange>
          </w:rPr>
          <w:tab/>
        </w:r>
        <w:proofErr w:type="gramStart"/>
        <w:r w:rsidRPr="00F44BEF">
          <w:rPr>
            <w:rFonts w:ascii="Courier New" w:hAnsi="Courier New" w:cs="Courier New"/>
            <w:sz w:val="20"/>
            <w:szCs w:val="20"/>
            <w:lang w:val="en-US"/>
            <w:rPrChange w:id="346" w:author="fekete" w:date="2014-08-21T02:35:00Z">
              <w:rPr>
                <w:rFonts w:ascii="Courier New" w:hAnsi="Courier New" w:cs="Courier New"/>
                <w:sz w:val="22"/>
                <w:lang w:val="en-US"/>
              </w:rPr>
            </w:rPrChange>
          </w:rPr>
          <w:t>{ "</w:t>
        </w:r>
        <w:proofErr w:type="gramEnd"/>
        <w:r w:rsidRPr="00F44BEF">
          <w:rPr>
            <w:rFonts w:ascii="Courier New" w:hAnsi="Courier New" w:cs="Courier New"/>
            <w:sz w:val="20"/>
            <w:szCs w:val="20"/>
            <w:lang w:val="en-US"/>
            <w:rPrChange w:id="347" w:author="fekete" w:date="2014-08-21T02:35:00Z">
              <w:rPr>
                <w:rFonts w:ascii="Courier New" w:hAnsi="Courier New" w:cs="Courier New"/>
                <w:sz w:val="22"/>
                <w:lang w:val="en-US"/>
              </w:rPr>
            </w:rPrChange>
          </w:rPr>
          <w:t>terms": { "</w:t>
        </w:r>
        <w:proofErr w:type="spellStart"/>
        <w:r w:rsidRPr="00F44BEF">
          <w:rPr>
            <w:rFonts w:ascii="Courier New" w:hAnsi="Courier New" w:cs="Courier New"/>
            <w:sz w:val="20"/>
            <w:szCs w:val="20"/>
            <w:lang w:val="en-US"/>
            <w:rPrChange w:id="348" w:author="fekete" w:date="2014-08-21T02:35:00Z">
              <w:rPr>
                <w:rFonts w:ascii="Courier New" w:hAnsi="Courier New" w:cs="Courier New"/>
                <w:sz w:val="22"/>
                <w:lang w:val="en-US"/>
              </w:rPr>
            </w:rPrChange>
          </w:rPr>
          <w:t>groups_allowed</w:t>
        </w:r>
        <w:proofErr w:type="spellEnd"/>
        <w:r w:rsidRPr="00F44BEF">
          <w:rPr>
            <w:rFonts w:ascii="Courier New" w:hAnsi="Courier New" w:cs="Courier New"/>
            <w:sz w:val="20"/>
            <w:szCs w:val="20"/>
            <w:lang w:val="en-US"/>
            <w:rPrChange w:id="349" w:author="fekete" w:date="2014-08-21T02:35:00Z">
              <w:rPr>
                <w:rFonts w:ascii="Courier New" w:hAnsi="Courier New" w:cs="Courier New"/>
                <w:sz w:val="22"/>
                <w:lang w:val="en-US"/>
              </w:rPr>
            </w:rPrChange>
          </w:rPr>
          <w:t>" : ["</w:t>
        </w:r>
        <w:proofErr w:type="spellStart"/>
        <w:r w:rsidRPr="00F44BEF">
          <w:rPr>
            <w:rFonts w:ascii="Courier New" w:hAnsi="Courier New" w:cs="Courier New"/>
            <w:sz w:val="20"/>
            <w:szCs w:val="20"/>
            <w:lang w:val="en-US"/>
            <w:rPrChange w:id="350" w:author="fekete" w:date="2014-08-21T02:35:00Z">
              <w:rPr>
                <w:rFonts w:ascii="Courier New" w:hAnsi="Courier New" w:cs="Courier New"/>
                <w:sz w:val="22"/>
                <w:lang w:val="en-US"/>
              </w:rPr>
            </w:rPrChange>
          </w:rPr>
          <w:t>inria</w:t>
        </w:r>
        <w:proofErr w:type="spellEnd"/>
        <w:r w:rsidRPr="00F44BEF">
          <w:rPr>
            <w:rFonts w:ascii="Courier New" w:hAnsi="Courier New" w:cs="Courier New"/>
            <w:sz w:val="20"/>
            <w:szCs w:val="20"/>
            <w:lang w:val="en-US"/>
            <w:rPrChange w:id="351" w:author="fekete" w:date="2014-08-21T02:35:00Z">
              <w:rPr>
                <w:rFonts w:ascii="Courier New" w:hAnsi="Courier New" w:cs="Courier New"/>
                <w:sz w:val="22"/>
                <w:lang w:val="en-US"/>
              </w:rPr>
            </w:rPrChange>
          </w:rPr>
          <w:t>",  "</w:t>
        </w:r>
        <w:proofErr w:type="spellStart"/>
        <w:r w:rsidRPr="00F44BEF">
          <w:rPr>
            <w:rFonts w:ascii="Courier New" w:hAnsi="Courier New" w:cs="Courier New"/>
            <w:sz w:val="20"/>
            <w:szCs w:val="20"/>
            <w:lang w:val="en-US"/>
            <w:rPrChange w:id="352" w:author="fekete" w:date="2014-08-21T02:35:00Z">
              <w:rPr>
                <w:rFonts w:ascii="Courier New" w:hAnsi="Courier New" w:cs="Courier New"/>
                <w:sz w:val="22"/>
                <w:lang w:val="en-US"/>
              </w:rPr>
            </w:rPrChange>
          </w:rPr>
          <w:t>greencadres</w:t>
        </w:r>
        <w:proofErr w:type="spellEnd"/>
        <w:r w:rsidRPr="00F44BEF">
          <w:rPr>
            <w:rFonts w:ascii="Courier New" w:hAnsi="Courier New" w:cs="Courier New"/>
            <w:sz w:val="20"/>
            <w:szCs w:val="20"/>
            <w:lang w:val="en-US"/>
            <w:rPrChange w:id="353" w:author="fekete" w:date="2014-08-21T02:35:00Z">
              <w:rPr>
                <w:rFonts w:ascii="Courier New" w:hAnsi="Courier New" w:cs="Courier New"/>
                <w:sz w:val="22"/>
                <w:lang w:val="en-US"/>
              </w:rPr>
            </w:rPrChange>
          </w:rPr>
          <w:t>"] } }</w:t>
        </w:r>
      </w:ins>
    </w:p>
    <w:p w:rsidR="00F44BEF" w:rsidRPr="00F44BEF" w:rsidRDefault="00F44BEF" w:rsidP="00F44BEF">
      <w:pPr>
        <w:autoSpaceDE w:val="0"/>
        <w:autoSpaceDN w:val="0"/>
        <w:adjustRightInd w:val="0"/>
        <w:spacing w:after="0" w:line="240" w:lineRule="auto"/>
        <w:jc w:val="left"/>
        <w:rPr>
          <w:ins w:id="354" w:author="fekete" w:date="2014-08-21T02:33:00Z"/>
          <w:rFonts w:ascii="Courier New" w:hAnsi="Courier New" w:cs="Courier New"/>
          <w:sz w:val="20"/>
          <w:szCs w:val="20"/>
          <w:lang w:val="en-US"/>
          <w:rPrChange w:id="355" w:author="fekete" w:date="2014-08-21T02:35:00Z">
            <w:rPr>
              <w:ins w:id="356" w:author="fekete" w:date="2014-08-21T02:33:00Z"/>
              <w:rFonts w:ascii="Courier New" w:hAnsi="Courier New" w:cs="Courier New"/>
              <w:sz w:val="22"/>
              <w:lang w:val="en-US"/>
            </w:rPr>
          </w:rPrChange>
        </w:rPr>
      </w:pPr>
      <w:ins w:id="357" w:author="fekete" w:date="2014-08-21T02:33:00Z">
        <w:r w:rsidRPr="00F44BEF">
          <w:rPr>
            <w:rFonts w:ascii="Courier New" w:hAnsi="Courier New" w:cs="Courier New"/>
            <w:sz w:val="20"/>
            <w:szCs w:val="20"/>
            <w:lang w:val="en-US"/>
            <w:rPrChange w:id="358" w:author="fekete" w:date="2014-08-21T02:35:00Z">
              <w:rPr>
                <w:rFonts w:ascii="Courier New" w:hAnsi="Courier New" w:cs="Courier New"/>
                <w:sz w:val="22"/>
                <w:lang w:val="en-US"/>
              </w:rPr>
            </w:rPrChange>
          </w:rPr>
          <w:tab/>
          <w:t xml:space="preserve">    ] }</w:t>
        </w:r>
      </w:ins>
    </w:p>
    <w:p w:rsidR="00F44BEF" w:rsidRPr="00F44BEF" w:rsidRDefault="00F44BEF" w:rsidP="00F44BEF">
      <w:pPr>
        <w:autoSpaceDE w:val="0"/>
        <w:autoSpaceDN w:val="0"/>
        <w:adjustRightInd w:val="0"/>
        <w:spacing w:after="0" w:line="240" w:lineRule="auto"/>
        <w:jc w:val="left"/>
        <w:rPr>
          <w:ins w:id="359" w:author="fekete" w:date="2014-08-21T02:33:00Z"/>
          <w:rFonts w:ascii="Courier New" w:hAnsi="Courier New" w:cs="Courier New"/>
          <w:sz w:val="20"/>
          <w:szCs w:val="20"/>
          <w:lang w:val="en-US"/>
          <w:rPrChange w:id="360" w:author="fekete" w:date="2014-08-21T02:35:00Z">
            <w:rPr>
              <w:ins w:id="361" w:author="fekete" w:date="2014-08-21T02:33:00Z"/>
              <w:rFonts w:ascii="Courier New" w:hAnsi="Courier New" w:cs="Courier New"/>
              <w:sz w:val="22"/>
              <w:lang w:val="en-US"/>
            </w:rPr>
          </w:rPrChange>
        </w:rPr>
      </w:pPr>
      <w:ins w:id="362" w:author="fekete" w:date="2014-08-21T02:33:00Z">
        <w:r w:rsidRPr="00F44BEF">
          <w:rPr>
            <w:rFonts w:ascii="Courier New" w:hAnsi="Courier New" w:cs="Courier New"/>
            <w:sz w:val="20"/>
            <w:szCs w:val="20"/>
            <w:lang w:val="en-US"/>
            <w:rPrChange w:id="363" w:author="fekete" w:date="2014-08-21T02:35:00Z">
              <w:rPr>
                <w:rFonts w:ascii="Courier New" w:hAnsi="Courier New" w:cs="Courier New"/>
                <w:sz w:val="22"/>
                <w:lang w:val="en-US"/>
              </w:rPr>
            </w:rPrChange>
          </w:rPr>
          <w:t xml:space="preserve">        ]</w:t>
        </w:r>
      </w:ins>
    </w:p>
    <w:p w:rsidR="00F44BEF" w:rsidRPr="00F44BEF" w:rsidRDefault="00F44BEF" w:rsidP="00F44BEF">
      <w:pPr>
        <w:autoSpaceDE w:val="0"/>
        <w:autoSpaceDN w:val="0"/>
        <w:adjustRightInd w:val="0"/>
        <w:spacing w:after="0" w:line="240" w:lineRule="auto"/>
        <w:jc w:val="left"/>
        <w:rPr>
          <w:ins w:id="364" w:author="fekete" w:date="2014-08-21T02:33:00Z"/>
          <w:rFonts w:ascii="Courier New" w:hAnsi="Courier New" w:cs="Courier New"/>
          <w:sz w:val="20"/>
          <w:szCs w:val="20"/>
          <w:lang w:val="en-US"/>
          <w:rPrChange w:id="365" w:author="fekete" w:date="2014-08-21T02:35:00Z">
            <w:rPr>
              <w:ins w:id="366" w:author="fekete" w:date="2014-08-21T02:33:00Z"/>
              <w:rFonts w:ascii="Courier New" w:hAnsi="Courier New" w:cs="Courier New"/>
              <w:sz w:val="22"/>
              <w:lang w:val="en-US"/>
            </w:rPr>
          </w:rPrChange>
        </w:rPr>
      </w:pPr>
      <w:ins w:id="367" w:author="fekete" w:date="2014-08-21T02:33:00Z">
        <w:r w:rsidRPr="00F44BEF">
          <w:rPr>
            <w:rFonts w:ascii="Courier New" w:hAnsi="Courier New" w:cs="Courier New"/>
            <w:sz w:val="20"/>
            <w:szCs w:val="20"/>
            <w:lang w:val="en-US"/>
            <w:rPrChange w:id="368" w:author="fekete" w:date="2014-08-21T02:35:00Z">
              <w:rPr>
                <w:rFonts w:ascii="Courier New" w:hAnsi="Courier New" w:cs="Courier New"/>
                <w:sz w:val="22"/>
                <w:lang w:val="en-US"/>
              </w:rPr>
            </w:rPrChange>
          </w:rPr>
          <w:t xml:space="preserve">    }</w:t>
        </w:r>
      </w:ins>
    </w:p>
    <w:p w:rsidR="00F44BEF" w:rsidRPr="00F44BEF" w:rsidRDefault="00F44BEF" w:rsidP="00F44BEF">
      <w:pPr>
        <w:autoSpaceDE w:val="0"/>
        <w:autoSpaceDN w:val="0"/>
        <w:adjustRightInd w:val="0"/>
        <w:spacing w:after="0" w:line="240" w:lineRule="auto"/>
        <w:jc w:val="left"/>
        <w:rPr>
          <w:ins w:id="369" w:author="fekete" w:date="2014-08-21T02:33:00Z"/>
          <w:rFonts w:ascii="Courier New" w:hAnsi="Courier New" w:cs="Courier New"/>
          <w:sz w:val="20"/>
          <w:szCs w:val="20"/>
          <w:lang w:val="en-US"/>
          <w:rPrChange w:id="370" w:author="fekete" w:date="2014-08-21T02:35:00Z">
            <w:rPr>
              <w:ins w:id="371" w:author="fekete" w:date="2014-08-21T02:33:00Z"/>
              <w:rFonts w:ascii="Courier New" w:hAnsi="Courier New" w:cs="Courier New"/>
              <w:sz w:val="22"/>
              <w:lang w:val="en-US"/>
            </w:rPr>
          </w:rPrChange>
        </w:rPr>
      </w:pPr>
      <w:ins w:id="372" w:author="fekete" w:date="2014-08-21T02:33:00Z">
        <w:r w:rsidRPr="00F44BEF">
          <w:rPr>
            <w:rFonts w:ascii="Courier New" w:hAnsi="Courier New" w:cs="Courier New"/>
            <w:sz w:val="20"/>
            <w:szCs w:val="20"/>
            <w:lang w:val="en-US"/>
            <w:rPrChange w:id="373" w:author="fekete" w:date="2014-08-21T02:35:00Z">
              <w:rPr>
                <w:rFonts w:ascii="Courier New" w:hAnsi="Courier New" w:cs="Courier New"/>
                <w:sz w:val="22"/>
                <w:lang w:val="en-US"/>
              </w:rPr>
            </w:rPrChange>
          </w:rPr>
          <w:t>}</w:t>
        </w:r>
      </w:ins>
    </w:p>
    <w:p w:rsidR="00346CE1" w:rsidRPr="007357AF" w:rsidRDefault="00346CE1" w:rsidP="00324BBA">
      <w:pPr>
        <w:pStyle w:val="Code"/>
        <w:rPr>
          <w:sz w:val="16"/>
          <w:szCs w:val="16"/>
        </w:rPr>
      </w:pPr>
    </w:p>
    <w:sectPr w:rsidR="00346CE1" w:rsidRPr="007357AF" w:rsidSect="00F44BEF">
      <w:type w:val="continuous"/>
      <w:pgSz w:w="11906" w:h="16838" w:code="9"/>
      <w:pgMar w:top="1440" w:right="1440" w:bottom="1440" w:left="1440" w:header="709" w:footer="709" w:gutter="0"/>
      <w:cols w:num="1" w:sep="1" w:space="706"/>
      <w:docGrid w:linePitch="360"/>
      <w:sectPrChange w:id="374" w:author="fekete" w:date="2014-08-21T02:35:00Z">
        <w:sectPr w:rsidR="00346CE1" w:rsidRPr="007357AF" w:rsidSect="00F44BEF">
          <w:pgMar w:top="1440" w:right="1440" w:bottom="1440" w:left="1440" w:header="709" w:footer="709" w:gutter="0"/>
          <w:cols w:num="2"/>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8" w:author="Carsten Thiel" w:date="2014-08-13T10:50:00Z" w:initials="CT">
    <w:p w:rsidR="007C3F9B" w:rsidRDefault="007C3F9B">
      <w:pPr>
        <w:pStyle w:val="CommentText"/>
      </w:pPr>
      <w:r>
        <w:rPr>
          <w:rStyle w:val="CommentReference"/>
        </w:rPr>
        <w:annotationRef/>
      </w:r>
      <w:r>
        <w:t>"infrastructure" appeared twice in the sentence</w:t>
      </w:r>
    </w:p>
  </w:comment>
  <w:comment w:id="169" w:author="Carsten Thiel" w:date="2014-08-13T10:50:00Z" w:initials="CT">
    <w:p w:rsidR="007C3F9B" w:rsidRDefault="007C3F9B">
      <w:pPr>
        <w:pStyle w:val="CommentText"/>
      </w:pPr>
      <w:r>
        <w:rPr>
          <w:rStyle w:val="CommentReference"/>
        </w:rPr>
        <w:annotationRef/>
      </w:r>
      <w:r>
        <w:t>same</w:t>
      </w:r>
    </w:p>
  </w:comment>
  <w:comment w:id="205" w:author="Carsten Thiel" w:date="2014-08-21T02:39:00Z" w:initials="CT">
    <w:p w:rsidR="002732A7" w:rsidRDefault="007C3F9B">
      <w:pPr>
        <w:pStyle w:val="CommentText"/>
      </w:pPr>
      <w:r>
        <w:rPr>
          <w:rStyle w:val="CommentReference"/>
        </w:rPr>
        <w:annotationRef/>
      </w:r>
      <w:r>
        <w:t>see Natasa's comment, while it is nice, this should rather be solved by sending the user (given appropriate rights) to atom, as the workflow I saw means eag file in the api will be overwritten from atom</w:t>
      </w:r>
    </w:p>
    <w:p w:rsidR="002732A7" w:rsidRDefault="002732A7">
      <w:pPr>
        <w:pStyle w:val="CommentText"/>
      </w:pPr>
      <w:r w:rsidRPr="008D2172">
        <w:rPr>
          <w:b/>
        </w:rPr>
        <w:t>[JDF]</w:t>
      </w:r>
      <w:r>
        <w:t xml:space="preserve"> Some XML files should be editable anyway. That’s why I insisted on the credentials/authorization. If an EAG file should not be changed, it should be protected accordingly.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F9B" w:rsidRDefault="007C3F9B" w:rsidP="00B667D9">
      <w:pPr>
        <w:spacing w:after="0" w:line="240" w:lineRule="auto"/>
      </w:pPr>
      <w:r>
        <w:separator/>
      </w:r>
    </w:p>
  </w:endnote>
  <w:endnote w:type="continuationSeparator" w:id="0">
    <w:p w:rsidR="007C3F9B" w:rsidRDefault="007C3F9B" w:rsidP="00B6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F9B" w:rsidRPr="002903BA" w:rsidRDefault="007C3F9B" w:rsidP="00056D88">
    <w:pPr>
      <w:pStyle w:val="Footer"/>
      <w:jc w:val="center"/>
      <w:rPr>
        <w:lang w:val="en-US"/>
      </w:rPr>
    </w:pPr>
    <w:r>
      <w:rPr>
        <w:noProof/>
        <w:lang w:val="fr-FR" w:eastAsia="fr-FR"/>
      </w:rPr>
      <w:drawing>
        <wp:inline distT="0" distB="0" distL="0" distR="0" wp14:anchorId="1C76D59A" wp14:editId="15ED4160">
          <wp:extent cx="800100" cy="651789"/>
          <wp:effectExtent l="0" t="0" r="0" b="0"/>
          <wp:docPr id="8" name="Picture 8" descr="C:\Users\byrned36\Documents\DB CENDARI notes\Logos\FP7-gen-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yrned36\Documents\DB CENDARI notes\Logos\FP7-gen-RGB.gif"/>
                  <pic:cNvPicPr>
                    <a:picLocks noChangeAspect="1" noChangeArrowheads="1"/>
                  </pic:cNvPicPr>
                </pic:nvPicPr>
                <pic:blipFill>
                  <a:blip r:embed="rId1"/>
                  <a:srcRect/>
                  <a:stretch>
                    <a:fillRect/>
                  </a:stretch>
                </pic:blipFill>
                <pic:spPr bwMode="auto">
                  <a:xfrm>
                    <a:off x="0" y="0"/>
                    <a:ext cx="805576" cy="656250"/>
                  </a:xfrm>
                  <a:prstGeom prst="rect">
                    <a:avLst/>
                  </a:prstGeom>
                  <a:noFill/>
                  <a:ln w="9525">
                    <a:noFill/>
                    <a:miter lim="800000"/>
                    <a:headEnd/>
                    <a:tailEnd/>
                  </a:ln>
                </pic:spPr>
              </pic:pic>
            </a:graphicData>
          </a:graphic>
        </wp:inline>
      </w:drawing>
    </w:r>
    <w:r w:rsidRPr="002903BA">
      <w:rPr>
        <w:lang w:val="en-US"/>
      </w:rPr>
      <w:t xml:space="preserve">      </w:t>
    </w:r>
    <w:r>
      <w:rPr>
        <w:noProof/>
        <w:lang w:val="fr-FR" w:eastAsia="fr-FR"/>
      </w:rPr>
      <w:drawing>
        <wp:inline distT="0" distB="0" distL="0" distR="0" wp14:anchorId="49F1BDD7" wp14:editId="5A0CC343">
          <wp:extent cx="861060" cy="579120"/>
          <wp:effectExtent l="0" t="0" r="0" b="0"/>
          <wp:docPr id="9" name="Picture 9" descr="C:\Users\byrned36\Pictures\E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yrned36\Pictures\EU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1060" cy="579120"/>
                  </a:xfrm>
                  <a:prstGeom prst="rect">
                    <a:avLst/>
                  </a:prstGeom>
                  <a:noFill/>
                  <a:ln>
                    <a:noFill/>
                  </a:ln>
                </pic:spPr>
              </pic:pic>
            </a:graphicData>
          </a:graphic>
        </wp:inline>
      </w:drawing>
    </w:r>
    <w:r w:rsidRPr="002903BA">
      <w:rPr>
        <w:lang w:val="en-US"/>
      </w:rPr>
      <w:t xml:space="preserve">                       </w:t>
    </w:r>
    <w:r>
      <w:rPr>
        <w:sz w:val="18"/>
        <w:szCs w:val="18"/>
        <w:lang w:val="en-US"/>
      </w:rPr>
      <w:t>D9.1</w:t>
    </w:r>
    <w:r w:rsidRPr="00174F69">
      <w:rPr>
        <w:sz w:val="18"/>
        <w:szCs w:val="18"/>
        <w:lang w:val="en-US"/>
      </w:rPr>
      <w:t xml:space="preserve"> </w:t>
    </w:r>
    <w:r w:rsidRPr="00673D3A">
      <w:rPr>
        <w:sz w:val="18"/>
        <w:szCs w:val="18"/>
        <w:lang w:val="en-US"/>
      </w:rPr>
      <w:t xml:space="preserve">Prototype for search and </w:t>
    </w:r>
    <w:r>
      <w:rPr>
        <w:sz w:val="18"/>
        <w:szCs w:val="18"/>
        <w:lang w:val="en-US"/>
      </w:rPr>
      <w:t>faceted</w:t>
    </w:r>
    <w:r w:rsidRPr="00673D3A">
      <w:rPr>
        <w:sz w:val="18"/>
        <w:szCs w:val="18"/>
        <w:lang w:val="en-US"/>
      </w:rPr>
      <w:t xml:space="preserve"> search tools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1145150"/>
      <w:docPartObj>
        <w:docPartGallery w:val="Page Numbers (Bottom of Page)"/>
        <w:docPartUnique/>
      </w:docPartObj>
    </w:sdtPr>
    <w:sdtEndPr/>
    <w:sdtContent>
      <w:p w:rsidR="007C3F9B" w:rsidRDefault="007C3F9B">
        <w:pPr>
          <w:pStyle w:val="Footer"/>
          <w:jc w:val="right"/>
        </w:pPr>
      </w:p>
      <w:p w:rsidR="007C3F9B" w:rsidRPr="00FA3336" w:rsidRDefault="007C3F9B">
        <w:pPr>
          <w:pStyle w:val="Footer"/>
          <w:jc w:val="right"/>
          <w:rPr>
            <w:lang w:val="en-US"/>
          </w:rPr>
        </w:pPr>
        <w:r w:rsidRPr="00557F3F">
          <w:rPr>
            <w:sz w:val="18"/>
            <w:szCs w:val="18"/>
            <w:lang w:val="en-US"/>
          </w:rPr>
          <w:t>D</w:t>
        </w:r>
        <w:r>
          <w:rPr>
            <w:sz w:val="18"/>
            <w:szCs w:val="18"/>
            <w:lang w:val="en-US"/>
          </w:rPr>
          <w:t>9</w:t>
        </w:r>
        <w:r w:rsidRPr="00557F3F">
          <w:rPr>
            <w:sz w:val="18"/>
            <w:szCs w:val="18"/>
            <w:lang w:val="en-US"/>
          </w:rPr>
          <w:t>.1 Functional Description: Portal and VRE</w:t>
        </w:r>
        <w:r w:rsidRPr="00FA3336">
          <w:rPr>
            <w:lang w:val="en-US"/>
          </w:rPr>
          <w:t xml:space="preserve"> </w:t>
        </w:r>
        <w:r w:rsidRPr="00FA3336">
          <w:rPr>
            <w:b/>
          </w:rPr>
          <w:fldChar w:fldCharType="begin"/>
        </w:r>
        <w:r w:rsidRPr="00FA3336">
          <w:rPr>
            <w:b/>
            <w:lang w:val="en-US"/>
          </w:rPr>
          <w:instrText>PAGE   \* MERGEFORMAT</w:instrText>
        </w:r>
        <w:r w:rsidRPr="00FA3336">
          <w:rPr>
            <w:b/>
          </w:rPr>
          <w:fldChar w:fldCharType="separate"/>
        </w:r>
        <w:r w:rsidR="00F66D67">
          <w:rPr>
            <w:b/>
            <w:noProof/>
            <w:lang w:val="en-US"/>
          </w:rPr>
          <w:t>18</w:t>
        </w:r>
        <w:r w:rsidRPr="00FA3336">
          <w:rPr>
            <w:b/>
          </w:rPr>
          <w:fldChar w:fldCharType="end"/>
        </w:r>
      </w:p>
    </w:sdtContent>
  </w:sdt>
  <w:p w:rsidR="007C3F9B" w:rsidRPr="00B667D9" w:rsidRDefault="007C3F9B">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F9B" w:rsidRDefault="007C3F9B" w:rsidP="00B667D9">
      <w:pPr>
        <w:spacing w:after="0" w:line="240" w:lineRule="auto"/>
      </w:pPr>
      <w:r>
        <w:separator/>
      </w:r>
    </w:p>
  </w:footnote>
  <w:footnote w:type="continuationSeparator" w:id="0">
    <w:p w:rsidR="007C3F9B" w:rsidRDefault="007C3F9B" w:rsidP="00B667D9">
      <w:pPr>
        <w:spacing w:after="0" w:line="240" w:lineRule="auto"/>
      </w:pPr>
      <w:r>
        <w:continuationSeparator/>
      </w:r>
    </w:p>
  </w:footnote>
  <w:footnote w:id="1">
    <w:p w:rsidR="007C3F9B" w:rsidRPr="001514EA" w:rsidRDefault="007C3F9B">
      <w:pPr>
        <w:pStyle w:val="FootnoteText"/>
        <w:rPr>
          <w:lang w:val="en-US"/>
        </w:rPr>
      </w:pPr>
      <w:r>
        <w:rPr>
          <w:rStyle w:val="FootnoteReference"/>
        </w:rPr>
        <w:footnoteRef/>
      </w:r>
      <w:r>
        <w:t xml:space="preserve"> </w:t>
      </w:r>
      <w:hyperlink r:id="rId1" w:history="1">
        <w:r w:rsidRPr="003E75D8">
          <w:rPr>
            <w:rStyle w:val="Hyperlink"/>
          </w:rPr>
          <w:t>http://trame.fefonlus.it</w:t>
        </w:r>
      </w:hyperlink>
      <w:r>
        <w:t xml:space="preserve"> </w:t>
      </w:r>
    </w:p>
  </w:footnote>
  <w:footnote w:id="2">
    <w:p w:rsidR="007C3F9B" w:rsidRPr="003E50BE" w:rsidRDefault="007C3F9B">
      <w:pPr>
        <w:pStyle w:val="FootnoteText"/>
        <w:rPr>
          <w:lang w:val="en-US"/>
        </w:rPr>
      </w:pPr>
      <w:r>
        <w:rPr>
          <w:rStyle w:val="FootnoteReference"/>
        </w:rPr>
        <w:footnoteRef/>
      </w:r>
      <w:r>
        <w:t xml:space="preserve"> </w:t>
      </w:r>
      <w:r w:rsidRPr="00B05784">
        <w:t>http://xtf.cdlib.org/</w:t>
      </w:r>
    </w:p>
  </w:footnote>
  <w:footnote w:id="3">
    <w:p w:rsidR="007C3F9B" w:rsidRPr="00F61484" w:rsidRDefault="007C3F9B">
      <w:pPr>
        <w:pStyle w:val="FootnoteText"/>
        <w:rPr>
          <w:lang w:val="en-US"/>
        </w:rPr>
      </w:pPr>
      <w:r>
        <w:rPr>
          <w:rStyle w:val="FootnoteReference"/>
        </w:rPr>
        <w:footnoteRef/>
      </w:r>
      <w:r>
        <w:t xml:space="preserve"> </w:t>
      </w:r>
      <w:r>
        <w:rPr>
          <w:rFonts w:cs="Arial"/>
          <w:color w:val="1155CC"/>
          <w:u w:val="single"/>
          <w:shd w:val="clear" w:color="auto" w:fill="FFFFFF"/>
        </w:rPr>
        <w:t>http://lucene.apache.org/solr/</w:t>
      </w:r>
    </w:p>
  </w:footnote>
  <w:footnote w:id="4">
    <w:p w:rsidR="007C3F9B" w:rsidRPr="00F61484" w:rsidRDefault="007C3F9B">
      <w:pPr>
        <w:pStyle w:val="FootnoteText"/>
        <w:rPr>
          <w:lang w:val="en-US"/>
        </w:rPr>
      </w:pPr>
      <w:r>
        <w:rPr>
          <w:rStyle w:val="FootnoteReference"/>
        </w:rPr>
        <w:footnoteRef/>
      </w:r>
      <w:r w:rsidRPr="003E50BE">
        <w:rPr>
          <w:lang w:val="en-US"/>
        </w:rPr>
        <w:t xml:space="preserve"> </w:t>
      </w:r>
      <w:r w:rsidRPr="003E50BE">
        <w:rPr>
          <w:rFonts w:cs="Arial"/>
          <w:color w:val="1155CC"/>
          <w:u w:val="single"/>
          <w:shd w:val="clear" w:color="auto" w:fill="FFFFFF"/>
          <w:lang w:val="en-US"/>
        </w:rPr>
        <w:t>http://www.elasticsearch.org</w:t>
      </w:r>
    </w:p>
  </w:footnote>
  <w:footnote w:id="5">
    <w:p w:rsidR="007C3F9B" w:rsidRPr="003E50BE" w:rsidRDefault="007C3F9B">
      <w:pPr>
        <w:pStyle w:val="FootnoteText"/>
        <w:rPr>
          <w:lang w:val="en-US"/>
        </w:rPr>
      </w:pPr>
      <w:r>
        <w:rPr>
          <w:rStyle w:val="FootnoteReference"/>
        </w:rPr>
        <w:footnoteRef/>
      </w:r>
      <w:r w:rsidRPr="003E50BE">
        <w:rPr>
          <w:lang w:val="en-US"/>
        </w:rPr>
        <w:t xml:space="preserve"> http://wiki.dbpedia.org/</w:t>
      </w:r>
    </w:p>
  </w:footnote>
  <w:footnote w:id="6">
    <w:p w:rsidR="007C3F9B" w:rsidRPr="003E50BE" w:rsidRDefault="007C3F9B">
      <w:pPr>
        <w:pStyle w:val="FootnoteText"/>
        <w:rPr>
          <w:lang w:val="en-US"/>
        </w:rPr>
      </w:pPr>
      <w:r>
        <w:rPr>
          <w:rStyle w:val="FootnoteReference"/>
        </w:rPr>
        <w:footnoteRef/>
      </w:r>
      <w:r w:rsidRPr="003E50BE">
        <w:rPr>
          <w:lang w:val="en-US"/>
        </w:rPr>
        <w:t xml:space="preserve"> https://www.freebase.com/</w:t>
      </w:r>
    </w:p>
  </w:footnote>
  <w:footnote w:id="7">
    <w:p w:rsidR="007C3F9B" w:rsidRPr="003E50BE" w:rsidRDefault="007C3F9B">
      <w:pPr>
        <w:pStyle w:val="FootnoteText"/>
        <w:rPr>
          <w:lang w:val="en-US"/>
        </w:rPr>
      </w:pPr>
      <w:r>
        <w:rPr>
          <w:rStyle w:val="FootnoteReference"/>
        </w:rPr>
        <w:footnoteRef/>
      </w:r>
      <w:r w:rsidRPr="003E50BE">
        <w:rPr>
          <w:lang w:val="en-US"/>
        </w:rPr>
        <w:t xml:space="preserve"> https://www.mediawiki.org/</w:t>
      </w:r>
    </w:p>
  </w:footnote>
  <w:footnote w:id="8">
    <w:p w:rsidR="007C3F9B" w:rsidRPr="003E50BE" w:rsidRDefault="007C3F9B">
      <w:pPr>
        <w:pStyle w:val="FootnoteText"/>
        <w:rPr>
          <w:lang w:val="en-US"/>
        </w:rPr>
      </w:pPr>
      <w:r>
        <w:rPr>
          <w:rStyle w:val="FootnoteReference"/>
        </w:rPr>
        <w:footnoteRef/>
      </w:r>
      <w:r w:rsidRPr="003E50BE">
        <w:rPr>
          <w:lang w:val="en-US"/>
        </w:rPr>
        <w:t xml:space="preserve"> https://www.djangoproject.com/</w:t>
      </w:r>
    </w:p>
  </w:footnote>
  <w:footnote w:id="9">
    <w:p w:rsidR="007C3F9B" w:rsidRPr="003E50BE" w:rsidRDefault="007C3F9B">
      <w:pPr>
        <w:pStyle w:val="FootnoteText"/>
        <w:rPr>
          <w:lang w:val="en-US"/>
        </w:rPr>
      </w:pPr>
      <w:r>
        <w:rPr>
          <w:rStyle w:val="FootnoteReference"/>
        </w:rPr>
        <w:footnoteRef/>
      </w:r>
      <w:r w:rsidRPr="003E50BE">
        <w:rPr>
          <w:lang w:val="en-US"/>
        </w:rPr>
        <w:t xml:space="preserve"> </w:t>
      </w:r>
      <w:hyperlink r:id="rId2" w:history="1">
        <w:r w:rsidRPr="003E50BE">
          <w:rPr>
            <w:rStyle w:val="Hyperlink"/>
            <w:lang w:val="en-US"/>
          </w:rPr>
          <w:t>http://solr-vs-elasticsearch.com/</w:t>
        </w:r>
      </w:hyperlink>
      <w:r w:rsidRPr="003E50BE">
        <w:rPr>
          <w:lang w:val="en-US"/>
        </w:rPr>
        <w:t xml:space="preserve"> </w:t>
      </w:r>
    </w:p>
  </w:footnote>
  <w:footnote w:id="10">
    <w:p w:rsidR="007C3F9B" w:rsidRPr="003E50BE" w:rsidRDefault="007C3F9B" w:rsidP="003E50BE">
      <w:pPr>
        <w:pStyle w:val="FootnoteText"/>
        <w:rPr>
          <w:lang w:val="en-US"/>
        </w:rPr>
      </w:pPr>
      <w:r>
        <w:rPr>
          <w:rStyle w:val="FootnoteReference"/>
        </w:rPr>
        <w:footnoteRef/>
      </w:r>
      <w:r w:rsidRPr="003E50BE">
        <w:rPr>
          <w:lang w:val="en-US"/>
        </w:rPr>
        <w:t xml:space="preserve"> </w:t>
      </w:r>
      <w:hyperlink r:id="rId3" w:history="1">
        <w:r w:rsidRPr="003E50BE">
          <w:rPr>
            <w:rStyle w:val="Hyperlink"/>
            <w:lang w:val="en-US"/>
          </w:rPr>
          <w:t>https://github.com/CENDARI/xmlfacets</w:t>
        </w:r>
      </w:hyperlink>
    </w:p>
  </w:footnote>
  <w:footnote w:id="11">
    <w:p w:rsidR="007C3F9B" w:rsidRPr="003E50BE" w:rsidRDefault="007C3F9B">
      <w:pPr>
        <w:pStyle w:val="FootnoteText"/>
        <w:rPr>
          <w:lang w:val="en-US"/>
        </w:rPr>
      </w:pPr>
      <w:r>
        <w:rPr>
          <w:rStyle w:val="FootnoteReference"/>
        </w:rPr>
        <w:footnoteRef/>
      </w:r>
      <w:r w:rsidRPr="003E50BE">
        <w:rPr>
          <w:lang w:val="en-US"/>
        </w:rPr>
        <w:t xml:space="preserve"> http://dublincore.org/documents/dces/</w:t>
      </w:r>
    </w:p>
  </w:footnote>
  <w:footnote w:id="12">
    <w:p w:rsidR="007C3F9B" w:rsidRPr="003E50BE" w:rsidRDefault="007C3F9B">
      <w:pPr>
        <w:pStyle w:val="FootnoteText"/>
        <w:rPr>
          <w:lang w:val="en-US"/>
        </w:rPr>
      </w:pPr>
      <w:r>
        <w:rPr>
          <w:rStyle w:val="FootnoteReference"/>
        </w:rPr>
        <w:footnoteRef/>
      </w:r>
      <w:r>
        <w:t xml:space="preserve"> </w:t>
      </w:r>
      <w:r w:rsidRPr="00D7458F">
        <w:t>http://www.europeana.eu/</w:t>
      </w:r>
    </w:p>
  </w:footnote>
  <w:footnote w:id="13">
    <w:p w:rsidR="007C3F9B" w:rsidRPr="003E50BE" w:rsidRDefault="007C3F9B">
      <w:pPr>
        <w:pStyle w:val="FootnoteText"/>
        <w:rPr>
          <w:lang w:val="en-US"/>
        </w:rPr>
      </w:pPr>
      <w:r>
        <w:rPr>
          <w:rStyle w:val="FootnoteReference"/>
        </w:rPr>
        <w:footnoteRef/>
      </w:r>
      <w:r w:rsidRPr="003E50BE">
        <w:rPr>
          <w:lang w:val="en-US"/>
        </w:rPr>
        <w:t xml:space="preserve"> http://www.manuscriptorium.com/</w:t>
      </w:r>
    </w:p>
  </w:footnote>
  <w:footnote w:id="14">
    <w:p w:rsidR="007C3F9B" w:rsidRPr="003E50BE" w:rsidRDefault="007C3F9B">
      <w:pPr>
        <w:pStyle w:val="FootnoteText"/>
        <w:rPr>
          <w:lang w:val="en-US"/>
        </w:rPr>
      </w:pPr>
      <w:r>
        <w:rPr>
          <w:rStyle w:val="FootnoteReference"/>
        </w:rPr>
        <w:footnoteRef/>
      </w:r>
      <w:r w:rsidRPr="003E50BE">
        <w:rPr>
          <w:lang w:val="en-US"/>
        </w:rPr>
        <w:t xml:space="preserve"> https://wiki.</w:t>
      </w:r>
      <w:r>
        <w:rPr>
          <w:lang w:val="en-US"/>
        </w:rPr>
        <w:t>cendari</w:t>
      </w:r>
      <w:r w:rsidRPr="003E50BE">
        <w:rPr>
          <w:lang w:val="en-US"/>
        </w:rPr>
        <w:t>.dariah.eu/wiki/Main_Page</w:t>
      </w:r>
    </w:p>
  </w:footnote>
  <w:footnote w:id="15">
    <w:p w:rsidR="007C3F9B" w:rsidRPr="003E50BE" w:rsidRDefault="007C3F9B">
      <w:pPr>
        <w:pStyle w:val="FootnoteText"/>
        <w:rPr>
          <w:lang w:val="en-US"/>
        </w:rPr>
      </w:pPr>
      <w:r>
        <w:rPr>
          <w:rStyle w:val="FootnoteReference"/>
        </w:rPr>
        <w:footnoteRef/>
      </w:r>
      <w:r w:rsidRPr="003E50BE">
        <w:rPr>
          <w:lang w:val="en-US"/>
        </w:rPr>
        <w:t xml:space="preserve"> https://pro2.</w:t>
      </w:r>
      <w:r>
        <w:rPr>
          <w:lang w:val="en-US"/>
        </w:rPr>
        <w:t>cendari</w:t>
      </w:r>
      <w:r w:rsidRPr="003E50BE">
        <w:rPr>
          <w:lang w:val="en-US"/>
        </w:rPr>
        <w:t>.dariah.eu/enotes/</w:t>
      </w:r>
    </w:p>
  </w:footnote>
  <w:footnote w:id="16">
    <w:p w:rsidR="007C3F9B" w:rsidRPr="003E50BE" w:rsidRDefault="007C3F9B">
      <w:pPr>
        <w:pStyle w:val="FootnoteText"/>
        <w:rPr>
          <w:lang w:val="en-US"/>
        </w:rPr>
      </w:pPr>
      <w:r>
        <w:rPr>
          <w:rStyle w:val="FootnoteReference"/>
        </w:rPr>
        <w:footnoteRef/>
      </w:r>
      <w:r w:rsidRPr="003E50BE">
        <w:rPr>
          <w:lang w:val="en-US"/>
        </w:rPr>
        <w:t xml:space="preserve"> https://github.com/okfn/facetview</w:t>
      </w:r>
    </w:p>
  </w:footnote>
  <w:footnote w:id="17">
    <w:p w:rsidR="007C3F9B" w:rsidRPr="003E50BE" w:rsidRDefault="007C3F9B">
      <w:pPr>
        <w:pStyle w:val="FootnoteText"/>
        <w:rPr>
          <w:lang w:val="en-US"/>
        </w:rPr>
      </w:pPr>
      <w:r>
        <w:rPr>
          <w:rStyle w:val="FootnoteReference"/>
        </w:rPr>
        <w:footnoteRef/>
      </w:r>
      <w:r w:rsidRPr="003E50BE">
        <w:rPr>
          <w:lang w:val="en-US"/>
        </w:rPr>
        <w:t xml:space="preserve"> http://en.wikipedia.org/wiki/Geohash</w:t>
      </w:r>
    </w:p>
  </w:footnote>
  <w:footnote w:id="18">
    <w:p w:rsidR="007C3F9B" w:rsidRPr="00A1099B" w:rsidRDefault="007C3F9B">
      <w:pPr>
        <w:pStyle w:val="FootnoteText"/>
      </w:pPr>
      <w:r>
        <w:rPr>
          <w:rStyle w:val="FootnoteReference"/>
        </w:rPr>
        <w:footnoteRef/>
      </w:r>
      <w:r>
        <w:t xml:space="preserve"> </w:t>
      </w:r>
      <w:r w:rsidRPr="00026C7A">
        <w:t>http://codemirror.net/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F9B" w:rsidRPr="00215284" w:rsidRDefault="007C3F9B" w:rsidP="00215284">
    <w:pPr>
      <w:pStyle w:val="Header"/>
      <w:jc w:val="center"/>
      <w:rPr>
        <w:lang w:val="en-US"/>
      </w:rPr>
    </w:pPr>
    <w:r w:rsidRPr="004B1553">
      <w:rPr>
        <w:noProof/>
        <w:sz w:val="28"/>
        <w:szCs w:val="28"/>
        <w:lang w:val="fr-FR" w:eastAsia="fr-FR"/>
      </w:rPr>
      <w:drawing>
        <wp:inline distT="0" distB="0" distL="0" distR="0" wp14:anchorId="2D4E94D4" wp14:editId="3AB06747">
          <wp:extent cx="777240" cy="777240"/>
          <wp:effectExtent l="0" t="0" r="3810" b="3810"/>
          <wp:docPr id="10" name="Picture 10" descr="C:\Users\byrned36\Documents\CENDARI\Logos\cendari logo no 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yrned36\Documents\CENDARI\Logos\cendari logo no 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r w:rsidRPr="00215284">
      <w:rPr>
        <w:lang w:val="en-US"/>
      </w:rPr>
      <w:br/>
      <w:t xml:space="preserve"> INFRA-2011-1-284432</w:t>
    </w:r>
  </w:p>
  <w:p w:rsidR="007C3F9B" w:rsidRPr="00215284" w:rsidRDefault="007C3F9B" w:rsidP="00056D88">
    <w:pPr>
      <w:pStyle w:val="Header"/>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173"/>
    <w:multiLevelType w:val="hybridMultilevel"/>
    <w:tmpl w:val="FA88C5E4"/>
    <w:lvl w:ilvl="0" w:tplc="49B870FC">
      <w:start w:val="1"/>
      <w:numFmt w:val="decimal"/>
      <w:lvlText w:val="%1)"/>
      <w:lvlJc w:val="left"/>
      <w:pPr>
        <w:ind w:left="720" w:hanging="360"/>
      </w:pPr>
      <w:rPr>
        <w:rFonts w:eastAsia="Times New Roman" w:cs="Arial"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7F682B"/>
    <w:multiLevelType w:val="multilevel"/>
    <w:tmpl w:val="F3EAFA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99C5E93"/>
    <w:multiLevelType w:val="multilevel"/>
    <w:tmpl w:val="0FF0C2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B421264"/>
    <w:multiLevelType w:val="multilevel"/>
    <w:tmpl w:val="8BF0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377DF"/>
    <w:multiLevelType w:val="hybridMultilevel"/>
    <w:tmpl w:val="EDA45B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0D436B8C"/>
    <w:multiLevelType w:val="multilevel"/>
    <w:tmpl w:val="4B403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59821C3"/>
    <w:multiLevelType w:val="multilevel"/>
    <w:tmpl w:val="E1D408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60E3DAB"/>
    <w:multiLevelType w:val="multilevel"/>
    <w:tmpl w:val="F090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426B52"/>
    <w:multiLevelType w:val="multilevel"/>
    <w:tmpl w:val="11C8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33178"/>
    <w:multiLevelType w:val="multilevel"/>
    <w:tmpl w:val="062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01639D"/>
    <w:multiLevelType w:val="multilevel"/>
    <w:tmpl w:val="9DA0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B1E10F4"/>
    <w:multiLevelType w:val="multilevel"/>
    <w:tmpl w:val="39FA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2855E5"/>
    <w:multiLevelType w:val="multilevel"/>
    <w:tmpl w:val="094C043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3">
    <w:nsid w:val="1C977DA5"/>
    <w:multiLevelType w:val="hybridMultilevel"/>
    <w:tmpl w:val="0906A66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EDE5E04"/>
    <w:multiLevelType w:val="multilevel"/>
    <w:tmpl w:val="07D6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1F4B37C2"/>
    <w:multiLevelType w:val="multilevel"/>
    <w:tmpl w:val="BE881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2776A94"/>
    <w:multiLevelType w:val="hybridMultilevel"/>
    <w:tmpl w:val="D95419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2CD46FE"/>
    <w:multiLevelType w:val="hybridMultilevel"/>
    <w:tmpl w:val="A43650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22F01C0D"/>
    <w:multiLevelType w:val="multilevel"/>
    <w:tmpl w:val="CC3A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5124DD"/>
    <w:multiLevelType w:val="multilevel"/>
    <w:tmpl w:val="EAA0B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275A5405"/>
    <w:multiLevelType w:val="multilevel"/>
    <w:tmpl w:val="FEB63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27634DBA"/>
    <w:multiLevelType w:val="multilevel"/>
    <w:tmpl w:val="2FC4DC7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2">
    <w:nsid w:val="29711E04"/>
    <w:multiLevelType w:val="multilevel"/>
    <w:tmpl w:val="8FFC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8C6A36"/>
    <w:multiLevelType w:val="multilevel"/>
    <w:tmpl w:val="B36A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782328"/>
    <w:multiLevelType w:val="hybridMultilevel"/>
    <w:tmpl w:val="CCA0A9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4040B"/>
    <w:multiLevelType w:val="hybridMultilevel"/>
    <w:tmpl w:val="B726C0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D0F2341"/>
    <w:multiLevelType w:val="multilevel"/>
    <w:tmpl w:val="424CD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41646286"/>
    <w:multiLevelType w:val="multilevel"/>
    <w:tmpl w:val="0E1002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416E4BCB"/>
    <w:multiLevelType w:val="hybridMultilevel"/>
    <w:tmpl w:val="D8CE0AD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42EF05EF"/>
    <w:multiLevelType w:val="hybridMultilevel"/>
    <w:tmpl w:val="2EF018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5324185"/>
    <w:multiLevelType w:val="multilevel"/>
    <w:tmpl w:val="91FCEB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48791E10"/>
    <w:multiLevelType w:val="multilevel"/>
    <w:tmpl w:val="E8F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B13C01"/>
    <w:multiLevelType w:val="multilevel"/>
    <w:tmpl w:val="5FA0D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4F827CF7"/>
    <w:multiLevelType w:val="hybridMultilevel"/>
    <w:tmpl w:val="D6A298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nsid w:val="5028564C"/>
    <w:multiLevelType w:val="multilevel"/>
    <w:tmpl w:val="BB1A4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510044B2"/>
    <w:multiLevelType w:val="multilevel"/>
    <w:tmpl w:val="68C4C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1575CA"/>
    <w:multiLevelType w:val="multilevel"/>
    <w:tmpl w:val="2D78B1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nsid w:val="56082FB7"/>
    <w:multiLevelType w:val="multilevel"/>
    <w:tmpl w:val="666A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4518F6"/>
    <w:multiLevelType w:val="multilevel"/>
    <w:tmpl w:val="9F7CD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15253BE"/>
    <w:multiLevelType w:val="hybridMultilevel"/>
    <w:tmpl w:val="D1903B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nsid w:val="64167625"/>
    <w:multiLevelType w:val="hybridMultilevel"/>
    <w:tmpl w:val="599061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64740E6F"/>
    <w:multiLevelType w:val="multilevel"/>
    <w:tmpl w:val="E8C687D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2">
    <w:nsid w:val="6F3B6C79"/>
    <w:multiLevelType w:val="hybridMultilevel"/>
    <w:tmpl w:val="756A02E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1727609"/>
    <w:multiLevelType w:val="multilevel"/>
    <w:tmpl w:val="2A4A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26546F"/>
    <w:multiLevelType w:val="hybridMultilevel"/>
    <w:tmpl w:val="D50498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nsid w:val="759D6933"/>
    <w:multiLevelType w:val="multilevel"/>
    <w:tmpl w:val="30C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7B42B8"/>
    <w:multiLevelType w:val="multilevel"/>
    <w:tmpl w:val="B7B8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697C78"/>
    <w:multiLevelType w:val="multilevel"/>
    <w:tmpl w:val="B47E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AA284A"/>
    <w:multiLevelType w:val="hybridMultilevel"/>
    <w:tmpl w:val="A2C4E12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7E2054FD"/>
    <w:multiLevelType w:val="multilevel"/>
    <w:tmpl w:val="8A544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16"/>
  </w:num>
  <w:num w:numId="3">
    <w:abstractNumId w:val="17"/>
  </w:num>
  <w:num w:numId="4">
    <w:abstractNumId w:val="24"/>
  </w:num>
  <w:num w:numId="5">
    <w:abstractNumId w:val="39"/>
  </w:num>
  <w:num w:numId="6">
    <w:abstractNumId w:val="25"/>
  </w:num>
  <w:num w:numId="7">
    <w:abstractNumId w:val="44"/>
  </w:num>
  <w:num w:numId="8">
    <w:abstractNumId w:val="27"/>
  </w:num>
  <w:num w:numId="9">
    <w:abstractNumId w:val="32"/>
  </w:num>
  <w:num w:numId="10">
    <w:abstractNumId w:val="36"/>
  </w:num>
  <w:num w:numId="11">
    <w:abstractNumId w:val="34"/>
  </w:num>
  <w:num w:numId="12">
    <w:abstractNumId w:val="49"/>
  </w:num>
  <w:num w:numId="13">
    <w:abstractNumId w:val="19"/>
  </w:num>
  <w:num w:numId="14">
    <w:abstractNumId w:val="2"/>
  </w:num>
  <w:num w:numId="15">
    <w:abstractNumId w:val="1"/>
  </w:num>
  <w:num w:numId="16">
    <w:abstractNumId w:val="6"/>
  </w:num>
  <w:num w:numId="17">
    <w:abstractNumId w:val="41"/>
  </w:num>
  <w:num w:numId="18">
    <w:abstractNumId w:val="12"/>
  </w:num>
  <w:num w:numId="19">
    <w:abstractNumId w:val="21"/>
  </w:num>
  <w:num w:numId="20">
    <w:abstractNumId w:val="30"/>
  </w:num>
  <w:num w:numId="21">
    <w:abstractNumId w:val="40"/>
  </w:num>
  <w:num w:numId="22">
    <w:abstractNumId w:val="37"/>
  </w:num>
  <w:num w:numId="23">
    <w:abstractNumId w:val="11"/>
  </w:num>
  <w:num w:numId="24">
    <w:abstractNumId w:val="43"/>
  </w:num>
  <w:num w:numId="25">
    <w:abstractNumId w:val="3"/>
  </w:num>
  <w:num w:numId="26">
    <w:abstractNumId w:val="9"/>
  </w:num>
  <w:num w:numId="27">
    <w:abstractNumId w:val="31"/>
  </w:num>
  <w:num w:numId="28">
    <w:abstractNumId w:val="8"/>
  </w:num>
  <w:num w:numId="29">
    <w:abstractNumId w:val="5"/>
  </w:num>
  <w:num w:numId="30">
    <w:abstractNumId w:val="20"/>
  </w:num>
  <w:num w:numId="31">
    <w:abstractNumId w:val="26"/>
  </w:num>
  <w:num w:numId="32">
    <w:abstractNumId w:val="15"/>
  </w:num>
  <w:num w:numId="33">
    <w:abstractNumId w:val="10"/>
  </w:num>
  <w:num w:numId="34">
    <w:abstractNumId w:val="14"/>
  </w:num>
  <w:num w:numId="35">
    <w:abstractNumId w:val="46"/>
  </w:num>
  <w:num w:numId="36">
    <w:abstractNumId w:val="22"/>
  </w:num>
  <w:num w:numId="37">
    <w:abstractNumId w:val="18"/>
  </w:num>
  <w:num w:numId="38">
    <w:abstractNumId w:val="45"/>
  </w:num>
  <w:num w:numId="39">
    <w:abstractNumId w:val="35"/>
  </w:num>
  <w:num w:numId="40">
    <w:abstractNumId w:val="23"/>
  </w:num>
  <w:num w:numId="41">
    <w:abstractNumId w:val="7"/>
  </w:num>
  <w:num w:numId="42">
    <w:abstractNumId w:val="33"/>
  </w:num>
  <w:num w:numId="43">
    <w:abstractNumId w:val="0"/>
  </w:num>
  <w:num w:numId="44">
    <w:abstractNumId w:val="38"/>
  </w:num>
  <w:num w:numId="45">
    <w:abstractNumId w:val="29"/>
  </w:num>
  <w:num w:numId="46">
    <w:abstractNumId w:val="47"/>
  </w:num>
  <w:num w:numId="47">
    <w:abstractNumId w:val="48"/>
  </w:num>
  <w:num w:numId="48">
    <w:abstractNumId w:val="13"/>
  </w:num>
  <w:num w:numId="49">
    <w:abstractNumId w:val="28"/>
  </w:num>
  <w:num w:numId="50">
    <w:abstractNumId w:val="4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revisionView w:markup="0"/>
  <w:trackRevisions/>
  <w:defaultTabStop w:val="708"/>
  <w:hyphenationZone w:val="425"/>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9E"/>
    <w:rsid w:val="0000340C"/>
    <w:rsid w:val="00010E73"/>
    <w:rsid w:val="00025606"/>
    <w:rsid w:val="00026C7A"/>
    <w:rsid w:val="00032FD6"/>
    <w:rsid w:val="0005109A"/>
    <w:rsid w:val="00056D88"/>
    <w:rsid w:val="00072BA8"/>
    <w:rsid w:val="00077BB6"/>
    <w:rsid w:val="00083C71"/>
    <w:rsid w:val="00086843"/>
    <w:rsid w:val="000A23D5"/>
    <w:rsid w:val="000A3E53"/>
    <w:rsid w:val="000B6EC7"/>
    <w:rsid w:val="000E7BFB"/>
    <w:rsid w:val="000F20BA"/>
    <w:rsid w:val="00112F81"/>
    <w:rsid w:val="001229BB"/>
    <w:rsid w:val="00123A29"/>
    <w:rsid w:val="00131605"/>
    <w:rsid w:val="00132FDD"/>
    <w:rsid w:val="00146BF2"/>
    <w:rsid w:val="001514EA"/>
    <w:rsid w:val="00153294"/>
    <w:rsid w:val="0017002F"/>
    <w:rsid w:val="00174F69"/>
    <w:rsid w:val="00185D71"/>
    <w:rsid w:val="001A0A09"/>
    <w:rsid w:val="001A27C5"/>
    <w:rsid w:val="001A5748"/>
    <w:rsid w:val="001B5A2F"/>
    <w:rsid w:val="001B7013"/>
    <w:rsid w:val="001F41B5"/>
    <w:rsid w:val="00215284"/>
    <w:rsid w:val="002201EB"/>
    <w:rsid w:val="00222C20"/>
    <w:rsid w:val="0022527C"/>
    <w:rsid w:val="0023235C"/>
    <w:rsid w:val="002607A9"/>
    <w:rsid w:val="00267167"/>
    <w:rsid w:val="002710C6"/>
    <w:rsid w:val="002732A7"/>
    <w:rsid w:val="002903BA"/>
    <w:rsid w:val="002A6186"/>
    <w:rsid w:val="002C0219"/>
    <w:rsid w:val="002C053D"/>
    <w:rsid w:val="002D1CF8"/>
    <w:rsid w:val="002E0C7A"/>
    <w:rsid w:val="002E2192"/>
    <w:rsid w:val="002F0DFD"/>
    <w:rsid w:val="00316190"/>
    <w:rsid w:val="00316D4D"/>
    <w:rsid w:val="00324BBA"/>
    <w:rsid w:val="00327384"/>
    <w:rsid w:val="00336474"/>
    <w:rsid w:val="00346B4D"/>
    <w:rsid w:val="00346CE1"/>
    <w:rsid w:val="003504A0"/>
    <w:rsid w:val="003557F5"/>
    <w:rsid w:val="00356580"/>
    <w:rsid w:val="003565F4"/>
    <w:rsid w:val="003570BC"/>
    <w:rsid w:val="00380384"/>
    <w:rsid w:val="003829DE"/>
    <w:rsid w:val="003856DF"/>
    <w:rsid w:val="003B76E2"/>
    <w:rsid w:val="003D65B2"/>
    <w:rsid w:val="003E50BE"/>
    <w:rsid w:val="003F22C7"/>
    <w:rsid w:val="00401905"/>
    <w:rsid w:val="00412BF4"/>
    <w:rsid w:val="004303EC"/>
    <w:rsid w:val="00434EEA"/>
    <w:rsid w:val="004373B5"/>
    <w:rsid w:val="00450A7C"/>
    <w:rsid w:val="00451C44"/>
    <w:rsid w:val="00477FB3"/>
    <w:rsid w:val="00481A9D"/>
    <w:rsid w:val="00481F5B"/>
    <w:rsid w:val="00482569"/>
    <w:rsid w:val="00482B5F"/>
    <w:rsid w:val="004A37D5"/>
    <w:rsid w:val="004B733D"/>
    <w:rsid w:val="004B7725"/>
    <w:rsid w:val="004B7CE8"/>
    <w:rsid w:val="004C498C"/>
    <w:rsid w:val="004D1B47"/>
    <w:rsid w:val="004E0928"/>
    <w:rsid w:val="004E34AD"/>
    <w:rsid w:val="004E7AF8"/>
    <w:rsid w:val="005021B7"/>
    <w:rsid w:val="005051D9"/>
    <w:rsid w:val="005455CB"/>
    <w:rsid w:val="00557F3F"/>
    <w:rsid w:val="005A4C13"/>
    <w:rsid w:val="005B236A"/>
    <w:rsid w:val="005B24B7"/>
    <w:rsid w:val="005B29A9"/>
    <w:rsid w:val="005B64F1"/>
    <w:rsid w:val="005C04EF"/>
    <w:rsid w:val="005C27BA"/>
    <w:rsid w:val="005E1A2C"/>
    <w:rsid w:val="005E2C17"/>
    <w:rsid w:val="00613BDD"/>
    <w:rsid w:val="0061575C"/>
    <w:rsid w:val="00623B7D"/>
    <w:rsid w:val="00627915"/>
    <w:rsid w:val="00627E0D"/>
    <w:rsid w:val="00667659"/>
    <w:rsid w:val="00672CE0"/>
    <w:rsid w:val="00673D3A"/>
    <w:rsid w:val="00676061"/>
    <w:rsid w:val="00684054"/>
    <w:rsid w:val="00690851"/>
    <w:rsid w:val="006A4F15"/>
    <w:rsid w:val="006B0098"/>
    <w:rsid w:val="006C5BB7"/>
    <w:rsid w:val="006D00C2"/>
    <w:rsid w:val="006D03F0"/>
    <w:rsid w:val="006E081C"/>
    <w:rsid w:val="006E62E6"/>
    <w:rsid w:val="007357AF"/>
    <w:rsid w:val="00763AA8"/>
    <w:rsid w:val="00783F25"/>
    <w:rsid w:val="00790064"/>
    <w:rsid w:val="00790CFB"/>
    <w:rsid w:val="0079659E"/>
    <w:rsid w:val="007B4321"/>
    <w:rsid w:val="007B662E"/>
    <w:rsid w:val="007C0210"/>
    <w:rsid w:val="007C3F9B"/>
    <w:rsid w:val="007E11CE"/>
    <w:rsid w:val="007E3542"/>
    <w:rsid w:val="007E4E98"/>
    <w:rsid w:val="00814FF1"/>
    <w:rsid w:val="008252E6"/>
    <w:rsid w:val="0082592D"/>
    <w:rsid w:val="00834EBA"/>
    <w:rsid w:val="00847FD8"/>
    <w:rsid w:val="00861C49"/>
    <w:rsid w:val="00876D52"/>
    <w:rsid w:val="008772B2"/>
    <w:rsid w:val="00884D58"/>
    <w:rsid w:val="00895703"/>
    <w:rsid w:val="008957F5"/>
    <w:rsid w:val="00896397"/>
    <w:rsid w:val="00896A8E"/>
    <w:rsid w:val="008A20F4"/>
    <w:rsid w:val="008B054C"/>
    <w:rsid w:val="008D1F50"/>
    <w:rsid w:val="008D2172"/>
    <w:rsid w:val="008F1291"/>
    <w:rsid w:val="0090264F"/>
    <w:rsid w:val="00903E40"/>
    <w:rsid w:val="00911476"/>
    <w:rsid w:val="00924424"/>
    <w:rsid w:val="009339D6"/>
    <w:rsid w:val="0094011B"/>
    <w:rsid w:val="00941768"/>
    <w:rsid w:val="00947EDD"/>
    <w:rsid w:val="00975394"/>
    <w:rsid w:val="009807D6"/>
    <w:rsid w:val="00992E23"/>
    <w:rsid w:val="00996FC8"/>
    <w:rsid w:val="009A0D05"/>
    <w:rsid w:val="009A1D30"/>
    <w:rsid w:val="009C18A9"/>
    <w:rsid w:val="009C78BC"/>
    <w:rsid w:val="009D1E63"/>
    <w:rsid w:val="009D338B"/>
    <w:rsid w:val="009F43C5"/>
    <w:rsid w:val="00A03300"/>
    <w:rsid w:val="00A1099B"/>
    <w:rsid w:val="00A11825"/>
    <w:rsid w:val="00A1296F"/>
    <w:rsid w:val="00A23C02"/>
    <w:rsid w:val="00A26A1E"/>
    <w:rsid w:val="00A40749"/>
    <w:rsid w:val="00A60376"/>
    <w:rsid w:val="00A678CB"/>
    <w:rsid w:val="00A851AA"/>
    <w:rsid w:val="00A95E81"/>
    <w:rsid w:val="00AA1278"/>
    <w:rsid w:val="00AA12EF"/>
    <w:rsid w:val="00AB5758"/>
    <w:rsid w:val="00AC22AE"/>
    <w:rsid w:val="00AC77E1"/>
    <w:rsid w:val="00AE2E3C"/>
    <w:rsid w:val="00AE6E20"/>
    <w:rsid w:val="00AF4223"/>
    <w:rsid w:val="00AF4A51"/>
    <w:rsid w:val="00AF7A21"/>
    <w:rsid w:val="00B000CB"/>
    <w:rsid w:val="00B01BF2"/>
    <w:rsid w:val="00B05784"/>
    <w:rsid w:val="00B17DFB"/>
    <w:rsid w:val="00B305CD"/>
    <w:rsid w:val="00B341C4"/>
    <w:rsid w:val="00B42684"/>
    <w:rsid w:val="00B44363"/>
    <w:rsid w:val="00B5766C"/>
    <w:rsid w:val="00B667D9"/>
    <w:rsid w:val="00B82E01"/>
    <w:rsid w:val="00B852CE"/>
    <w:rsid w:val="00BB0009"/>
    <w:rsid w:val="00BB2099"/>
    <w:rsid w:val="00BC5176"/>
    <w:rsid w:val="00BC7DD5"/>
    <w:rsid w:val="00BD1D60"/>
    <w:rsid w:val="00BD6751"/>
    <w:rsid w:val="00BE252D"/>
    <w:rsid w:val="00BE330F"/>
    <w:rsid w:val="00BE3E67"/>
    <w:rsid w:val="00BF10D2"/>
    <w:rsid w:val="00C053CD"/>
    <w:rsid w:val="00C115FA"/>
    <w:rsid w:val="00C738D4"/>
    <w:rsid w:val="00C74874"/>
    <w:rsid w:val="00C80089"/>
    <w:rsid w:val="00C82149"/>
    <w:rsid w:val="00C82628"/>
    <w:rsid w:val="00C82734"/>
    <w:rsid w:val="00C94607"/>
    <w:rsid w:val="00CA0510"/>
    <w:rsid w:val="00CA3009"/>
    <w:rsid w:val="00CA7F60"/>
    <w:rsid w:val="00CC0CF7"/>
    <w:rsid w:val="00CE7042"/>
    <w:rsid w:val="00CF2256"/>
    <w:rsid w:val="00D02A8A"/>
    <w:rsid w:val="00D1277F"/>
    <w:rsid w:val="00D12D80"/>
    <w:rsid w:val="00D12F33"/>
    <w:rsid w:val="00D13D9A"/>
    <w:rsid w:val="00D37549"/>
    <w:rsid w:val="00D466F1"/>
    <w:rsid w:val="00D52558"/>
    <w:rsid w:val="00D54809"/>
    <w:rsid w:val="00D55F59"/>
    <w:rsid w:val="00D60344"/>
    <w:rsid w:val="00D7458F"/>
    <w:rsid w:val="00D81481"/>
    <w:rsid w:val="00D90A2E"/>
    <w:rsid w:val="00D961FE"/>
    <w:rsid w:val="00DA6608"/>
    <w:rsid w:val="00DB1478"/>
    <w:rsid w:val="00DB5569"/>
    <w:rsid w:val="00DC2BC3"/>
    <w:rsid w:val="00DC747F"/>
    <w:rsid w:val="00DD2F86"/>
    <w:rsid w:val="00DD3471"/>
    <w:rsid w:val="00DE73B1"/>
    <w:rsid w:val="00E00D49"/>
    <w:rsid w:val="00E05AED"/>
    <w:rsid w:val="00E15682"/>
    <w:rsid w:val="00E20324"/>
    <w:rsid w:val="00E251D4"/>
    <w:rsid w:val="00E25609"/>
    <w:rsid w:val="00E41845"/>
    <w:rsid w:val="00E552EE"/>
    <w:rsid w:val="00EA7F7E"/>
    <w:rsid w:val="00EB4BC3"/>
    <w:rsid w:val="00EC33D4"/>
    <w:rsid w:val="00EC72CF"/>
    <w:rsid w:val="00ED1300"/>
    <w:rsid w:val="00ED6B8C"/>
    <w:rsid w:val="00F00CFE"/>
    <w:rsid w:val="00F13B3A"/>
    <w:rsid w:val="00F363F7"/>
    <w:rsid w:val="00F44BEF"/>
    <w:rsid w:val="00F458F4"/>
    <w:rsid w:val="00F45ED9"/>
    <w:rsid w:val="00F46A22"/>
    <w:rsid w:val="00F523A6"/>
    <w:rsid w:val="00F537AD"/>
    <w:rsid w:val="00F61484"/>
    <w:rsid w:val="00F66D67"/>
    <w:rsid w:val="00F90F3F"/>
    <w:rsid w:val="00F91CD1"/>
    <w:rsid w:val="00F963C1"/>
    <w:rsid w:val="00F96650"/>
    <w:rsid w:val="00FA1B0C"/>
    <w:rsid w:val="00FA3336"/>
    <w:rsid w:val="00FA545A"/>
    <w:rsid w:val="00FB168B"/>
    <w:rsid w:val="00FC2DF3"/>
    <w:rsid w:val="00FC2FAE"/>
    <w:rsid w:val="00FC59DD"/>
    <w:rsid w:val="00FF7D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84"/>
    <w:pPr>
      <w:jc w:val="both"/>
    </w:pPr>
    <w:rPr>
      <w:rFonts w:ascii="Arial" w:hAnsi="Arial"/>
      <w:sz w:val="24"/>
    </w:rPr>
  </w:style>
  <w:style w:type="paragraph" w:styleId="Heading1">
    <w:name w:val="heading 1"/>
    <w:basedOn w:val="Normal"/>
    <w:next w:val="Normal"/>
    <w:link w:val="Heading1Char"/>
    <w:uiPriority w:val="9"/>
    <w:qFormat/>
    <w:rsid w:val="003829DE"/>
    <w:pPr>
      <w:keepNext/>
      <w:keepLines/>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Heading2">
    <w:name w:val="heading 2"/>
    <w:basedOn w:val="Normal"/>
    <w:next w:val="Normal"/>
    <w:link w:val="Heading2Char"/>
    <w:uiPriority w:val="9"/>
    <w:unhideWhenUsed/>
    <w:qFormat/>
    <w:rsid w:val="002E2192"/>
    <w:pPr>
      <w:keepNext/>
      <w:keepLines/>
      <w:spacing w:before="320" w:after="120" w:line="240" w:lineRule="auto"/>
      <w:outlineLvl w:val="1"/>
    </w:pPr>
    <w:rPr>
      <w:rFonts w:eastAsiaTheme="majorEastAsia" w:cstheme="majorBidi"/>
      <w:b/>
      <w:bCs/>
      <w:color w:val="943634" w:themeColor="accent2" w:themeShade="BF"/>
      <w:szCs w:val="26"/>
      <w:lang w:eastAsia="de-DE"/>
    </w:rPr>
  </w:style>
  <w:style w:type="paragraph" w:styleId="Heading3">
    <w:name w:val="heading 3"/>
    <w:basedOn w:val="Normal"/>
    <w:next w:val="Normal"/>
    <w:link w:val="Heading3Char"/>
    <w:uiPriority w:val="9"/>
    <w:unhideWhenUsed/>
    <w:qFormat/>
    <w:rsid w:val="00924424"/>
    <w:pPr>
      <w:keepNext/>
      <w:keepLines/>
      <w:spacing w:before="200" w:after="0" w:line="240" w:lineRule="auto"/>
      <w:outlineLvl w:val="2"/>
    </w:pPr>
    <w:rPr>
      <w:rFonts w:eastAsiaTheme="majorEastAsia" w:cstheme="majorBidi"/>
      <w:b/>
      <w:bCs/>
      <w:color w:val="4F81BD" w:themeColor="accent1"/>
      <w:szCs w:val="24"/>
      <w:lang w:eastAsia="de-DE"/>
    </w:rPr>
  </w:style>
  <w:style w:type="paragraph" w:styleId="Heading6">
    <w:name w:val="heading 6"/>
    <w:basedOn w:val="Normal"/>
    <w:next w:val="Normal"/>
    <w:link w:val="Heading6Char"/>
    <w:uiPriority w:val="9"/>
    <w:unhideWhenUsed/>
    <w:qFormat/>
    <w:rsid w:val="00FA1B0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1E63"/>
    <w:rPr>
      <w:color w:val="0000FF"/>
      <w:u w:val="single"/>
    </w:rPr>
  </w:style>
  <w:style w:type="character" w:customStyle="1" w:styleId="Heading1Char">
    <w:name w:val="Heading 1 Char"/>
    <w:basedOn w:val="DefaultParagraphFont"/>
    <w:link w:val="Heading1"/>
    <w:uiPriority w:val="9"/>
    <w:rsid w:val="003829DE"/>
    <w:rPr>
      <w:rFonts w:asciiTheme="majorHAnsi" w:eastAsiaTheme="majorEastAsia" w:hAnsiTheme="majorHAnsi" w:cstheme="majorBidi"/>
      <w:b/>
      <w:bCs/>
      <w:color w:val="943634" w:themeColor="accent2" w:themeShade="BF"/>
      <w:sz w:val="28"/>
      <w:szCs w:val="28"/>
    </w:rPr>
  </w:style>
  <w:style w:type="character" w:styleId="CommentReference">
    <w:name w:val="annotation reference"/>
    <w:basedOn w:val="DefaultParagraphFont"/>
    <w:uiPriority w:val="99"/>
    <w:semiHidden/>
    <w:unhideWhenUsed/>
    <w:rsid w:val="00D12D80"/>
    <w:rPr>
      <w:sz w:val="16"/>
      <w:szCs w:val="16"/>
    </w:rPr>
  </w:style>
  <w:style w:type="paragraph" w:styleId="CommentText">
    <w:name w:val="annotation text"/>
    <w:basedOn w:val="Normal"/>
    <w:link w:val="CommentTextChar"/>
    <w:uiPriority w:val="99"/>
    <w:semiHidden/>
    <w:unhideWhenUsed/>
    <w:rsid w:val="00D12D80"/>
    <w:pPr>
      <w:spacing w:line="240" w:lineRule="auto"/>
    </w:pPr>
    <w:rPr>
      <w:sz w:val="20"/>
      <w:szCs w:val="20"/>
    </w:rPr>
  </w:style>
  <w:style w:type="character" w:customStyle="1" w:styleId="CommentTextChar">
    <w:name w:val="Comment Text Char"/>
    <w:basedOn w:val="DefaultParagraphFont"/>
    <w:link w:val="CommentText"/>
    <w:uiPriority w:val="99"/>
    <w:semiHidden/>
    <w:rsid w:val="00D12D80"/>
    <w:rPr>
      <w:sz w:val="20"/>
      <w:szCs w:val="20"/>
    </w:rPr>
  </w:style>
  <w:style w:type="paragraph" w:styleId="CommentSubject">
    <w:name w:val="annotation subject"/>
    <w:basedOn w:val="CommentText"/>
    <w:next w:val="CommentText"/>
    <w:link w:val="CommentSubjectChar"/>
    <w:uiPriority w:val="99"/>
    <w:semiHidden/>
    <w:unhideWhenUsed/>
    <w:rsid w:val="00D12D80"/>
    <w:rPr>
      <w:b/>
      <w:bCs/>
    </w:rPr>
  </w:style>
  <w:style w:type="character" w:customStyle="1" w:styleId="CommentSubjectChar">
    <w:name w:val="Comment Subject Char"/>
    <w:basedOn w:val="CommentTextChar"/>
    <w:link w:val="CommentSubject"/>
    <w:uiPriority w:val="99"/>
    <w:semiHidden/>
    <w:rsid w:val="00D12D80"/>
    <w:rPr>
      <w:b/>
      <w:bCs/>
      <w:sz w:val="20"/>
      <w:szCs w:val="20"/>
    </w:rPr>
  </w:style>
  <w:style w:type="paragraph" w:styleId="BalloonText">
    <w:name w:val="Balloon Text"/>
    <w:basedOn w:val="Normal"/>
    <w:link w:val="BalloonTextChar"/>
    <w:uiPriority w:val="99"/>
    <w:semiHidden/>
    <w:unhideWhenUsed/>
    <w:rsid w:val="00D12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0"/>
    <w:rPr>
      <w:rFonts w:ascii="Tahoma" w:hAnsi="Tahoma" w:cs="Tahoma"/>
      <w:sz w:val="16"/>
      <w:szCs w:val="16"/>
    </w:rPr>
  </w:style>
  <w:style w:type="paragraph" w:styleId="NormalWeb">
    <w:name w:val="Normal (Web)"/>
    <w:basedOn w:val="Normal"/>
    <w:uiPriority w:val="99"/>
    <w:unhideWhenUsed/>
    <w:rsid w:val="00D12D80"/>
    <w:pPr>
      <w:spacing w:before="100" w:beforeAutospacing="1" w:after="100" w:afterAutospacing="1" w:line="240" w:lineRule="auto"/>
    </w:pPr>
    <w:rPr>
      <w:rFonts w:ascii="Times New Roman" w:eastAsia="Times New Roman" w:hAnsi="Times New Roman" w:cs="Times New Roman"/>
      <w:szCs w:val="24"/>
      <w:lang w:eastAsia="de-DE"/>
    </w:rPr>
  </w:style>
  <w:style w:type="paragraph" w:styleId="NoSpacing">
    <w:name w:val="No Spacing"/>
    <w:uiPriority w:val="1"/>
    <w:qFormat/>
    <w:rsid w:val="00F00CFE"/>
    <w:pPr>
      <w:spacing w:after="0" w:line="240" w:lineRule="auto"/>
    </w:pPr>
  </w:style>
  <w:style w:type="paragraph" w:styleId="Header">
    <w:name w:val="header"/>
    <w:basedOn w:val="Normal"/>
    <w:link w:val="HeaderChar"/>
    <w:uiPriority w:val="99"/>
    <w:unhideWhenUsed/>
    <w:rsid w:val="00B667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67D9"/>
  </w:style>
  <w:style w:type="paragraph" w:styleId="Footer">
    <w:name w:val="footer"/>
    <w:basedOn w:val="Normal"/>
    <w:link w:val="FooterChar"/>
    <w:uiPriority w:val="99"/>
    <w:unhideWhenUsed/>
    <w:rsid w:val="00B667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67D9"/>
  </w:style>
  <w:style w:type="paragraph" w:styleId="Title">
    <w:name w:val="Title"/>
    <w:basedOn w:val="Normal"/>
    <w:next w:val="Normal"/>
    <w:link w:val="TitleChar"/>
    <w:uiPriority w:val="10"/>
    <w:qFormat/>
    <w:rsid w:val="003829DE"/>
    <w:pPr>
      <w:pBdr>
        <w:bottom w:val="single" w:sz="8" w:space="4" w:color="4F81BD" w:themeColor="accent1"/>
      </w:pBdr>
      <w:spacing w:after="300" w:line="240" w:lineRule="auto"/>
      <w:contextualSpacing/>
    </w:pPr>
    <w:rPr>
      <w:rFonts w:asciiTheme="majorHAnsi" w:eastAsiaTheme="majorEastAsia" w:hAnsiTheme="majorHAnsi" w:cstheme="majorBidi"/>
      <w:color w:val="632423" w:themeColor="accent2" w:themeShade="80"/>
      <w:spacing w:val="5"/>
      <w:kern w:val="28"/>
      <w:sz w:val="52"/>
      <w:szCs w:val="52"/>
    </w:rPr>
  </w:style>
  <w:style w:type="character" w:customStyle="1" w:styleId="TitleChar">
    <w:name w:val="Title Char"/>
    <w:basedOn w:val="DefaultParagraphFont"/>
    <w:link w:val="Title"/>
    <w:uiPriority w:val="10"/>
    <w:rsid w:val="003829DE"/>
    <w:rPr>
      <w:rFonts w:asciiTheme="majorHAnsi" w:eastAsiaTheme="majorEastAsia" w:hAnsiTheme="majorHAnsi" w:cstheme="majorBidi"/>
      <w:color w:val="632423" w:themeColor="accent2" w:themeShade="80"/>
      <w:spacing w:val="5"/>
      <w:kern w:val="28"/>
      <w:sz w:val="52"/>
      <w:szCs w:val="52"/>
    </w:rPr>
  </w:style>
  <w:style w:type="paragraph" w:styleId="TOCHeading">
    <w:name w:val="TOC Heading"/>
    <w:basedOn w:val="Heading1"/>
    <w:next w:val="Normal"/>
    <w:uiPriority w:val="39"/>
    <w:semiHidden/>
    <w:unhideWhenUsed/>
    <w:qFormat/>
    <w:rsid w:val="004B7CE8"/>
    <w:pPr>
      <w:outlineLvl w:val="9"/>
    </w:pPr>
    <w:rPr>
      <w:color w:val="365F91" w:themeColor="accent1" w:themeShade="BF"/>
      <w:lang w:eastAsia="de-DE"/>
    </w:rPr>
  </w:style>
  <w:style w:type="paragraph" w:styleId="TOC1">
    <w:name w:val="toc 1"/>
    <w:basedOn w:val="Normal"/>
    <w:next w:val="Normal"/>
    <w:autoRedefine/>
    <w:uiPriority w:val="39"/>
    <w:unhideWhenUsed/>
    <w:rsid w:val="004B7CE8"/>
    <w:pPr>
      <w:spacing w:after="100"/>
    </w:pPr>
  </w:style>
  <w:style w:type="paragraph" w:styleId="ListParagraph">
    <w:name w:val="List Paragraph"/>
    <w:basedOn w:val="Normal"/>
    <w:uiPriority w:val="34"/>
    <w:qFormat/>
    <w:rsid w:val="00BE3E67"/>
    <w:pPr>
      <w:ind w:left="720"/>
      <w:contextualSpacing/>
    </w:pPr>
    <w:rPr>
      <w:rFonts w:asciiTheme="minorHAnsi" w:hAnsiTheme="minorHAnsi"/>
    </w:rPr>
  </w:style>
  <w:style w:type="paragraph" w:styleId="FootnoteText">
    <w:name w:val="footnote text"/>
    <w:basedOn w:val="Normal"/>
    <w:link w:val="FootnoteTextChar"/>
    <w:uiPriority w:val="99"/>
    <w:semiHidden/>
    <w:unhideWhenUsed/>
    <w:rsid w:val="00A95E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E81"/>
    <w:rPr>
      <w:rFonts w:ascii="Arial" w:hAnsi="Arial"/>
      <w:sz w:val="20"/>
      <w:szCs w:val="20"/>
    </w:rPr>
  </w:style>
  <w:style w:type="character" w:styleId="FootnoteReference">
    <w:name w:val="footnote reference"/>
    <w:basedOn w:val="DefaultParagraphFont"/>
    <w:uiPriority w:val="99"/>
    <w:semiHidden/>
    <w:unhideWhenUsed/>
    <w:rsid w:val="00A95E81"/>
    <w:rPr>
      <w:vertAlign w:val="superscript"/>
    </w:rPr>
  </w:style>
  <w:style w:type="character" w:customStyle="1" w:styleId="Heading6Char">
    <w:name w:val="Heading 6 Char"/>
    <w:basedOn w:val="DefaultParagraphFont"/>
    <w:link w:val="Heading6"/>
    <w:uiPriority w:val="9"/>
    <w:rsid w:val="00FA1B0C"/>
    <w:rPr>
      <w:rFonts w:asciiTheme="majorHAnsi" w:eastAsiaTheme="majorEastAsia" w:hAnsiTheme="majorHAnsi" w:cstheme="majorBidi"/>
      <w:i/>
      <w:iCs/>
      <w:color w:val="243F60" w:themeColor="accent1" w:themeShade="7F"/>
      <w:sz w:val="24"/>
    </w:rPr>
  </w:style>
  <w:style w:type="character" w:customStyle="1" w:styleId="Heading2Char">
    <w:name w:val="Heading 2 Char"/>
    <w:basedOn w:val="DefaultParagraphFont"/>
    <w:link w:val="Heading2"/>
    <w:uiPriority w:val="9"/>
    <w:rsid w:val="002E2192"/>
    <w:rPr>
      <w:rFonts w:ascii="Arial" w:eastAsiaTheme="majorEastAsia" w:hAnsi="Arial" w:cstheme="majorBidi"/>
      <w:b/>
      <w:bCs/>
      <w:color w:val="943634" w:themeColor="accent2" w:themeShade="BF"/>
      <w:sz w:val="24"/>
      <w:szCs w:val="26"/>
      <w:lang w:eastAsia="de-DE"/>
    </w:rPr>
  </w:style>
  <w:style w:type="character" w:customStyle="1" w:styleId="Heading3Char">
    <w:name w:val="Heading 3 Char"/>
    <w:basedOn w:val="DefaultParagraphFont"/>
    <w:link w:val="Heading3"/>
    <w:uiPriority w:val="9"/>
    <w:rsid w:val="00924424"/>
    <w:rPr>
      <w:rFonts w:ascii="Arial" w:eastAsiaTheme="majorEastAsia" w:hAnsi="Arial" w:cstheme="majorBidi"/>
      <w:b/>
      <w:bCs/>
      <w:color w:val="4F81BD" w:themeColor="accent1"/>
      <w:szCs w:val="24"/>
      <w:lang w:eastAsia="de-DE"/>
    </w:rPr>
  </w:style>
  <w:style w:type="character" w:styleId="FollowedHyperlink">
    <w:name w:val="FollowedHyperlink"/>
    <w:basedOn w:val="DefaultParagraphFont"/>
    <w:uiPriority w:val="99"/>
    <w:semiHidden/>
    <w:unhideWhenUsed/>
    <w:rsid w:val="00056D88"/>
    <w:rPr>
      <w:color w:val="800080"/>
      <w:u w:val="single"/>
    </w:rPr>
  </w:style>
  <w:style w:type="paragraph" w:customStyle="1" w:styleId="bodytext">
    <w:name w:val="bodytext"/>
    <w:basedOn w:val="Normal"/>
    <w:uiPriority w:val="99"/>
    <w:rsid w:val="00056D88"/>
    <w:pPr>
      <w:spacing w:before="100" w:beforeAutospacing="1" w:after="100" w:afterAutospacing="1" w:line="240" w:lineRule="auto"/>
    </w:pPr>
    <w:rPr>
      <w:rFonts w:eastAsiaTheme="minorEastAsia" w:cs="Arial"/>
      <w:szCs w:val="24"/>
      <w:lang w:eastAsia="de-DE"/>
    </w:rPr>
  </w:style>
  <w:style w:type="paragraph" w:customStyle="1" w:styleId="stepfield">
    <w:name w:val="stepfield"/>
    <w:basedOn w:val="Normal"/>
    <w:uiPriority w:val="99"/>
    <w:rsid w:val="00056D88"/>
    <w:pPr>
      <w:spacing w:before="100" w:beforeAutospacing="1" w:after="100" w:afterAutospacing="1" w:line="240" w:lineRule="auto"/>
    </w:pPr>
    <w:rPr>
      <w:rFonts w:eastAsiaTheme="minorEastAsia" w:cs="Arial"/>
      <w:szCs w:val="24"/>
      <w:lang w:eastAsia="de-DE"/>
    </w:rPr>
  </w:style>
  <w:style w:type="paragraph" w:customStyle="1" w:styleId="panel">
    <w:name w:val="panel"/>
    <w:basedOn w:val="Normal"/>
    <w:uiPriority w:val="99"/>
    <w:rsid w:val="00056D88"/>
    <w:pPr>
      <w:pBdr>
        <w:top w:val="single" w:sz="6" w:space="8" w:color="999999"/>
        <w:left w:val="single" w:sz="6" w:space="8" w:color="999999"/>
        <w:bottom w:val="single" w:sz="6" w:space="8" w:color="999999"/>
        <w:right w:val="single" w:sz="6" w:space="8" w:color="999999"/>
      </w:pBdr>
      <w:shd w:val="clear" w:color="auto" w:fill="F0F0F0"/>
      <w:spacing w:before="150" w:after="150" w:line="240" w:lineRule="auto"/>
      <w:ind w:left="150" w:right="150"/>
    </w:pPr>
    <w:rPr>
      <w:rFonts w:eastAsiaTheme="minorEastAsia" w:cs="Arial"/>
      <w:szCs w:val="24"/>
      <w:lang w:eastAsia="de-DE"/>
    </w:rPr>
  </w:style>
  <w:style w:type="paragraph" w:customStyle="1" w:styleId="notemacro">
    <w:name w:val="notemacro"/>
    <w:basedOn w:val="Normal"/>
    <w:uiPriority w:val="99"/>
    <w:rsid w:val="00056D88"/>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line="240" w:lineRule="auto"/>
    </w:pPr>
    <w:rPr>
      <w:rFonts w:eastAsiaTheme="minorEastAsia" w:cs="Arial"/>
      <w:szCs w:val="24"/>
      <w:lang w:eastAsia="de-DE"/>
    </w:rPr>
  </w:style>
  <w:style w:type="paragraph" w:customStyle="1" w:styleId="warningmacro">
    <w:name w:val="warningmacro"/>
    <w:basedOn w:val="Normal"/>
    <w:uiPriority w:val="99"/>
    <w:rsid w:val="00056D88"/>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line="240" w:lineRule="auto"/>
    </w:pPr>
    <w:rPr>
      <w:rFonts w:eastAsiaTheme="minorEastAsia" w:cs="Arial"/>
      <w:szCs w:val="24"/>
      <w:lang w:eastAsia="de-DE"/>
    </w:rPr>
  </w:style>
  <w:style w:type="paragraph" w:customStyle="1" w:styleId="infomacro">
    <w:name w:val="infomacro"/>
    <w:basedOn w:val="Normal"/>
    <w:uiPriority w:val="99"/>
    <w:rsid w:val="00056D88"/>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line="240" w:lineRule="auto"/>
    </w:pPr>
    <w:rPr>
      <w:rFonts w:eastAsiaTheme="minorEastAsia" w:cs="Arial"/>
      <w:szCs w:val="24"/>
      <w:lang w:eastAsia="de-DE"/>
    </w:rPr>
  </w:style>
  <w:style w:type="paragraph" w:customStyle="1" w:styleId="tipmacro">
    <w:name w:val="tipmacro"/>
    <w:basedOn w:val="Normal"/>
    <w:uiPriority w:val="99"/>
    <w:rsid w:val="00056D88"/>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line="240" w:lineRule="auto"/>
    </w:pPr>
    <w:rPr>
      <w:rFonts w:eastAsiaTheme="minorEastAsia" w:cs="Arial"/>
      <w:szCs w:val="24"/>
      <w:lang w:eastAsia="de-DE"/>
    </w:rPr>
  </w:style>
  <w:style w:type="paragraph" w:customStyle="1" w:styleId="informationmacropadding">
    <w:name w:val="informationmacropadding"/>
    <w:basedOn w:val="Normal"/>
    <w:uiPriority w:val="99"/>
    <w:rsid w:val="00056D88"/>
    <w:pPr>
      <w:spacing w:before="100" w:beforeAutospacing="1" w:after="100" w:afterAutospacing="1" w:line="240" w:lineRule="auto"/>
    </w:pPr>
    <w:rPr>
      <w:rFonts w:eastAsiaTheme="minorEastAsia" w:cs="Arial"/>
      <w:szCs w:val="24"/>
      <w:lang w:eastAsia="de-DE"/>
    </w:rPr>
  </w:style>
  <w:style w:type="paragraph" w:customStyle="1" w:styleId="grid">
    <w:name w:val="grid"/>
    <w:basedOn w:val="Normal"/>
    <w:uiPriority w:val="99"/>
    <w:rsid w:val="00056D88"/>
    <w:pPr>
      <w:spacing w:before="30" w:after="75" w:line="240" w:lineRule="auto"/>
    </w:pPr>
    <w:rPr>
      <w:rFonts w:eastAsiaTheme="minorEastAsia" w:cs="Arial"/>
      <w:szCs w:val="24"/>
      <w:lang w:eastAsia="de-DE"/>
    </w:rPr>
  </w:style>
  <w:style w:type="character" w:styleId="Strong">
    <w:name w:val="Strong"/>
    <w:basedOn w:val="DefaultParagraphFont"/>
    <w:uiPriority w:val="22"/>
    <w:qFormat/>
    <w:rsid w:val="00056D88"/>
    <w:rPr>
      <w:b/>
      <w:bCs/>
    </w:rPr>
  </w:style>
  <w:style w:type="character" w:styleId="Emphasis">
    <w:name w:val="Emphasis"/>
    <w:basedOn w:val="DefaultParagraphFont"/>
    <w:uiPriority w:val="20"/>
    <w:qFormat/>
    <w:rsid w:val="00056D88"/>
    <w:rPr>
      <w:i/>
      <w:iCs/>
    </w:rPr>
  </w:style>
  <w:style w:type="character" w:customStyle="1" w:styleId="confluence-link">
    <w:name w:val="confluence-link"/>
    <w:basedOn w:val="DefaultParagraphFont"/>
    <w:rsid w:val="00056D88"/>
  </w:style>
  <w:style w:type="paragraph" w:styleId="TOC2">
    <w:name w:val="toc 2"/>
    <w:basedOn w:val="Normal"/>
    <w:next w:val="Normal"/>
    <w:autoRedefine/>
    <w:uiPriority w:val="39"/>
    <w:unhideWhenUsed/>
    <w:rsid w:val="00D37549"/>
    <w:pPr>
      <w:spacing w:after="100"/>
      <w:ind w:left="240"/>
    </w:pPr>
  </w:style>
  <w:style w:type="paragraph" w:styleId="TOC3">
    <w:name w:val="toc 3"/>
    <w:basedOn w:val="Normal"/>
    <w:next w:val="Normal"/>
    <w:autoRedefine/>
    <w:uiPriority w:val="39"/>
    <w:unhideWhenUsed/>
    <w:rsid w:val="00924424"/>
    <w:pPr>
      <w:spacing w:after="100"/>
      <w:ind w:left="440"/>
    </w:pPr>
  </w:style>
  <w:style w:type="paragraph" w:styleId="Caption">
    <w:name w:val="caption"/>
    <w:basedOn w:val="Normal"/>
    <w:next w:val="Normal"/>
    <w:uiPriority w:val="35"/>
    <w:unhideWhenUsed/>
    <w:qFormat/>
    <w:rsid w:val="002C053D"/>
    <w:pPr>
      <w:spacing w:line="240" w:lineRule="auto"/>
    </w:pPr>
    <w:rPr>
      <w:b/>
      <w:bCs/>
      <w:color w:val="4F81BD" w:themeColor="accent1"/>
      <w:sz w:val="18"/>
      <w:szCs w:val="18"/>
    </w:rPr>
  </w:style>
  <w:style w:type="paragraph" w:customStyle="1" w:styleId="Code">
    <w:name w:val="Code"/>
    <w:qFormat/>
    <w:rsid w:val="00324BBA"/>
    <w:pPr>
      <w:spacing w:after="0"/>
    </w:pPr>
    <w:rPr>
      <w:rFonts w:ascii="Courier New" w:hAnsi="Courier New"/>
      <w:noProof/>
      <w:sz w:val="20"/>
      <w:lang w:val="en-US"/>
    </w:rPr>
  </w:style>
  <w:style w:type="paragraph" w:styleId="EndnoteText">
    <w:name w:val="endnote text"/>
    <w:basedOn w:val="Normal"/>
    <w:link w:val="EndnoteTextChar"/>
    <w:uiPriority w:val="99"/>
    <w:semiHidden/>
    <w:unhideWhenUsed/>
    <w:rsid w:val="00CF22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2256"/>
    <w:rPr>
      <w:rFonts w:ascii="Arial" w:hAnsi="Arial"/>
      <w:sz w:val="20"/>
      <w:szCs w:val="20"/>
    </w:rPr>
  </w:style>
  <w:style w:type="character" w:styleId="EndnoteReference">
    <w:name w:val="endnote reference"/>
    <w:basedOn w:val="DefaultParagraphFont"/>
    <w:uiPriority w:val="99"/>
    <w:semiHidden/>
    <w:unhideWhenUsed/>
    <w:rsid w:val="00CF2256"/>
    <w:rPr>
      <w:vertAlign w:val="superscript"/>
    </w:rPr>
  </w:style>
  <w:style w:type="paragraph" w:styleId="Bibliography">
    <w:name w:val="Bibliography"/>
    <w:basedOn w:val="Normal"/>
    <w:next w:val="Normal"/>
    <w:uiPriority w:val="37"/>
    <w:unhideWhenUsed/>
    <w:rsid w:val="007E3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84"/>
    <w:pPr>
      <w:jc w:val="both"/>
    </w:pPr>
    <w:rPr>
      <w:rFonts w:ascii="Arial" w:hAnsi="Arial"/>
      <w:sz w:val="24"/>
    </w:rPr>
  </w:style>
  <w:style w:type="paragraph" w:styleId="Heading1">
    <w:name w:val="heading 1"/>
    <w:basedOn w:val="Normal"/>
    <w:next w:val="Normal"/>
    <w:link w:val="Heading1Char"/>
    <w:uiPriority w:val="9"/>
    <w:qFormat/>
    <w:rsid w:val="003829DE"/>
    <w:pPr>
      <w:keepNext/>
      <w:keepLines/>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Heading2">
    <w:name w:val="heading 2"/>
    <w:basedOn w:val="Normal"/>
    <w:next w:val="Normal"/>
    <w:link w:val="Heading2Char"/>
    <w:uiPriority w:val="9"/>
    <w:unhideWhenUsed/>
    <w:qFormat/>
    <w:rsid w:val="002E2192"/>
    <w:pPr>
      <w:keepNext/>
      <w:keepLines/>
      <w:spacing w:before="320" w:after="120" w:line="240" w:lineRule="auto"/>
      <w:outlineLvl w:val="1"/>
    </w:pPr>
    <w:rPr>
      <w:rFonts w:eastAsiaTheme="majorEastAsia" w:cstheme="majorBidi"/>
      <w:b/>
      <w:bCs/>
      <w:color w:val="943634" w:themeColor="accent2" w:themeShade="BF"/>
      <w:szCs w:val="26"/>
      <w:lang w:eastAsia="de-DE"/>
    </w:rPr>
  </w:style>
  <w:style w:type="paragraph" w:styleId="Heading3">
    <w:name w:val="heading 3"/>
    <w:basedOn w:val="Normal"/>
    <w:next w:val="Normal"/>
    <w:link w:val="Heading3Char"/>
    <w:uiPriority w:val="9"/>
    <w:unhideWhenUsed/>
    <w:qFormat/>
    <w:rsid w:val="00924424"/>
    <w:pPr>
      <w:keepNext/>
      <w:keepLines/>
      <w:spacing w:before="200" w:after="0" w:line="240" w:lineRule="auto"/>
      <w:outlineLvl w:val="2"/>
    </w:pPr>
    <w:rPr>
      <w:rFonts w:eastAsiaTheme="majorEastAsia" w:cstheme="majorBidi"/>
      <w:b/>
      <w:bCs/>
      <w:color w:val="4F81BD" w:themeColor="accent1"/>
      <w:szCs w:val="24"/>
      <w:lang w:eastAsia="de-DE"/>
    </w:rPr>
  </w:style>
  <w:style w:type="paragraph" w:styleId="Heading6">
    <w:name w:val="heading 6"/>
    <w:basedOn w:val="Normal"/>
    <w:next w:val="Normal"/>
    <w:link w:val="Heading6Char"/>
    <w:uiPriority w:val="9"/>
    <w:unhideWhenUsed/>
    <w:qFormat/>
    <w:rsid w:val="00FA1B0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1E63"/>
    <w:rPr>
      <w:color w:val="0000FF"/>
      <w:u w:val="single"/>
    </w:rPr>
  </w:style>
  <w:style w:type="character" w:customStyle="1" w:styleId="Heading1Char">
    <w:name w:val="Heading 1 Char"/>
    <w:basedOn w:val="DefaultParagraphFont"/>
    <w:link w:val="Heading1"/>
    <w:uiPriority w:val="9"/>
    <w:rsid w:val="003829DE"/>
    <w:rPr>
      <w:rFonts w:asciiTheme="majorHAnsi" w:eastAsiaTheme="majorEastAsia" w:hAnsiTheme="majorHAnsi" w:cstheme="majorBidi"/>
      <w:b/>
      <w:bCs/>
      <w:color w:val="943634" w:themeColor="accent2" w:themeShade="BF"/>
      <w:sz w:val="28"/>
      <w:szCs w:val="28"/>
    </w:rPr>
  </w:style>
  <w:style w:type="character" w:styleId="CommentReference">
    <w:name w:val="annotation reference"/>
    <w:basedOn w:val="DefaultParagraphFont"/>
    <w:uiPriority w:val="99"/>
    <w:semiHidden/>
    <w:unhideWhenUsed/>
    <w:rsid w:val="00D12D80"/>
    <w:rPr>
      <w:sz w:val="16"/>
      <w:szCs w:val="16"/>
    </w:rPr>
  </w:style>
  <w:style w:type="paragraph" w:styleId="CommentText">
    <w:name w:val="annotation text"/>
    <w:basedOn w:val="Normal"/>
    <w:link w:val="CommentTextChar"/>
    <w:uiPriority w:val="99"/>
    <w:semiHidden/>
    <w:unhideWhenUsed/>
    <w:rsid w:val="00D12D80"/>
    <w:pPr>
      <w:spacing w:line="240" w:lineRule="auto"/>
    </w:pPr>
    <w:rPr>
      <w:sz w:val="20"/>
      <w:szCs w:val="20"/>
    </w:rPr>
  </w:style>
  <w:style w:type="character" w:customStyle="1" w:styleId="CommentTextChar">
    <w:name w:val="Comment Text Char"/>
    <w:basedOn w:val="DefaultParagraphFont"/>
    <w:link w:val="CommentText"/>
    <w:uiPriority w:val="99"/>
    <w:semiHidden/>
    <w:rsid w:val="00D12D80"/>
    <w:rPr>
      <w:sz w:val="20"/>
      <w:szCs w:val="20"/>
    </w:rPr>
  </w:style>
  <w:style w:type="paragraph" w:styleId="CommentSubject">
    <w:name w:val="annotation subject"/>
    <w:basedOn w:val="CommentText"/>
    <w:next w:val="CommentText"/>
    <w:link w:val="CommentSubjectChar"/>
    <w:uiPriority w:val="99"/>
    <w:semiHidden/>
    <w:unhideWhenUsed/>
    <w:rsid w:val="00D12D80"/>
    <w:rPr>
      <w:b/>
      <w:bCs/>
    </w:rPr>
  </w:style>
  <w:style w:type="character" w:customStyle="1" w:styleId="CommentSubjectChar">
    <w:name w:val="Comment Subject Char"/>
    <w:basedOn w:val="CommentTextChar"/>
    <w:link w:val="CommentSubject"/>
    <w:uiPriority w:val="99"/>
    <w:semiHidden/>
    <w:rsid w:val="00D12D80"/>
    <w:rPr>
      <w:b/>
      <w:bCs/>
      <w:sz w:val="20"/>
      <w:szCs w:val="20"/>
    </w:rPr>
  </w:style>
  <w:style w:type="paragraph" w:styleId="BalloonText">
    <w:name w:val="Balloon Text"/>
    <w:basedOn w:val="Normal"/>
    <w:link w:val="BalloonTextChar"/>
    <w:uiPriority w:val="99"/>
    <w:semiHidden/>
    <w:unhideWhenUsed/>
    <w:rsid w:val="00D12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0"/>
    <w:rPr>
      <w:rFonts w:ascii="Tahoma" w:hAnsi="Tahoma" w:cs="Tahoma"/>
      <w:sz w:val="16"/>
      <w:szCs w:val="16"/>
    </w:rPr>
  </w:style>
  <w:style w:type="paragraph" w:styleId="NormalWeb">
    <w:name w:val="Normal (Web)"/>
    <w:basedOn w:val="Normal"/>
    <w:uiPriority w:val="99"/>
    <w:unhideWhenUsed/>
    <w:rsid w:val="00D12D80"/>
    <w:pPr>
      <w:spacing w:before="100" w:beforeAutospacing="1" w:after="100" w:afterAutospacing="1" w:line="240" w:lineRule="auto"/>
    </w:pPr>
    <w:rPr>
      <w:rFonts w:ascii="Times New Roman" w:eastAsia="Times New Roman" w:hAnsi="Times New Roman" w:cs="Times New Roman"/>
      <w:szCs w:val="24"/>
      <w:lang w:eastAsia="de-DE"/>
    </w:rPr>
  </w:style>
  <w:style w:type="paragraph" w:styleId="NoSpacing">
    <w:name w:val="No Spacing"/>
    <w:uiPriority w:val="1"/>
    <w:qFormat/>
    <w:rsid w:val="00F00CFE"/>
    <w:pPr>
      <w:spacing w:after="0" w:line="240" w:lineRule="auto"/>
    </w:pPr>
  </w:style>
  <w:style w:type="paragraph" w:styleId="Header">
    <w:name w:val="header"/>
    <w:basedOn w:val="Normal"/>
    <w:link w:val="HeaderChar"/>
    <w:uiPriority w:val="99"/>
    <w:unhideWhenUsed/>
    <w:rsid w:val="00B667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67D9"/>
  </w:style>
  <w:style w:type="paragraph" w:styleId="Footer">
    <w:name w:val="footer"/>
    <w:basedOn w:val="Normal"/>
    <w:link w:val="FooterChar"/>
    <w:uiPriority w:val="99"/>
    <w:unhideWhenUsed/>
    <w:rsid w:val="00B667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67D9"/>
  </w:style>
  <w:style w:type="paragraph" w:styleId="Title">
    <w:name w:val="Title"/>
    <w:basedOn w:val="Normal"/>
    <w:next w:val="Normal"/>
    <w:link w:val="TitleChar"/>
    <w:uiPriority w:val="10"/>
    <w:qFormat/>
    <w:rsid w:val="003829DE"/>
    <w:pPr>
      <w:pBdr>
        <w:bottom w:val="single" w:sz="8" w:space="4" w:color="4F81BD" w:themeColor="accent1"/>
      </w:pBdr>
      <w:spacing w:after="300" w:line="240" w:lineRule="auto"/>
      <w:contextualSpacing/>
    </w:pPr>
    <w:rPr>
      <w:rFonts w:asciiTheme="majorHAnsi" w:eastAsiaTheme="majorEastAsia" w:hAnsiTheme="majorHAnsi" w:cstheme="majorBidi"/>
      <w:color w:val="632423" w:themeColor="accent2" w:themeShade="80"/>
      <w:spacing w:val="5"/>
      <w:kern w:val="28"/>
      <w:sz w:val="52"/>
      <w:szCs w:val="52"/>
    </w:rPr>
  </w:style>
  <w:style w:type="character" w:customStyle="1" w:styleId="TitleChar">
    <w:name w:val="Title Char"/>
    <w:basedOn w:val="DefaultParagraphFont"/>
    <w:link w:val="Title"/>
    <w:uiPriority w:val="10"/>
    <w:rsid w:val="003829DE"/>
    <w:rPr>
      <w:rFonts w:asciiTheme="majorHAnsi" w:eastAsiaTheme="majorEastAsia" w:hAnsiTheme="majorHAnsi" w:cstheme="majorBidi"/>
      <w:color w:val="632423" w:themeColor="accent2" w:themeShade="80"/>
      <w:spacing w:val="5"/>
      <w:kern w:val="28"/>
      <w:sz w:val="52"/>
      <w:szCs w:val="52"/>
    </w:rPr>
  </w:style>
  <w:style w:type="paragraph" w:styleId="TOCHeading">
    <w:name w:val="TOC Heading"/>
    <w:basedOn w:val="Heading1"/>
    <w:next w:val="Normal"/>
    <w:uiPriority w:val="39"/>
    <w:semiHidden/>
    <w:unhideWhenUsed/>
    <w:qFormat/>
    <w:rsid w:val="004B7CE8"/>
    <w:pPr>
      <w:outlineLvl w:val="9"/>
    </w:pPr>
    <w:rPr>
      <w:color w:val="365F91" w:themeColor="accent1" w:themeShade="BF"/>
      <w:lang w:eastAsia="de-DE"/>
    </w:rPr>
  </w:style>
  <w:style w:type="paragraph" w:styleId="TOC1">
    <w:name w:val="toc 1"/>
    <w:basedOn w:val="Normal"/>
    <w:next w:val="Normal"/>
    <w:autoRedefine/>
    <w:uiPriority w:val="39"/>
    <w:unhideWhenUsed/>
    <w:rsid w:val="004B7CE8"/>
    <w:pPr>
      <w:spacing w:after="100"/>
    </w:pPr>
  </w:style>
  <w:style w:type="paragraph" w:styleId="ListParagraph">
    <w:name w:val="List Paragraph"/>
    <w:basedOn w:val="Normal"/>
    <w:uiPriority w:val="34"/>
    <w:qFormat/>
    <w:rsid w:val="00BE3E67"/>
    <w:pPr>
      <w:ind w:left="720"/>
      <w:contextualSpacing/>
    </w:pPr>
    <w:rPr>
      <w:rFonts w:asciiTheme="minorHAnsi" w:hAnsiTheme="minorHAnsi"/>
    </w:rPr>
  </w:style>
  <w:style w:type="paragraph" w:styleId="FootnoteText">
    <w:name w:val="footnote text"/>
    <w:basedOn w:val="Normal"/>
    <w:link w:val="FootnoteTextChar"/>
    <w:uiPriority w:val="99"/>
    <w:semiHidden/>
    <w:unhideWhenUsed/>
    <w:rsid w:val="00A95E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E81"/>
    <w:rPr>
      <w:rFonts w:ascii="Arial" w:hAnsi="Arial"/>
      <w:sz w:val="20"/>
      <w:szCs w:val="20"/>
    </w:rPr>
  </w:style>
  <w:style w:type="character" w:styleId="FootnoteReference">
    <w:name w:val="footnote reference"/>
    <w:basedOn w:val="DefaultParagraphFont"/>
    <w:uiPriority w:val="99"/>
    <w:semiHidden/>
    <w:unhideWhenUsed/>
    <w:rsid w:val="00A95E81"/>
    <w:rPr>
      <w:vertAlign w:val="superscript"/>
    </w:rPr>
  </w:style>
  <w:style w:type="character" w:customStyle="1" w:styleId="Heading6Char">
    <w:name w:val="Heading 6 Char"/>
    <w:basedOn w:val="DefaultParagraphFont"/>
    <w:link w:val="Heading6"/>
    <w:uiPriority w:val="9"/>
    <w:rsid w:val="00FA1B0C"/>
    <w:rPr>
      <w:rFonts w:asciiTheme="majorHAnsi" w:eastAsiaTheme="majorEastAsia" w:hAnsiTheme="majorHAnsi" w:cstheme="majorBidi"/>
      <w:i/>
      <w:iCs/>
      <w:color w:val="243F60" w:themeColor="accent1" w:themeShade="7F"/>
      <w:sz w:val="24"/>
    </w:rPr>
  </w:style>
  <w:style w:type="character" w:customStyle="1" w:styleId="Heading2Char">
    <w:name w:val="Heading 2 Char"/>
    <w:basedOn w:val="DefaultParagraphFont"/>
    <w:link w:val="Heading2"/>
    <w:uiPriority w:val="9"/>
    <w:rsid w:val="002E2192"/>
    <w:rPr>
      <w:rFonts w:ascii="Arial" w:eastAsiaTheme="majorEastAsia" w:hAnsi="Arial" w:cstheme="majorBidi"/>
      <w:b/>
      <w:bCs/>
      <w:color w:val="943634" w:themeColor="accent2" w:themeShade="BF"/>
      <w:sz w:val="24"/>
      <w:szCs w:val="26"/>
      <w:lang w:eastAsia="de-DE"/>
    </w:rPr>
  </w:style>
  <w:style w:type="character" w:customStyle="1" w:styleId="Heading3Char">
    <w:name w:val="Heading 3 Char"/>
    <w:basedOn w:val="DefaultParagraphFont"/>
    <w:link w:val="Heading3"/>
    <w:uiPriority w:val="9"/>
    <w:rsid w:val="00924424"/>
    <w:rPr>
      <w:rFonts w:ascii="Arial" w:eastAsiaTheme="majorEastAsia" w:hAnsi="Arial" w:cstheme="majorBidi"/>
      <w:b/>
      <w:bCs/>
      <w:color w:val="4F81BD" w:themeColor="accent1"/>
      <w:szCs w:val="24"/>
      <w:lang w:eastAsia="de-DE"/>
    </w:rPr>
  </w:style>
  <w:style w:type="character" w:styleId="FollowedHyperlink">
    <w:name w:val="FollowedHyperlink"/>
    <w:basedOn w:val="DefaultParagraphFont"/>
    <w:uiPriority w:val="99"/>
    <w:semiHidden/>
    <w:unhideWhenUsed/>
    <w:rsid w:val="00056D88"/>
    <w:rPr>
      <w:color w:val="800080"/>
      <w:u w:val="single"/>
    </w:rPr>
  </w:style>
  <w:style w:type="paragraph" w:customStyle="1" w:styleId="bodytext">
    <w:name w:val="bodytext"/>
    <w:basedOn w:val="Normal"/>
    <w:uiPriority w:val="99"/>
    <w:rsid w:val="00056D88"/>
    <w:pPr>
      <w:spacing w:before="100" w:beforeAutospacing="1" w:after="100" w:afterAutospacing="1" w:line="240" w:lineRule="auto"/>
    </w:pPr>
    <w:rPr>
      <w:rFonts w:eastAsiaTheme="minorEastAsia" w:cs="Arial"/>
      <w:szCs w:val="24"/>
      <w:lang w:eastAsia="de-DE"/>
    </w:rPr>
  </w:style>
  <w:style w:type="paragraph" w:customStyle="1" w:styleId="stepfield">
    <w:name w:val="stepfield"/>
    <w:basedOn w:val="Normal"/>
    <w:uiPriority w:val="99"/>
    <w:rsid w:val="00056D88"/>
    <w:pPr>
      <w:spacing w:before="100" w:beforeAutospacing="1" w:after="100" w:afterAutospacing="1" w:line="240" w:lineRule="auto"/>
    </w:pPr>
    <w:rPr>
      <w:rFonts w:eastAsiaTheme="minorEastAsia" w:cs="Arial"/>
      <w:szCs w:val="24"/>
      <w:lang w:eastAsia="de-DE"/>
    </w:rPr>
  </w:style>
  <w:style w:type="paragraph" w:customStyle="1" w:styleId="panel">
    <w:name w:val="panel"/>
    <w:basedOn w:val="Normal"/>
    <w:uiPriority w:val="99"/>
    <w:rsid w:val="00056D88"/>
    <w:pPr>
      <w:pBdr>
        <w:top w:val="single" w:sz="6" w:space="8" w:color="999999"/>
        <w:left w:val="single" w:sz="6" w:space="8" w:color="999999"/>
        <w:bottom w:val="single" w:sz="6" w:space="8" w:color="999999"/>
        <w:right w:val="single" w:sz="6" w:space="8" w:color="999999"/>
      </w:pBdr>
      <w:shd w:val="clear" w:color="auto" w:fill="F0F0F0"/>
      <w:spacing w:before="150" w:after="150" w:line="240" w:lineRule="auto"/>
      <w:ind w:left="150" w:right="150"/>
    </w:pPr>
    <w:rPr>
      <w:rFonts w:eastAsiaTheme="minorEastAsia" w:cs="Arial"/>
      <w:szCs w:val="24"/>
      <w:lang w:eastAsia="de-DE"/>
    </w:rPr>
  </w:style>
  <w:style w:type="paragraph" w:customStyle="1" w:styleId="notemacro">
    <w:name w:val="notemacro"/>
    <w:basedOn w:val="Normal"/>
    <w:uiPriority w:val="99"/>
    <w:rsid w:val="00056D88"/>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line="240" w:lineRule="auto"/>
    </w:pPr>
    <w:rPr>
      <w:rFonts w:eastAsiaTheme="minorEastAsia" w:cs="Arial"/>
      <w:szCs w:val="24"/>
      <w:lang w:eastAsia="de-DE"/>
    </w:rPr>
  </w:style>
  <w:style w:type="paragraph" w:customStyle="1" w:styleId="warningmacro">
    <w:name w:val="warningmacro"/>
    <w:basedOn w:val="Normal"/>
    <w:uiPriority w:val="99"/>
    <w:rsid w:val="00056D88"/>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line="240" w:lineRule="auto"/>
    </w:pPr>
    <w:rPr>
      <w:rFonts w:eastAsiaTheme="minorEastAsia" w:cs="Arial"/>
      <w:szCs w:val="24"/>
      <w:lang w:eastAsia="de-DE"/>
    </w:rPr>
  </w:style>
  <w:style w:type="paragraph" w:customStyle="1" w:styleId="infomacro">
    <w:name w:val="infomacro"/>
    <w:basedOn w:val="Normal"/>
    <w:uiPriority w:val="99"/>
    <w:rsid w:val="00056D88"/>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line="240" w:lineRule="auto"/>
    </w:pPr>
    <w:rPr>
      <w:rFonts w:eastAsiaTheme="minorEastAsia" w:cs="Arial"/>
      <w:szCs w:val="24"/>
      <w:lang w:eastAsia="de-DE"/>
    </w:rPr>
  </w:style>
  <w:style w:type="paragraph" w:customStyle="1" w:styleId="tipmacro">
    <w:name w:val="tipmacro"/>
    <w:basedOn w:val="Normal"/>
    <w:uiPriority w:val="99"/>
    <w:rsid w:val="00056D88"/>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line="240" w:lineRule="auto"/>
    </w:pPr>
    <w:rPr>
      <w:rFonts w:eastAsiaTheme="minorEastAsia" w:cs="Arial"/>
      <w:szCs w:val="24"/>
      <w:lang w:eastAsia="de-DE"/>
    </w:rPr>
  </w:style>
  <w:style w:type="paragraph" w:customStyle="1" w:styleId="informationmacropadding">
    <w:name w:val="informationmacropadding"/>
    <w:basedOn w:val="Normal"/>
    <w:uiPriority w:val="99"/>
    <w:rsid w:val="00056D88"/>
    <w:pPr>
      <w:spacing w:before="100" w:beforeAutospacing="1" w:after="100" w:afterAutospacing="1" w:line="240" w:lineRule="auto"/>
    </w:pPr>
    <w:rPr>
      <w:rFonts w:eastAsiaTheme="minorEastAsia" w:cs="Arial"/>
      <w:szCs w:val="24"/>
      <w:lang w:eastAsia="de-DE"/>
    </w:rPr>
  </w:style>
  <w:style w:type="paragraph" w:customStyle="1" w:styleId="grid">
    <w:name w:val="grid"/>
    <w:basedOn w:val="Normal"/>
    <w:uiPriority w:val="99"/>
    <w:rsid w:val="00056D88"/>
    <w:pPr>
      <w:spacing w:before="30" w:after="75" w:line="240" w:lineRule="auto"/>
    </w:pPr>
    <w:rPr>
      <w:rFonts w:eastAsiaTheme="minorEastAsia" w:cs="Arial"/>
      <w:szCs w:val="24"/>
      <w:lang w:eastAsia="de-DE"/>
    </w:rPr>
  </w:style>
  <w:style w:type="character" w:styleId="Strong">
    <w:name w:val="Strong"/>
    <w:basedOn w:val="DefaultParagraphFont"/>
    <w:uiPriority w:val="22"/>
    <w:qFormat/>
    <w:rsid w:val="00056D88"/>
    <w:rPr>
      <w:b/>
      <w:bCs/>
    </w:rPr>
  </w:style>
  <w:style w:type="character" w:styleId="Emphasis">
    <w:name w:val="Emphasis"/>
    <w:basedOn w:val="DefaultParagraphFont"/>
    <w:uiPriority w:val="20"/>
    <w:qFormat/>
    <w:rsid w:val="00056D88"/>
    <w:rPr>
      <w:i/>
      <w:iCs/>
    </w:rPr>
  </w:style>
  <w:style w:type="character" w:customStyle="1" w:styleId="confluence-link">
    <w:name w:val="confluence-link"/>
    <w:basedOn w:val="DefaultParagraphFont"/>
    <w:rsid w:val="00056D88"/>
  </w:style>
  <w:style w:type="paragraph" w:styleId="TOC2">
    <w:name w:val="toc 2"/>
    <w:basedOn w:val="Normal"/>
    <w:next w:val="Normal"/>
    <w:autoRedefine/>
    <w:uiPriority w:val="39"/>
    <w:unhideWhenUsed/>
    <w:rsid w:val="00D37549"/>
    <w:pPr>
      <w:spacing w:after="100"/>
      <w:ind w:left="240"/>
    </w:pPr>
  </w:style>
  <w:style w:type="paragraph" w:styleId="TOC3">
    <w:name w:val="toc 3"/>
    <w:basedOn w:val="Normal"/>
    <w:next w:val="Normal"/>
    <w:autoRedefine/>
    <w:uiPriority w:val="39"/>
    <w:unhideWhenUsed/>
    <w:rsid w:val="00924424"/>
    <w:pPr>
      <w:spacing w:after="100"/>
      <w:ind w:left="440"/>
    </w:pPr>
  </w:style>
  <w:style w:type="paragraph" w:styleId="Caption">
    <w:name w:val="caption"/>
    <w:basedOn w:val="Normal"/>
    <w:next w:val="Normal"/>
    <w:uiPriority w:val="35"/>
    <w:unhideWhenUsed/>
    <w:qFormat/>
    <w:rsid w:val="002C053D"/>
    <w:pPr>
      <w:spacing w:line="240" w:lineRule="auto"/>
    </w:pPr>
    <w:rPr>
      <w:b/>
      <w:bCs/>
      <w:color w:val="4F81BD" w:themeColor="accent1"/>
      <w:sz w:val="18"/>
      <w:szCs w:val="18"/>
    </w:rPr>
  </w:style>
  <w:style w:type="paragraph" w:customStyle="1" w:styleId="Code">
    <w:name w:val="Code"/>
    <w:qFormat/>
    <w:rsid w:val="00324BBA"/>
    <w:pPr>
      <w:spacing w:after="0"/>
    </w:pPr>
    <w:rPr>
      <w:rFonts w:ascii="Courier New" w:hAnsi="Courier New"/>
      <w:noProof/>
      <w:sz w:val="20"/>
      <w:lang w:val="en-US"/>
    </w:rPr>
  </w:style>
  <w:style w:type="paragraph" w:styleId="EndnoteText">
    <w:name w:val="endnote text"/>
    <w:basedOn w:val="Normal"/>
    <w:link w:val="EndnoteTextChar"/>
    <w:uiPriority w:val="99"/>
    <w:semiHidden/>
    <w:unhideWhenUsed/>
    <w:rsid w:val="00CF22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2256"/>
    <w:rPr>
      <w:rFonts w:ascii="Arial" w:hAnsi="Arial"/>
      <w:sz w:val="20"/>
      <w:szCs w:val="20"/>
    </w:rPr>
  </w:style>
  <w:style w:type="character" w:styleId="EndnoteReference">
    <w:name w:val="endnote reference"/>
    <w:basedOn w:val="DefaultParagraphFont"/>
    <w:uiPriority w:val="99"/>
    <w:semiHidden/>
    <w:unhideWhenUsed/>
    <w:rsid w:val="00CF2256"/>
    <w:rPr>
      <w:vertAlign w:val="superscript"/>
    </w:rPr>
  </w:style>
  <w:style w:type="paragraph" w:styleId="Bibliography">
    <w:name w:val="Bibliography"/>
    <w:basedOn w:val="Normal"/>
    <w:next w:val="Normal"/>
    <w:uiPriority w:val="37"/>
    <w:unhideWhenUsed/>
    <w:rsid w:val="007E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123">
      <w:bodyDiv w:val="1"/>
      <w:marLeft w:val="0"/>
      <w:marRight w:val="0"/>
      <w:marTop w:val="0"/>
      <w:marBottom w:val="0"/>
      <w:divBdr>
        <w:top w:val="none" w:sz="0" w:space="0" w:color="auto"/>
        <w:left w:val="none" w:sz="0" w:space="0" w:color="auto"/>
        <w:bottom w:val="none" w:sz="0" w:space="0" w:color="auto"/>
        <w:right w:val="none" w:sz="0" w:space="0" w:color="auto"/>
      </w:divBdr>
    </w:div>
    <w:div w:id="7408886">
      <w:bodyDiv w:val="1"/>
      <w:marLeft w:val="0"/>
      <w:marRight w:val="0"/>
      <w:marTop w:val="0"/>
      <w:marBottom w:val="0"/>
      <w:divBdr>
        <w:top w:val="none" w:sz="0" w:space="0" w:color="auto"/>
        <w:left w:val="none" w:sz="0" w:space="0" w:color="auto"/>
        <w:bottom w:val="none" w:sz="0" w:space="0" w:color="auto"/>
        <w:right w:val="none" w:sz="0" w:space="0" w:color="auto"/>
      </w:divBdr>
    </w:div>
    <w:div w:id="41444624">
      <w:bodyDiv w:val="1"/>
      <w:marLeft w:val="0"/>
      <w:marRight w:val="0"/>
      <w:marTop w:val="0"/>
      <w:marBottom w:val="0"/>
      <w:divBdr>
        <w:top w:val="none" w:sz="0" w:space="0" w:color="auto"/>
        <w:left w:val="none" w:sz="0" w:space="0" w:color="auto"/>
        <w:bottom w:val="none" w:sz="0" w:space="0" w:color="auto"/>
        <w:right w:val="none" w:sz="0" w:space="0" w:color="auto"/>
      </w:divBdr>
    </w:div>
    <w:div w:id="42605966">
      <w:bodyDiv w:val="1"/>
      <w:marLeft w:val="0"/>
      <w:marRight w:val="0"/>
      <w:marTop w:val="0"/>
      <w:marBottom w:val="0"/>
      <w:divBdr>
        <w:top w:val="none" w:sz="0" w:space="0" w:color="auto"/>
        <w:left w:val="none" w:sz="0" w:space="0" w:color="auto"/>
        <w:bottom w:val="none" w:sz="0" w:space="0" w:color="auto"/>
        <w:right w:val="none" w:sz="0" w:space="0" w:color="auto"/>
      </w:divBdr>
    </w:div>
    <w:div w:id="125776309">
      <w:bodyDiv w:val="1"/>
      <w:marLeft w:val="0"/>
      <w:marRight w:val="0"/>
      <w:marTop w:val="0"/>
      <w:marBottom w:val="0"/>
      <w:divBdr>
        <w:top w:val="none" w:sz="0" w:space="0" w:color="auto"/>
        <w:left w:val="none" w:sz="0" w:space="0" w:color="auto"/>
        <w:bottom w:val="none" w:sz="0" w:space="0" w:color="auto"/>
        <w:right w:val="none" w:sz="0" w:space="0" w:color="auto"/>
      </w:divBdr>
    </w:div>
    <w:div w:id="145585055">
      <w:bodyDiv w:val="1"/>
      <w:marLeft w:val="0"/>
      <w:marRight w:val="0"/>
      <w:marTop w:val="0"/>
      <w:marBottom w:val="0"/>
      <w:divBdr>
        <w:top w:val="none" w:sz="0" w:space="0" w:color="auto"/>
        <w:left w:val="none" w:sz="0" w:space="0" w:color="auto"/>
        <w:bottom w:val="none" w:sz="0" w:space="0" w:color="auto"/>
        <w:right w:val="none" w:sz="0" w:space="0" w:color="auto"/>
      </w:divBdr>
    </w:div>
    <w:div w:id="340399064">
      <w:bodyDiv w:val="1"/>
      <w:marLeft w:val="0"/>
      <w:marRight w:val="0"/>
      <w:marTop w:val="0"/>
      <w:marBottom w:val="0"/>
      <w:divBdr>
        <w:top w:val="none" w:sz="0" w:space="0" w:color="auto"/>
        <w:left w:val="none" w:sz="0" w:space="0" w:color="auto"/>
        <w:bottom w:val="none" w:sz="0" w:space="0" w:color="auto"/>
        <w:right w:val="none" w:sz="0" w:space="0" w:color="auto"/>
      </w:divBdr>
    </w:div>
    <w:div w:id="429471119">
      <w:bodyDiv w:val="1"/>
      <w:marLeft w:val="0"/>
      <w:marRight w:val="0"/>
      <w:marTop w:val="0"/>
      <w:marBottom w:val="0"/>
      <w:divBdr>
        <w:top w:val="none" w:sz="0" w:space="0" w:color="auto"/>
        <w:left w:val="none" w:sz="0" w:space="0" w:color="auto"/>
        <w:bottom w:val="none" w:sz="0" w:space="0" w:color="auto"/>
        <w:right w:val="none" w:sz="0" w:space="0" w:color="auto"/>
      </w:divBdr>
    </w:div>
    <w:div w:id="436951001">
      <w:bodyDiv w:val="1"/>
      <w:marLeft w:val="0"/>
      <w:marRight w:val="0"/>
      <w:marTop w:val="0"/>
      <w:marBottom w:val="0"/>
      <w:divBdr>
        <w:top w:val="none" w:sz="0" w:space="0" w:color="auto"/>
        <w:left w:val="none" w:sz="0" w:space="0" w:color="auto"/>
        <w:bottom w:val="none" w:sz="0" w:space="0" w:color="auto"/>
        <w:right w:val="none" w:sz="0" w:space="0" w:color="auto"/>
      </w:divBdr>
    </w:div>
    <w:div w:id="462037693">
      <w:bodyDiv w:val="1"/>
      <w:marLeft w:val="0"/>
      <w:marRight w:val="0"/>
      <w:marTop w:val="0"/>
      <w:marBottom w:val="0"/>
      <w:divBdr>
        <w:top w:val="none" w:sz="0" w:space="0" w:color="auto"/>
        <w:left w:val="none" w:sz="0" w:space="0" w:color="auto"/>
        <w:bottom w:val="none" w:sz="0" w:space="0" w:color="auto"/>
        <w:right w:val="none" w:sz="0" w:space="0" w:color="auto"/>
      </w:divBdr>
      <w:divsChild>
        <w:div w:id="1292781877">
          <w:marLeft w:val="0"/>
          <w:marRight w:val="0"/>
          <w:marTop w:val="0"/>
          <w:marBottom w:val="0"/>
          <w:divBdr>
            <w:top w:val="none" w:sz="0" w:space="0" w:color="auto"/>
            <w:left w:val="none" w:sz="0" w:space="0" w:color="auto"/>
            <w:bottom w:val="none" w:sz="0" w:space="0" w:color="auto"/>
            <w:right w:val="none" w:sz="0" w:space="0" w:color="auto"/>
          </w:divBdr>
        </w:div>
      </w:divsChild>
    </w:div>
    <w:div w:id="500781696">
      <w:bodyDiv w:val="1"/>
      <w:marLeft w:val="0"/>
      <w:marRight w:val="0"/>
      <w:marTop w:val="0"/>
      <w:marBottom w:val="0"/>
      <w:divBdr>
        <w:top w:val="none" w:sz="0" w:space="0" w:color="auto"/>
        <w:left w:val="none" w:sz="0" w:space="0" w:color="auto"/>
        <w:bottom w:val="none" w:sz="0" w:space="0" w:color="auto"/>
        <w:right w:val="none" w:sz="0" w:space="0" w:color="auto"/>
      </w:divBdr>
    </w:div>
    <w:div w:id="595023822">
      <w:bodyDiv w:val="1"/>
      <w:marLeft w:val="0"/>
      <w:marRight w:val="0"/>
      <w:marTop w:val="0"/>
      <w:marBottom w:val="0"/>
      <w:divBdr>
        <w:top w:val="none" w:sz="0" w:space="0" w:color="auto"/>
        <w:left w:val="none" w:sz="0" w:space="0" w:color="auto"/>
        <w:bottom w:val="none" w:sz="0" w:space="0" w:color="auto"/>
        <w:right w:val="none" w:sz="0" w:space="0" w:color="auto"/>
      </w:divBdr>
    </w:div>
    <w:div w:id="615797488">
      <w:bodyDiv w:val="1"/>
      <w:marLeft w:val="0"/>
      <w:marRight w:val="0"/>
      <w:marTop w:val="0"/>
      <w:marBottom w:val="0"/>
      <w:divBdr>
        <w:top w:val="none" w:sz="0" w:space="0" w:color="auto"/>
        <w:left w:val="none" w:sz="0" w:space="0" w:color="auto"/>
        <w:bottom w:val="none" w:sz="0" w:space="0" w:color="auto"/>
        <w:right w:val="none" w:sz="0" w:space="0" w:color="auto"/>
      </w:divBdr>
    </w:div>
    <w:div w:id="686173863">
      <w:bodyDiv w:val="1"/>
      <w:marLeft w:val="0"/>
      <w:marRight w:val="0"/>
      <w:marTop w:val="0"/>
      <w:marBottom w:val="0"/>
      <w:divBdr>
        <w:top w:val="none" w:sz="0" w:space="0" w:color="auto"/>
        <w:left w:val="none" w:sz="0" w:space="0" w:color="auto"/>
        <w:bottom w:val="none" w:sz="0" w:space="0" w:color="auto"/>
        <w:right w:val="none" w:sz="0" w:space="0" w:color="auto"/>
      </w:divBdr>
    </w:div>
    <w:div w:id="692849086">
      <w:bodyDiv w:val="1"/>
      <w:marLeft w:val="0"/>
      <w:marRight w:val="0"/>
      <w:marTop w:val="0"/>
      <w:marBottom w:val="0"/>
      <w:divBdr>
        <w:top w:val="none" w:sz="0" w:space="0" w:color="auto"/>
        <w:left w:val="none" w:sz="0" w:space="0" w:color="auto"/>
        <w:bottom w:val="none" w:sz="0" w:space="0" w:color="auto"/>
        <w:right w:val="none" w:sz="0" w:space="0" w:color="auto"/>
      </w:divBdr>
      <w:divsChild>
        <w:div w:id="1958288847">
          <w:marLeft w:val="0"/>
          <w:marRight w:val="0"/>
          <w:marTop w:val="0"/>
          <w:marBottom w:val="0"/>
          <w:divBdr>
            <w:top w:val="none" w:sz="0" w:space="0" w:color="auto"/>
            <w:left w:val="none" w:sz="0" w:space="0" w:color="auto"/>
            <w:bottom w:val="none" w:sz="0" w:space="0" w:color="auto"/>
            <w:right w:val="none" w:sz="0" w:space="0" w:color="auto"/>
          </w:divBdr>
        </w:div>
      </w:divsChild>
    </w:div>
    <w:div w:id="866678399">
      <w:bodyDiv w:val="1"/>
      <w:marLeft w:val="0"/>
      <w:marRight w:val="0"/>
      <w:marTop w:val="0"/>
      <w:marBottom w:val="0"/>
      <w:divBdr>
        <w:top w:val="none" w:sz="0" w:space="0" w:color="auto"/>
        <w:left w:val="none" w:sz="0" w:space="0" w:color="auto"/>
        <w:bottom w:val="none" w:sz="0" w:space="0" w:color="auto"/>
        <w:right w:val="none" w:sz="0" w:space="0" w:color="auto"/>
      </w:divBdr>
    </w:div>
    <w:div w:id="880628238">
      <w:bodyDiv w:val="1"/>
      <w:marLeft w:val="0"/>
      <w:marRight w:val="0"/>
      <w:marTop w:val="0"/>
      <w:marBottom w:val="0"/>
      <w:divBdr>
        <w:top w:val="none" w:sz="0" w:space="0" w:color="auto"/>
        <w:left w:val="none" w:sz="0" w:space="0" w:color="auto"/>
        <w:bottom w:val="none" w:sz="0" w:space="0" w:color="auto"/>
        <w:right w:val="none" w:sz="0" w:space="0" w:color="auto"/>
      </w:divBdr>
    </w:div>
    <w:div w:id="919873640">
      <w:bodyDiv w:val="1"/>
      <w:marLeft w:val="0"/>
      <w:marRight w:val="0"/>
      <w:marTop w:val="0"/>
      <w:marBottom w:val="0"/>
      <w:divBdr>
        <w:top w:val="none" w:sz="0" w:space="0" w:color="auto"/>
        <w:left w:val="none" w:sz="0" w:space="0" w:color="auto"/>
        <w:bottom w:val="none" w:sz="0" w:space="0" w:color="auto"/>
        <w:right w:val="none" w:sz="0" w:space="0" w:color="auto"/>
      </w:divBdr>
    </w:div>
    <w:div w:id="920912462">
      <w:bodyDiv w:val="1"/>
      <w:marLeft w:val="0"/>
      <w:marRight w:val="0"/>
      <w:marTop w:val="0"/>
      <w:marBottom w:val="0"/>
      <w:divBdr>
        <w:top w:val="none" w:sz="0" w:space="0" w:color="auto"/>
        <w:left w:val="none" w:sz="0" w:space="0" w:color="auto"/>
        <w:bottom w:val="none" w:sz="0" w:space="0" w:color="auto"/>
        <w:right w:val="none" w:sz="0" w:space="0" w:color="auto"/>
      </w:divBdr>
    </w:div>
    <w:div w:id="963775941">
      <w:bodyDiv w:val="1"/>
      <w:marLeft w:val="0"/>
      <w:marRight w:val="0"/>
      <w:marTop w:val="0"/>
      <w:marBottom w:val="0"/>
      <w:divBdr>
        <w:top w:val="none" w:sz="0" w:space="0" w:color="auto"/>
        <w:left w:val="none" w:sz="0" w:space="0" w:color="auto"/>
        <w:bottom w:val="none" w:sz="0" w:space="0" w:color="auto"/>
        <w:right w:val="none" w:sz="0" w:space="0" w:color="auto"/>
      </w:divBdr>
      <w:divsChild>
        <w:div w:id="1530684224">
          <w:marLeft w:val="0"/>
          <w:marRight w:val="0"/>
          <w:marTop w:val="0"/>
          <w:marBottom w:val="0"/>
          <w:divBdr>
            <w:top w:val="none" w:sz="0" w:space="0" w:color="auto"/>
            <w:left w:val="none" w:sz="0" w:space="0" w:color="auto"/>
            <w:bottom w:val="none" w:sz="0" w:space="0" w:color="auto"/>
            <w:right w:val="none" w:sz="0" w:space="0" w:color="auto"/>
          </w:divBdr>
        </w:div>
      </w:divsChild>
    </w:div>
    <w:div w:id="1128354278">
      <w:bodyDiv w:val="1"/>
      <w:marLeft w:val="0"/>
      <w:marRight w:val="0"/>
      <w:marTop w:val="0"/>
      <w:marBottom w:val="0"/>
      <w:divBdr>
        <w:top w:val="none" w:sz="0" w:space="0" w:color="auto"/>
        <w:left w:val="none" w:sz="0" w:space="0" w:color="auto"/>
        <w:bottom w:val="none" w:sz="0" w:space="0" w:color="auto"/>
        <w:right w:val="none" w:sz="0" w:space="0" w:color="auto"/>
      </w:divBdr>
    </w:div>
    <w:div w:id="1197156200">
      <w:bodyDiv w:val="1"/>
      <w:marLeft w:val="0"/>
      <w:marRight w:val="0"/>
      <w:marTop w:val="0"/>
      <w:marBottom w:val="0"/>
      <w:divBdr>
        <w:top w:val="none" w:sz="0" w:space="0" w:color="auto"/>
        <w:left w:val="none" w:sz="0" w:space="0" w:color="auto"/>
        <w:bottom w:val="none" w:sz="0" w:space="0" w:color="auto"/>
        <w:right w:val="none" w:sz="0" w:space="0" w:color="auto"/>
      </w:divBdr>
    </w:div>
    <w:div w:id="1215972698">
      <w:bodyDiv w:val="1"/>
      <w:marLeft w:val="0"/>
      <w:marRight w:val="0"/>
      <w:marTop w:val="0"/>
      <w:marBottom w:val="0"/>
      <w:divBdr>
        <w:top w:val="none" w:sz="0" w:space="0" w:color="auto"/>
        <w:left w:val="none" w:sz="0" w:space="0" w:color="auto"/>
        <w:bottom w:val="none" w:sz="0" w:space="0" w:color="auto"/>
        <w:right w:val="none" w:sz="0" w:space="0" w:color="auto"/>
      </w:divBdr>
    </w:div>
    <w:div w:id="1229265553">
      <w:bodyDiv w:val="1"/>
      <w:marLeft w:val="0"/>
      <w:marRight w:val="0"/>
      <w:marTop w:val="0"/>
      <w:marBottom w:val="0"/>
      <w:divBdr>
        <w:top w:val="none" w:sz="0" w:space="0" w:color="auto"/>
        <w:left w:val="none" w:sz="0" w:space="0" w:color="auto"/>
        <w:bottom w:val="none" w:sz="0" w:space="0" w:color="auto"/>
        <w:right w:val="none" w:sz="0" w:space="0" w:color="auto"/>
      </w:divBdr>
    </w:div>
    <w:div w:id="1237978631">
      <w:bodyDiv w:val="1"/>
      <w:marLeft w:val="0"/>
      <w:marRight w:val="0"/>
      <w:marTop w:val="0"/>
      <w:marBottom w:val="0"/>
      <w:divBdr>
        <w:top w:val="none" w:sz="0" w:space="0" w:color="auto"/>
        <w:left w:val="none" w:sz="0" w:space="0" w:color="auto"/>
        <w:bottom w:val="none" w:sz="0" w:space="0" w:color="auto"/>
        <w:right w:val="none" w:sz="0" w:space="0" w:color="auto"/>
      </w:divBdr>
    </w:div>
    <w:div w:id="1247883045">
      <w:bodyDiv w:val="1"/>
      <w:marLeft w:val="0"/>
      <w:marRight w:val="0"/>
      <w:marTop w:val="0"/>
      <w:marBottom w:val="0"/>
      <w:divBdr>
        <w:top w:val="none" w:sz="0" w:space="0" w:color="auto"/>
        <w:left w:val="none" w:sz="0" w:space="0" w:color="auto"/>
        <w:bottom w:val="none" w:sz="0" w:space="0" w:color="auto"/>
        <w:right w:val="none" w:sz="0" w:space="0" w:color="auto"/>
      </w:divBdr>
      <w:divsChild>
        <w:div w:id="1051539965">
          <w:marLeft w:val="0"/>
          <w:marRight w:val="0"/>
          <w:marTop w:val="0"/>
          <w:marBottom w:val="0"/>
          <w:divBdr>
            <w:top w:val="none" w:sz="0" w:space="0" w:color="auto"/>
            <w:left w:val="none" w:sz="0" w:space="0" w:color="auto"/>
            <w:bottom w:val="none" w:sz="0" w:space="0" w:color="auto"/>
            <w:right w:val="none" w:sz="0" w:space="0" w:color="auto"/>
          </w:divBdr>
        </w:div>
      </w:divsChild>
    </w:div>
    <w:div w:id="1299653203">
      <w:bodyDiv w:val="1"/>
      <w:marLeft w:val="0"/>
      <w:marRight w:val="0"/>
      <w:marTop w:val="0"/>
      <w:marBottom w:val="0"/>
      <w:divBdr>
        <w:top w:val="none" w:sz="0" w:space="0" w:color="auto"/>
        <w:left w:val="none" w:sz="0" w:space="0" w:color="auto"/>
        <w:bottom w:val="none" w:sz="0" w:space="0" w:color="auto"/>
        <w:right w:val="none" w:sz="0" w:space="0" w:color="auto"/>
      </w:divBdr>
      <w:divsChild>
        <w:div w:id="1594974774">
          <w:marLeft w:val="0"/>
          <w:marRight w:val="0"/>
          <w:marTop w:val="0"/>
          <w:marBottom w:val="0"/>
          <w:divBdr>
            <w:top w:val="none" w:sz="0" w:space="0" w:color="auto"/>
            <w:left w:val="none" w:sz="0" w:space="0" w:color="auto"/>
            <w:bottom w:val="none" w:sz="0" w:space="0" w:color="auto"/>
            <w:right w:val="none" w:sz="0" w:space="0" w:color="auto"/>
          </w:divBdr>
        </w:div>
      </w:divsChild>
    </w:div>
    <w:div w:id="1309555916">
      <w:bodyDiv w:val="1"/>
      <w:marLeft w:val="0"/>
      <w:marRight w:val="0"/>
      <w:marTop w:val="0"/>
      <w:marBottom w:val="0"/>
      <w:divBdr>
        <w:top w:val="none" w:sz="0" w:space="0" w:color="auto"/>
        <w:left w:val="none" w:sz="0" w:space="0" w:color="auto"/>
        <w:bottom w:val="none" w:sz="0" w:space="0" w:color="auto"/>
        <w:right w:val="none" w:sz="0" w:space="0" w:color="auto"/>
      </w:divBdr>
    </w:div>
    <w:div w:id="1309936854">
      <w:bodyDiv w:val="1"/>
      <w:marLeft w:val="0"/>
      <w:marRight w:val="0"/>
      <w:marTop w:val="0"/>
      <w:marBottom w:val="0"/>
      <w:divBdr>
        <w:top w:val="none" w:sz="0" w:space="0" w:color="auto"/>
        <w:left w:val="none" w:sz="0" w:space="0" w:color="auto"/>
        <w:bottom w:val="none" w:sz="0" w:space="0" w:color="auto"/>
        <w:right w:val="none" w:sz="0" w:space="0" w:color="auto"/>
      </w:divBdr>
    </w:div>
    <w:div w:id="1376926430">
      <w:bodyDiv w:val="1"/>
      <w:marLeft w:val="0"/>
      <w:marRight w:val="0"/>
      <w:marTop w:val="0"/>
      <w:marBottom w:val="0"/>
      <w:divBdr>
        <w:top w:val="none" w:sz="0" w:space="0" w:color="auto"/>
        <w:left w:val="none" w:sz="0" w:space="0" w:color="auto"/>
        <w:bottom w:val="none" w:sz="0" w:space="0" w:color="auto"/>
        <w:right w:val="none" w:sz="0" w:space="0" w:color="auto"/>
      </w:divBdr>
    </w:div>
    <w:div w:id="1397510899">
      <w:bodyDiv w:val="1"/>
      <w:marLeft w:val="0"/>
      <w:marRight w:val="0"/>
      <w:marTop w:val="0"/>
      <w:marBottom w:val="0"/>
      <w:divBdr>
        <w:top w:val="none" w:sz="0" w:space="0" w:color="auto"/>
        <w:left w:val="none" w:sz="0" w:space="0" w:color="auto"/>
        <w:bottom w:val="none" w:sz="0" w:space="0" w:color="auto"/>
        <w:right w:val="none" w:sz="0" w:space="0" w:color="auto"/>
      </w:divBdr>
    </w:div>
    <w:div w:id="1405640564">
      <w:bodyDiv w:val="1"/>
      <w:marLeft w:val="0"/>
      <w:marRight w:val="0"/>
      <w:marTop w:val="0"/>
      <w:marBottom w:val="0"/>
      <w:divBdr>
        <w:top w:val="none" w:sz="0" w:space="0" w:color="auto"/>
        <w:left w:val="none" w:sz="0" w:space="0" w:color="auto"/>
        <w:bottom w:val="none" w:sz="0" w:space="0" w:color="auto"/>
        <w:right w:val="none" w:sz="0" w:space="0" w:color="auto"/>
      </w:divBdr>
    </w:div>
    <w:div w:id="1441486437">
      <w:bodyDiv w:val="1"/>
      <w:marLeft w:val="0"/>
      <w:marRight w:val="0"/>
      <w:marTop w:val="0"/>
      <w:marBottom w:val="0"/>
      <w:divBdr>
        <w:top w:val="none" w:sz="0" w:space="0" w:color="auto"/>
        <w:left w:val="none" w:sz="0" w:space="0" w:color="auto"/>
        <w:bottom w:val="none" w:sz="0" w:space="0" w:color="auto"/>
        <w:right w:val="none" w:sz="0" w:space="0" w:color="auto"/>
      </w:divBdr>
    </w:div>
    <w:div w:id="1460955018">
      <w:bodyDiv w:val="1"/>
      <w:marLeft w:val="0"/>
      <w:marRight w:val="0"/>
      <w:marTop w:val="0"/>
      <w:marBottom w:val="0"/>
      <w:divBdr>
        <w:top w:val="none" w:sz="0" w:space="0" w:color="auto"/>
        <w:left w:val="none" w:sz="0" w:space="0" w:color="auto"/>
        <w:bottom w:val="none" w:sz="0" w:space="0" w:color="auto"/>
        <w:right w:val="none" w:sz="0" w:space="0" w:color="auto"/>
      </w:divBdr>
    </w:div>
    <w:div w:id="1545293649">
      <w:bodyDiv w:val="1"/>
      <w:marLeft w:val="0"/>
      <w:marRight w:val="0"/>
      <w:marTop w:val="0"/>
      <w:marBottom w:val="0"/>
      <w:divBdr>
        <w:top w:val="none" w:sz="0" w:space="0" w:color="auto"/>
        <w:left w:val="none" w:sz="0" w:space="0" w:color="auto"/>
        <w:bottom w:val="none" w:sz="0" w:space="0" w:color="auto"/>
        <w:right w:val="none" w:sz="0" w:space="0" w:color="auto"/>
      </w:divBdr>
    </w:div>
    <w:div w:id="1639459865">
      <w:bodyDiv w:val="1"/>
      <w:marLeft w:val="0"/>
      <w:marRight w:val="0"/>
      <w:marTop w:val="0"/>
      <w:marBottom w:val="0"/>
      <w:divBdr>
        <w:top w:val="none" w:sz="0" w:space="0" w:color="auto"/>
        <w:left w:val="none" w:sz="0" w:space="0" w:color="auto"/>
        <w:bottom w:val="none" w:sz="0" w:space="0" w:color="auto"/>
        <w:right w:val="none" w:sz="0" w:space="0" w:color="auto"/>
      </w:divBdr>
    </w:div>
    <w:div w:id="1702124429">
      <w:bodyDiv w:val="1"/>
      <w:marLeft w:val="0"/>
      <w:marRight w:val="0"/>
      <w:marTop w:val="0"/>
      <w:marBottom w:val="0"/>
      <w:divBdr>
        <w:top w:val="none" w:sz="0" w:space="0" w:color="auto"/>
        <w:left w:val="none" w:sz="0" w:space="0" w:color="auto"/>
        <w:bottom w:val="none" w:sz="0" w:space="0" w:color="auto"/>
        <w:right w:val="none" w:sz="0" w:space="0" w:color="auto"/>
      </w:divBdr>
      <w:divsChild>
        <w:div w:id="1520581362">
          <w:marLeft w:val="0"/>
          <w:marRight w:val="0"/>
          <w:marTop w:val="0"/>
          <w:marBottom w:val="0"/>
          <w:divBdr>
            <w:top w:val="none" w:sz="0" w:space="0" w:color="auto"/>
            <w:left w:val="none" w:sz="0" w:space="0" w:color="auto"/>
            <w:bottom w:val="none" w:sz="0" w:space="0" w:color="auto"/>
            <w:right w:val="none" w:sz="0" w:space="0" w:color="auto"/>
          </w:divBdr>
          <w:divsChild>
            <w:div w:id="1063719058">
              <w:marLeft w:val="0"/>
              <w:marRight w:val="0"/>
              <w:marTop w:val="0"/>
              <w:marBottom w:val="0"/>
              <w:divBdr>
                <w:top w:val="none" w:sz="0" w:space="0" w:color="auto"/>
                <w:left w:val="none" w:sz="0" w:space="0" w:color="auto"/>
                <w:bottom w:val="none" w:sz="0" w:space="0" w:color="auto"/>
                <w:right w:val="none" w:sz="0" w:space="0" w:color="auto"/>
              </w:divBdr>
              <w:divsChild>
                <w:div w:id="160854896">
                  <w:marLeft w:val="0"/>
                  <w:marRight w:val="0"/>
                  <w:marTop w:val="0"/>
                  <w:marBottom w:val="0"/>
                  <w:divBdr>
                    <w:top w:val="none" w:sz="0" w:space="0" w:color="auto"/>
                    <w:left w:val="none" w:sz="0" w:space="0" w:color="auto"/>
                    <w:bottom w:val="none" w:sz="0" w:space="0" w:color="auto"/>
                    <w:right w:val="none" w:sz="0" w:space="0" w:color="auto"/>
                  </w:divBdr>
                  <w:divsChild>
                    <w:div w:id="3838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5965">
              <w:marLeft w:val="0"/>
              <w:marRight w:val="0"/>
              <w:marTop w:val="0"/>
              <w:marBottom w:val="0"/>
              <w:divBdr>
                <w:top w:val="none" w:sz="0" w:space="0" w:color="auto"/>
                <w:left w:val="none" w:sz="0" w:space="0" w:color="auto"/>
                <w:bottom w:val="none" w:sz="0" w:space="0" w:color="auto"/>
                <w:right w:val="none" w:sz="0" w:space="0" w:color="auto"/>
              </w:divBdr>
              <w:divsChild>
                <w:div w:id="1720670659">
                  <w:marLeft w:val="0"/>
                  <w:marRight w:val="0"/>
                  <w:marTop w:val="0"/>
                  <w:marBottom w:val="0"/>
                  <w:divBdr>
                    <w:top w:val="none" w:sz="0" w:space="0" w:color="auto"/>
                    <w:left w:val="none" w:sz="0" w:space="0" w:color="auto"/>
                    <w:bottom w:val="none" w:sz="0" w:space="0" w:color="auto"/>
                    <w:right w:val="none" w:sz="0" w:space="0" w:color="auto"/>
                  </w:divBdr>
                  <w:divsChild>
                    <w:div w:id="283465283">
                      <w:marLeft w:val="0"/>
                      <w:marRight w:val="0"/>
                      <w:marTop w:val="0"/>
                      <w:marBottom w:val="0"/>
                      <w:divBdr>
                        <w:top w:val="none" w:sz="0" w:space="0" w:color="auto"/>
                        <w:left w:val="none" w:sz="0" w:space="0" w:color="auto"/>
                        <w:bottom w:val="none" w:sz="0" w:space="0" w:color="auto"/>
                        <w:right w:val="none" w:sz="0" w:space="0" w:color="auto"/>
                      </w:divBdr>
                      <w:divsChild>
                        <w:div w:id="301813696">
                          <w:marLeft w:val="0"/>
                          <w:marRight w:val="0"/>
                          <w:marTop w:val="0"/>
                          <w:marBottom w:val="0"/>
                          <w:divBdr>
                            <w:top w:val="none" w:sz="0" w:space="0" w:color="auto"/>
                            <w:left w:val="none" w:sz="0" w:space="0" w:color="auto"/>
                            <w:bottom w:val="none" w:sz="0" w:space="0" w:color="auto"/>
                            <w:right w:val="none" w:sz="0" w:space="0" w:color="auto"/>
                          </w:divBdr>
                          <w:divsChild>
                            <w:div w:id="197203019">
                              <w:marLeft w:val="0"/>
                              <w:marRight w:val="0"/>
                              <w:marTop w:val="0"/>
                              <w:marBottom w:val="0"/>
                              <w:divBdr>
                                <w:top w:val="none" w:sz="0" w:space="0" w:color="auto"/>
                                <w:left w:val="none" w:sz="0" w:space="0" w:color="auto"/>
                                <w:bottom w:val="none" w:sz="0" w:space="0" w:color="auto"/>
                                <w:right w:val="none" w:sz="0" w:space="0" w:color="auto"/>
                              </w:divBdr>
                              <w:divsChild>
                                <w:div w:id="725685813">
                                  <w:marLeft w:val="0"/>
                                  <w:marRight w:val="0"/>
                                  <w:marTop w:val="0"/>
                                  <w:marBottom w:val="0"/>
                                  <w:divBdr>
                                    <w:top w:val="none" w:sz="0" w:space="0" w:color="auto"/>
                                    <w:left w:val="none" w:sz="0" w:space="0" w:color="auto"/>
                                    <w:bottom w:val="none" w:sz="0" w:space="0" w:color="auto"/>
                                    <w:right w:val="none" w:sz="0" w:space="0" w:color="auto"/>
                                  </w:divBdr>
                                </w:div>
                                <w:div w:id="224604267">
                                  <w:marLeft w:val="0"/>
                                  <w:marRight w:val="0"/>
                                  <w:marTop w:val="0"/>
                                  <w:marBottom w:val="0"/>
                                  <w:divBdr>
                                    <w:top w:val="none" w:sz="0" w:space="0" w:color="auto"/>
                                    <w:left w:val="none" w:sz="0" w:space="0" w:color="auto"/>
                                    <w:bottom w:val="none" w:sz="0" w:space="0" w:color="auto"/>
                                    <w:right w:val="none" w:sz="0" w:space="0" w:color="auto"/>
                                  </w:divBdr>
                                </w:div>
                                <w:div w:id="2088769811">
                                  <w:marLeft w:val="0"/>
                                  <w:marRight w:val="0"/>
                                  <w:marTop w:val="0"/>
                                  <w:marBottom w:val="0"/>
                                  <w:divBdr>
                                    <w:top w:val="none" w:sz="0" w:space="0" w:color="auto"/>
                                    <w:left w:val="none" w:sz="0" w:space="0" w:color="auto"/>
                                    <w:bottom w:val="none" w:sz="0" w:space="0" w:color="auto"/>
                                    <w:right w:val="none" w:sz="0" w:space="0" w:color="auto"/>
                                  </w:divBdr>
                                </w:div>
                                <w:div w:id="1826505935">
                                  <w:marLeft w:val="0"/>
                                  <w:marRight w:val="0"/>
                                  <w:marTop w:val="0"/>
                                  <w:marBottom w:val="0"/>
                                  <w:divBdr>
                                    <w:top w:val="none" w:sz="0" w:space="0" w:color="auto"/>
                                    <w:left w:val="none" w:sz="0" w:space="0" w:color="auto"/>
                                    <w:bottom w:val="none" w:sz="0" w:space="0" w:color="auto"/>
                                    <w:right w:val="none" w:sz="0" w:space="0" w:color="auto"/>
                                  </w:divBdr>
                                </w:div>
                                <w:div w:id="1361707861">
                                  <w:marLeft w:val="0"/>
                                  <w:marRight w:val="0"/>
                                  <w:marTop w:val="0"/>
                                  <w:marBottom w:val="0"/>
                                  <w:divBdr>
                                    <w:top w:val="none" w:sz="0" w:space="0" w:color="auto"/>
                                    <w:left w:val="none" w:sz="0" w:space="0" w:color="auto"/>
                                    <w:bottom w:val="none" w:sz="0" w:space="0" w:color="auto"/>
                                    <w:right w:val="none" w:sz="0" w:space="0" w:color="auto"/>
                                  </w:divBdr>
                                </w:div>
                                <w:div w:id="1853713890">
                                  <w:marLeft w:val="0"/>
                                  <w:marRight w:val="0"/>
                                  <w:marTop w:val="0"/>
                                  <w:marBottom w:val="0"/>
                                  <w:divBdr>
                                    <w:top w:val="none" w:sz="0" w:space="0" w:color="auto"/>
                                    <w:left w:val="none" w:sz="0" w:space="0" w:color="auto"/>
                                    <w:bottom w:val="none" w:sz="0" w:space="0" w:color="auto"/>
                                    <w:right w:val="none" w:sz="0" w:space="0" w:color="auto"/>
                                  </w:divBdr>
                                </w:div>
                                <w:div w:id="238058254">
                                  <w:marLeft w:val="0"/>
                                  <w:marRight w:val="0"/>
                                  <w:marTop w:val="0"/>
                                  <w:marBottom w:val="0"/>
                                  <w:divBdr>
                                    <w:top w:val="none" w:sz="0" w:space="0" w:color="auto"/>
                                    <w:left w:val="none" w:sz="0" w:space="0" w:color="auto"/>
                                    <w:bottom w:val="none" w:sz="0" w:space="0" w:color="auto"/>
                                    <w:right w:val="none" w:sz="0" w:space="0" w:color="auto"/>
                                  </w:divBdr>
                                </w:div>
                                <w:div w:id="1916165110">
                                  <w:marLeft w:val="0"/>
                                  <w:marRight w:val="0"/>
                                  <w:marTop w:val="0"/>
                                  <w:marBottom w:val="0"/>
                                  <w:divBdr>
                                    <w:top w:val="none" w:sz="0" w:space="0" w:color="auto"/>
                                    <w:left w:val="none" w:sz="0" w:space="0" w:color="auto"/>
                                    <w:bottom w:val="none" w:sz="0" w:space="0" w:color="auto"/>
                                    <w:right w:val="none" w:sz="0" w:space="0" w:color="auto"/>
                                  </w:divBdr>
                                </w:div>
                                <w:div w:id="301352323">
                                  <w:marLeft w:val="0"/>
                                  <w:marRight w:val="0"/>
                                  <w:marTop w:val="0"/>
                                  <w:marBottom w:val="0"/>
                                  <w:divBdr>
                                    <w:top w:val="none" w:sz="0" w:space="0" w:color="auto"/>
                                    <w:left w:val="none" w:sz="0" w:space="0" w:color="auto"/>
                                    <w:bottom w:val="none" w:sz="0" w:space="0" w:color="auto"/>
                                    <w:right w:val="none" w:sz="0" w:space="0" w:color="auto"/>
                                  </w:divBdr>
                                </w:div>
                                <w:div w:id="1436100376">
                                  <w:marLeft w:val="0"/>
                                  <w:marRight w:val="0"/>
                                  <w:marTop w:val="0"/>
                                  <w:marBottom w:val="0"/>
                                  <w:divBdr>
                                    <w:top w:val="none" w:sz="0" w:space="0" w:color="auto"/>
                                    <w:left w:val="none" w:sz="0" w:space="0" w:color="auto"/>
                                    <w:bottom w:val="none" w:sz="0" w:space="0" w:color="auto"/>
                                    <w:right w:val="none" w:sz="0" w:space="0" w:color="auto"/>
                                  </w:divBdr>
                                </w:div>
                                <w:div w:id="1747725096">
                                  <w:marLeft w:val="0"/>
                                  <w:marRight w:val="0"/>
                                  <w:marTop w:val="0"/>
                                  <w:marBottom w:val="0"/>
                                  <w:divBdr>
                                    <w:top w:val="none" w:sz="0" w:space="0" w:color="auto"/>
                                    <w:left w:val="none" w:sz="0" w:space="0" w:color="auto"/>
                                    <w:bottom w:val="none" w:sz="0" w:space="0" w:color="auto"/>
                                    <w:right w:val="none" w:sz="0" w:space="0" w:color="auto"/>
                                  </w:divBdr>
                                </w:div>
                                <w:div w:id="934554591">
                                  <w:marLeft w:val="0"/>
                                  <w:marRight w:val="0"/>
                                  <w:marTop w:val="0"/>
                                  <w:marBottom w:val="0"/>
                                  <w:divBdr>
                                    <w:top w:val="none" w:sz="0" w:space="0" w:color="auto"/>
                                    <w:left w:val="none" w:sz="0" w:space="0" w:color="auto"/>
                                    <w:bottom w:val="none" w:sz="0" w:space="0" w:color="auto"/>
                                    <w:right w:val="none" w:sz="0" w:space="0" w:color="auto"/>
                                  </w:divBdr>
                                </w:div>
                                <w:div w:id="256787717">
                                  <w:marLeft w:val="0"/>
                                  <w:marRight w:val="0"/>
                                  <w:marTop w:val="0"/>
                                  <w:marBottom w:val="0"/>
                                  <w:divBdr>
                                    <w:top w:val="none" w:sz="0" w:space="0" w:color="auto"/>
                                    <w:left w:val="none" w:sz="0" w:space="0" w:color="auto"/>
                                    <w:bottom w:val="none" w:sz="0" w:space="0" w:color="auto"/>
                                    <w:right w:val="none" w:sz="0" w:space="0" w:color="auto"/>
                                  </w:divBdr>
                                </w:div>
                                <w:div w:id="1557626716">
                                  <w:marLeft w:val="0"/>
                                  <w:marRight w:val="0"/>
                                  <w:marTop w:val="0"/>
                                  <w:marBottom w:val="0"/>
                                  <w:divBdr>
                                    <w:top w:val="none" w:sz="0" w:space="0" w:color="auto"/>
                                    <w:left w:val="none" w:sz="0" w:space="0" w:color="auto"/>
                                    <w:bottom w:val="none" w:sz="0" w:space="0" w:color="auto"/>
                                    <w:right w:val="none" w:sz="0" w:space="0" w:color="auto"/>
                                  </w:divBdr>
                                </w:div>
                                <w:div w:id="690567330">
                                  <w:marLeft w:val="0"/>
                                  <w:marRight w:val="0"/>
                                  <w:marTop w:val="0"/>
                                  <w:marBottom w:val="0"/>
                                  <w:divBdr>
                                    <w:top w:val="none" w:sz="0" w:space="0" w:color="auto"/>
                                    <w:left w:val="none" w:sz="0" w:space="0" w:color="auto"/>
                                    <w:bottom w:val="none" w:sz="0" w:space="0" w:color="auto"/>
                                    <w:right w:val="none" w:sz="0" w:space="0" w:color="auto"/>
                                  </w:divBdr>
                                </w:div>
                                <w:div w:id="806582429">
                                  <w:marLeft w:val="0"/>
                                  <w:marRight w:val="0"/>
                                  <w:marTop w:val="0"/>
                                  <w:marBottom w:val="0"/>
                                  <w:divBdr>
                                    <w:top w:val="none" w:sz="0" w:space="0" w:color="auto"/>
                                    <w:left w:val="none" w:sz="0" w:space="0" w:color="auto"/>
                                    <w:bottom w:val="none" w:sz="0" w:space="0" w:color="auto"/>
                                    <w:right w:val="none" w:sz="0" w:space="0" w:color="auto"/>
                                  </w:divBdr>
                                </w:div>
                                <w:div w:id="1239947410">
                                  <w:marLeft w:val="0"/>
                                  <w:marRight w:val="0"/>
                                  <w:marTop w:val="0"/>
                                  <w:marBottom w:val="0"/>
                                  <w:divBdr>
                                    <w:top w:val="none" w:sz="0" w:space="0" w:color="auto"/>
                                    <w:left w:val="none" w:sz="0" w:space="0" w:color="auto"/>
                                    <w:bottom w:val="none" w:sz="0" w:space="0" w:color="auto"/>
                                    <w:right w:val="none" w:sz="0" w:space="0" w:color="auto"/>
                                  </w:divBdr>
                                </w:div>
                                <w:div w:id="781612723">
                                  <w:marLeft w:val="0"/>
                                  <w:marRight w:val="0"/>
                                  <w:marTop w:val="0"/>
                                  <w:marBottom w:val="0"/>
                                  <w:divBdr>
                                    <w:top w:val="none" w:sz="0" w:space="0" w:color="auto"/>
                                    <w:left w:val="none" w:sz="0" w:space="0" w:color="auto"/>
                                    <w:bottom w:val="none" w:sz="0" w:space="0" w:color="auto"/>
                                    <w:right w:val="none" w:sz="0" w:space="0" w:color="auto"/>
                                  </w:divBdr>
                                </w:div>
                                <w:div w:id="1420251907">
                                  <w:marLeft w:val="0"/>
                                  <w:marRight w:val="0"/>
                                  <w:marTop w:val="0"/>
                                  <w:marBottom w:val="0"/>
                                  <w:divBdr>
                                    <w:top w:val="none" w:sz="0" w:space="0" w:color="auto"/>
                                    <w:left w:val="none" w:sz="0" w:space="0" w:color="auto"/>
                                    <w:bottom w:val="none" w:sz="0" w:space="0" w:color="auto"/>
                                    <w:right w:val="none" w:sz="0" w:space="0" w:color="auto"/>
                                  </w:divBdr>
                                </w:div>
                                <w:div w:id="1142700971">
                                  <w:marLeft w:val="0"/>
                                  <w:marRight w:val="0"/>
                                  <w:marTop w:val="0"/>
                                  <w:marBottom w:val="0"/>
                                  <w:divBdr>
                                    <w:top w:val="none" w:sz="0" w:space="0" w:color="auto"/>
                                    <w:left w:val="none" w:sz="0" w:space="0" w:color="auto"/>
                                    <w:bottom w:val="none" w:sz="0" w:space="0" w:color="auto"/>
                                    <w:right w:val="none" w:sz="0" w:space="0" w:color="auto"/>
                                  </w:divBdr>
                                </w:div>
                                <w:div w:id="768231213">
                                  <w:marLeft w:val="0"/>
                                  <w:marRight w:val="0"/>
                                  <w:marTop w:val="0"/>
                                  <w:marBottom w:val="0"/>
                                  <w:divBdr>
                                    <w:top w:val="none" w:sz="0" w:space="0" w:color="auto"/>
                                    <w:left w:val="none" w:sz="0" w:space="0" w:color="auto"/>
                                    <w:bottom w:val="none" w:sz="0" w:space="0" w:color="auto"/>
                                    <w:right w:val="none" w:sz="0" w:space="0" w:color="auto"/>
                                  </w:divBdr>
                                </w:div>
                                <w:div w:id="351952809">
                                  <w:marLeft w:val="0"/>
                                  <w:marRight w:val="0"/>
                                  <w:marTop w:val="0"/>
                                  <w:marBottom w:val="0"/>
                                  <w:divBdr>
                                    <w:top w:val="none" w:sz="0" w:space="0" w:color="auto"/>
                                    <w:left w:val="none" w:sz="0" w:space="0" w:color="auto"/>
                                    <w:bottom w:val="none" w:sz="0" w:space="0" w:color="auto"/>
                                    <w:right w:val="none" w:sz="0" w:space="0" w:color="auto"/>
                                  </w:divBdr>
                                </w:div>
                                <w:div w:id="1920627369">
                                  <w:marLeft w:val="0"/>
                                  <w:marRight w:val="0"/>
                                  <w:marTop w:val="0"/>
                                  <w:marBottom w:val="0"/>
                                  <w:divBdr>
                                    <w:top w:val="none" w:sz="0" w:space="0" w:color="auto"/>
                                    <w:left w:val="none" w:sz="0" w:space="0" w:color="auto"/>
                                    <w:bottom w:val="none" w:sz="0" w:space="0" w:color="auto"/>
                                    <w:right w:val="none" w:sz="0" w:space="0" w:color="auto"/>
                                  </w:divBdr>
                                </w:div>
                                <w:div w:id="1900438674">
                                  <w:marLeft w:val="0"/>
                                  <w:marRight w:val="0"/>
                                  <w:marTop w:val="0"/>
                                  <w:marBottom w:val="0"/>
                                  <w:divBdr>
                                    <w:top w:val="none" w:sz="0" w:space="0" w:color="auto"/>
                                    <w:left w:val="none" w:sz="0" w:space="0" w:color="auto"/>
                                    <w:bottom w:val="none" w:sz="0" w:space="0" w:color="auto"/>
                                    <w:right w:val="none" w:sz="0" w:space="0" w:color="auto"/>
                                  </w:divBdr>
                                </w:div>
                                <w:div w:id="1567910675">
                                  <w:marLeft w:val="0"/>
                                  <w:marRight w:val="0"/>
                                  <w:marTop w:val="0"/>
                                  <w:marBottom w:val="0"/>
                                  <w:divBdr>
                                    <w:top w:val="none" w:sz="0" w:space="0" w:color="auto"/>
                                    <w:left w:val="none" w:sz="0" w:space="0" w:color="auto"/>
                                    <w:bottom w:val="none" w:sz="0" w:space="0" w:color="auto"/>
                                    <w:right w:val="none" w:sz="0" w:space="0" w:color="auto"/>
                                  </w:divBdr>
                                </w:div>
                                <w:div w:id="1599866723">
                                  <w:marLeft w:val="0"/>
                                  <w:marRight w:val="0"/>
                                  <w:marTop w:val="0"/>
                                  <w:marBottom w:val="0"/>
                                  <w:divBdr>
                                    <w:top w:val="none" w:sz="0" w:space="0" w:color="auto"/>
                                    <w:left w:val="none" w:sz="0" w:space="0" w:color="auto"/>
                                    <w:bottom w:val="none" w:sz="0" w:space="0" w:color="auto"/>
                                    <w:right w:val="none" w:sz="0" w:space="0" w:color="auto"/>
                                  </w:divBdr>
                                </w:div>
                                <w:div w:id="1544052032">
                                  <w:marLeft w:val="0"/>
                                  <w:marRight w:val="0"/>
                                  <w:marTop w:val="0"/>
                                  <w:marBottom w:val="0"/>
                                  <w:divBdr>
                                    <w:top w:val="none" w:sz="0" w:space="0" w:color="auto"/>
                                    <w:left w:val="none" w:sz="0" w:space="0" w:color="auto"/>
                                    <w:bottom w:val="none" w:sz="0" w:space="0" w:color="auto"/>
                                    <w:right w:val="none" w:sz="0" w:space="0" w:color="auto"/>
                                  </w:divBdr>
                                </w:div>
                                <w:div w:id="146170314">
                                  <w:marLeft w:val="0"/>
                                  <w:marRight w:val="0"/>
                                  <w:marTop w:val="0"/>
                                  <w:marBottom w:val="0"/>
                                  <w:divBdr>
                                    <w:top w:val="none" w:sz="0" w:space="0" w:color="auto"/>
                                    <w:left w:val="none" w:sz="0" w:space="0" w:color="auto"/>
                                    <w:bottom w:val="none" w:sz="0" w:space="0" w:color="auto"/>
                                    <w:right w:val="none" w:sz="0" w:space="0" w:color="auto"/>
                                  </w:divBdr>
                                </w:div>
                                <w:div w:id="357511339">
                                  <w:marLeft w:val="0"/>
                                  <w:marRight w:val="0"/>
                                  <w:marTop w:val="0"/>
                                  <w:marBottom w:val="0"/>
                                  <w:divBdr>
                                    <w:top w:val="none" w:sz="0" w:space="0" w:color="auto"/>
                                    <w:left w:val="none" w:sz="0" w:space="0" w:color="auto"/>
                                    <w:bottom w:val="none" w:sz="0" w:space="0" w:color="auto"/>
                                    <w:right w:val="none" w:sz="0" w:space="0" w:color="auto"/>
                                  </w:divBdr>
                                </w:div>
                                <w:div w:id="538981672">
                                  <w:marLeft w:val="0"/>
                                  <w:marRight w:val="0"/>
                                  <w:marTop w:val="0"/>
                                  <w:marBottom w:val="0"/>
                                  <w:divBdr>
                                    <w:top w:val="none" w:sz="0" w:space="0" w:color="auto"/>
                                    <w:left w:val="none" w:sz="0" w:space="0" w:color="auto"/>
                                    <w:bottom w:val="none" w:sz="0" w:space="0" w:color="auto"/>
                                    <w:right w:val="none" w:sz="0" w:space="0" w:color="auto"/>
                                  </w:divBdr>
                                </w:div>
                                <w:div w:id="1366170929">
                                  <w:marLeft w:val="0"/>
                                  <w:marRight w:val="0"/>
                                  <w:marTop w:val="0"/>
                                  <w:marBottom w:val="0"/>
                                  <w:divBdr>
                                    <w:top w:val="none" w:sz="0" w:space="0" w:color="auto"/>
                                    <w:left w:val="none" w:sz="0" w:space="0" w:color="auto"/>
                                    <w:bottom w:val="none" w:sz="0" w:space="0" w:color="auto"/>
                                    <w:right w:val="none" w:sz="0" w:space="0" w:color="auto"/>
                                  </w:divBdr>
                                </w:div>
                                <w:div w:id="1667317672">
                                  <w:marLeft w:val="0"/>
                                  <w:marRight w:val="0"/>
                                  <w:marTop w:val="0"/>
                                  <w:marBottom w:val="0"/>
                                  <w:divBdr>
                                    <w:top w:val="none" w:sz="0" w:space="0" w:color="auto"/>
                                    <w:left w:val="none" w:sz="0" w:space="0" w:color="auto"/>
                                    <w:bottom w:val="none" w:sz="0" w:space="0" w:color="auto"/>
                                    <w:right w:val="none" w:sz="0" w:space="0" w:color="auto"/>
                                  </w:divBdr>
                                </w:div>
                                <w:div w:id="698580236">
                                  <w:marLeft w:val="0"/>
                                  <w:marRight w:val="0"/>
                                  <w:marTop w:val="0"/>
                                  <w:marBottom w:val="0"/>
                                  <w:divBdr>
                                    <w:top w:val="none" w:sz="0" w:space="0" w:color="auto"/>
                                    <w:left w:val="none" w:sz="0" w:space="0" w:color="auto"/>
                                    <w:bottom w:val="none" w:sz="0" w:space="0" w:color="auto"/>
                                    <w:right w:val="none" w:sz="0" w:space="0" w:color="auto"/>
                                  </w:divBdr>
                                </w:div>
                                <w:div w:id="1925649057">
                                  <w:marLeft w:val="0"/>
                                  <w:marRight w:val="0"/>
                                  <w:marTop w:val="0"/>
                                  <w:marBottom w:val="0"/>
                                  <w:divBdr>
                                    <w:top w:val="none" w:sz="0" w:space="0" w:color="auto"/>
                                    <w:left w:val="none" w:sz="0" w:space="0" w:color="auto"/>
                                    <w:bottom w:val="none" w:sz="0" w:space="0" w:color="auto"/>
                                    <w:right w:val="none" w:sz="0" w:space="0" w:color="auto"/>
                                  </w:divBdr>
                                </w:div>
                                <w:div w:id="1015032868">
                                  <w:marLeft w:val="0"/>
                                  <w:marRight w:val="0"/>
                                  <w:marTop w:val="0"/>
                                  <w:marBottom w:val="0"/>
                                  <w:divBdr>
                                    <w:top w:val="none" w:sz="0" w:space="0" w:color="auto"/>
                                    <w:left w:val="none" w:sz="0" w:space="0" w:color="auto"/>
                                    <w:bottom w:val="none" w:sz="0" w:space="0" w:color="auto"/>
                                    <w:right w:val="none" w:sz="0" w:space="0" w:color="auto"/>
                                  </w:divBdr>
                                </w:div>
                                <w:div w:id="2114470606">
                                  <w:marLeft w:val="0"/>
                                  <w:marRight w:val="0"/>
                                  <w:marTop w:val="0"/>
                                  <w:marBottom w:val="0"/>
                                  <w:divBdr>
                                    <w:top w:val="none" w:sz="0" w:space="0" w:color="auto"/>
                                    <w:left w:val="none" w:sz="0" w:space="0" w:color="auto"/>
                                    <w:bottom w:val="none" w:sz="0" w:space="0" w:color="auto"/>
                                    <w:right w:val="none" w:sz="0" w:space="0" w:color="auto"/>
                                  </w:divBdr>
                                </w:div>
                                <w:div w:id="2069955771">
                                  <w:marLeft w:val="0"/>
                                  <w:marRight w:val="0"/>
                                  <w:marTop w:val="0"/>
                                  <w:marBottom w:val="0"/>
                                  <w:divBdr>
                                    <w:top w:val="none" w:sz="0" w:space="0" w:color="auto"/>
                                    <w:left w:val="none" w:sz="0" w:space="0" w:color="auto"/>
                                    <w:bottom w:val="none" w:sz="0" w:space="0" w:color="auto"/>
                                    <w:right w:val="none" w:sz="0" w:space="0" w:color="auto"/>
                                  </w:divBdr>
                                </w:div>
                                <w:div w:id="306665888">
                                  <w:marLeft w:val="0"/>
                                  <w:marRight w:val="0"/>
                                  <w:marTop w:val="0"/>
                                  <w:marBottom w:val="0"/>
                                  <w:divBdr>
                                    <w:top w:val="none" w:sz="0" w:space="0" w:color="auto"/>
                                    <w:left w:val="none" w:sz="0" w:space="0" w:color="auto"/>
                                    <w:bottom w:val="none" w:sz="0" w:space="0" w:color="auto"/>
                                    <w:right w:val="none" w:sz="0" w:space="0" w:color="auto"/>
                                  </w:divBdr>
                                </w:div>
                                <w:div w:id="2085443882">
                                  <w:marLeft w:val="0"/>
                                  <w:marRight w:val="0"/>
                                  <w:marTop w:val="0"/>
                                  <w:marBottom w:val="0"/>
                                  <w:divBdr>
                                    <w:top w:val="none" w:sz="0" w:space="0" w:color="auto"/>
                                    <w:left w:val="none" w:sz="0" w:space="0" w:color="auto"/>
                                    <w:bottom w:val="none" w:sz="0" w:space="0" w:color="auto"/>
                                    <w:right w:val="none" w:sz="0" w:space="0" w:color="auto"/>
                                  </w:divBdr>
                                </w:div>
                                <w:div w:id="1277255389">
                                  <w:marLeft w:val="0"/>
                                  <w:marRight w:val="0"/>
                                  <w:marTop w:val="0"/>
                                  <w:marBottom w:val="0"/>
                                  <w:divBdr>
                                    <w:top w:val="none" w:sz="0" w:space="0" w:color="auto"/>
                                    <w:left w:val="none" w:sz="0" w:space="0" w:color="auto"/>
                                    <w:bottom w:val="none" w:sz="0" w:space="0" w:color="auto"/>
                                    <w:right w:val="none" w:sz="0" w:space="0" w:color="auto"/>
                                  </w:divBdr>
                                </w:div>
                                <w:div w:id="1635065846">
                                  <w:marLeft w:val="0"/>
                                  <w:marRight w:val="0"/>
                                  <w:marTop w:val="0"/>
                                  <w:marBottom w:val="0"/>
                                  <w:divBdr>
                                    <w:top w:val="none" w:sz="0" w:space="0" w:color="auto"/>
                                    <w:left w:val="none" w:sz="0" w:space="0" w:color="auto"/>
                                    <w:bottom w:val="none" w:sz="0" w:space="0" w:color="auto"/>
                                    <w:right w:val="none" w:sz="0" w:space="0" w:color="auto"/>
                                  </w:divBdr>
                                </w:div>
                                <w:div w:id="542985064">
                                  <w:marLeft w:val="0"/>
                                  <w:marRight w:val="0"/>
                                  <w:marTop w:val="0"/>
                                  <w:marBottom w:val="0"/>
                                  <w:divBdr>
                                    <w:top w:val="none" w:sz="0" w:space="0" w:color="auto"/>
                                    <w:left w:val="none" w:sz="0" w:space="0" w:color="auto"/>
                                    <w:bottom w:val="none" w:sz="0" w:space="0" w:color="auto"/>
                                    <w:right w:val="none" w:sz="0" w:space="0" w:color="auto"/>
                                  </w:divBdr>
                                </w:div>
                                <w:div w:id="1806046938">
                                  <w:marLeft w:val="0"/>
                                  <w:marRight w:val="0"/>
                                  <w:marTop w:val="0"/>
                                  <w:marBottom w:val="0"/>
                                  <w:divBdr>
                                    <w:top w:val="none" w:sz="0" w:space="0" w:color="auto"/>
                                    <w:left w:val="none" w:sz="0" w:space="0" w:color="auto"/>
                                    <w:bottom w:val="none" w:sz="0" w:space="0" w:color="auto"/>
                                    <w:right w:val="none" w:sz="0" w:space="0" w:color="auto"/>
                                  </w:divBdr>
                                </w:div>
                                <w:div w:id="940407490">
                                  <w:marLeft w:val="0"/>
                                  <w:marRight w:val="0"/>
                                  <w:marTop w:val="0"/>
                                  <w:marBottom w:val="0"/>
                                  <w:divBdr>
                                    <w:top w:val="none" w:sz="0" w:space="0" w:color="auto"/>
                                    <w:left w:val="none" w:sz="0" w:space="0" w:color="auto"/>
                                    <w:bottom w:val="none" w:sz="0" w:space="0" w:color="auto"/>
                                    <w:right w:val="none" w:sz="0" w:space="0" w:color="auto"/>
                                  </w:divBdr>
                                </w:div>
                                <w:div w:id="137578060">
                                  <w:marLeft w:val="0"/>
                                  <w:marRight w:val="0"/>
                                  <w:marTop w:val="0"/>
                                  <w:marBottom w:val="0"/>
                                  <w:divBdr>
                                    <w:top w:val="none" w:sz="0" w:space="0" w:color="auto"/>
                                    <w:left w:val="none" w:sz="0" w:space="0" w:color="auto"/>
                                    <w:bottom w:val="none" w:sz="0" w:space="0" w:color="auto"/>
                                    <w:right w:val="none" w:sz="0" w:space="0" w:color="auto"/>
                                  </w:divBdr>
                                </w:div>
                                <w:div w:id="1997682014">
                                  <w:marLeft w:val="0"/>
                                  <w:marRight w:val="0"/>
                                  <w:marTop w:val="0"/>
                                  <w:marBottom w:val="0"/>
                                  <w:divBdr>
                                    <w:top w:val="none" w:sz="0" w:space="0" w:color="auto"/>
                                    <w:left w:val="none" w:sz="0" w:space="0" w:color="auto"/>
                                    <w:bottom w:val="none" w:sz="0" w:space="0" w:color="auto"/>
                                    <w:right w:val="none" w:sz="0" w:space="0" w:color="auto"/>
                                  </w:divBdr>
                                </w:div>
                                <w:div w:id="1720126598">
                                  <w:marLeft w:val="0"/>
                                  <w:marRight w:val="0"/>
                                  <w:marTop w:val="0"/>
                                  <w:marBottom w:val="0"/>
                                  <w:divBdr>
                                    <w:top w:val="none" w:sz="0" w:space="0" w:color="auto"/>
                                    <w:left w:val="none" w:sz="0" w:space="0" w:color="auto"/>
                                    <w:bottom w:val="none" w:sz="0" w:space="0" w:color="auto"/>
                                    <w:right w:val="none" w:sz="0" w:space="0" w:color="auto"/>
                                  </w:divBdr>
                                </w:div>
                                <w:div w:id="2066176295">
                                  <w:marLeft w:val="0"/>
                                  <w:marRight w:val="0"/>
                                  <w:marTop w:val="0"/>
                                  <w:marBottom w:val="0"/>
                                  <w:divBdr>
                                    <w:top w:val="none" w:sz="0" w:space="0" w:color="auto"/>
                                    <w:left w:val="none" w:sz="0" w:space="0" w:color="auto"/>
                                    <w:bottom w:val="none" w:sz="0" w:space="0" w:color="auto"/>
                                    <w:right w:val="none" w:sz="0" w:space="0" w:color="auto"/>
                                  </w:divBdr>
                                </w:div>
                                <w:div w:id="1543321470">
                                  <w:marLeft w:val="0"/>
                                  <w:marRight w:val="0"/>
                                  <w:marTop w:val="0"/>
                                  <w:marBottom w:val="0"/>
                                  <w:divBdr>
                                    <w:top w:val="none" w:sz="0" w:space="0" w:color="auto"/>
                                    <w:left w:val="none" w:sz="0" w:space="0" w:color="auto"/>
                                    <w:bottom w:val="none" w:sz="0" w:space="0" w:color="auto"/>
                                    <w:right w:val="none" w:sz="0" w:space="0" w:color="auto"/>
                                  </w:divBdr>
                                </w:div>
                                <w:div w:id="1850674840">
                                  <w:marLeft w:val="0"/>
                                  <w:marRight w:val="0"/>
                                  <w:marTop w:val="0"/>
                                  <w:marBottom w:val="0"/>
                                  <w:divBdr>
                                    <w:top w:val="none" w:sz="0" w:space="0" w:color="auto"/>
                                    <w:left w:val="none" w:sz="0" w:space="0" w:color="auto"/>
                                    <w:bottom w:val="none" w:sz="0" w:space="0" w:color="auto"/>
                                    <w:right w:val="none" w:sz="0" w:space="0" w:color="auto"/>
                                  </w:divBdr>
                                </w:div>
                                <w:div w:id="1464230028">
                                  <w:marLeft w:val="0"/>
                                  <w:marRight w:val="0"/>
                                  <w:marTop w:val="0"/>
                                  <w:marBottom w:val="0"/>
                                  <w:divBdr>
                                    <w:top w:val="none" w:sz="0" w:space="0" w:color="auto"/>
                                    <w:left w:val="none" w:sz="0" w:space="0" w:color="auto"/>
                                    <w:bottom w:val="none" w:sz="0" w:space="0" w:color="auto"/>
                                    <w:right w:val="none" w:sz="0" w:space="0" w:color="auto"/>
                                  </w:divBdr>
                                </w:div>
                                <w:div w:id="196048915">
                                  <w:marLeft w:val="0"/>
                                  <w:marRight w:val="0"/>
                                  <w:marTop w:val="0"/>
                                  <w:marBottom w:val="0"/>
                                  <w:divBdr>
                                    <w:top w:val="none" w:sz="0" w:space="0" w:color="auto"/>
                                    <w:left w:val="none" w:sz="0" w:space="0" w:color="auto"/>
                                    <w:bottom w:val="none" w:sz="0" w:space="0" w:color="auto"/>
                                    <w:right w:val="none" w:sz="0" w:space="0" w:color="auto"/>
                                  </w:divBdr>
                                </w:div>
                                <w:div w:id="538468358">
                                  <w:marLeft w:val="0"/>
                                  <w:marRight w:val="0"/>
                                  <w:marTop w:val="0"/>
                                  <w:marBottom w:val="0"/>
                                  <w:divBdr>
                                    <w:top w:val="none" w:sz="0" w:space="0" w:color="auto"/>
                                    <w:left w:val="none" w:sz="0" w:space="0" w:color="auto"/>
                                    <w:bottom w:val="none" w:sz="0" w:space="0" w:color="auto"/>
                                    <w:right w:val="none" w:sz="0" w:space="0" w:color="auto"/>
                                  </w:divBdr>
                                </w:div>
                                <w:div w:id="1521815960">
                                  <w:marLeft w:val="0"/>
                                  <w:marRight w:val="0"/>
                                  <w:marTop w:val="0"/>
                                  <w:marBottom w:val="0"/>
                                  <w:divBdr>
                                    <w:top w:val="none" w:sz="0" w:space="0" w:color="auto"/>
                                    <w:left w:val="none" w:sz="0" w:space="0" w:color="auto"/>
                                    <w:bottom w:val="none" w:sz="0" w:space="0" w:color="auto"/>
                                    <w:right w:val="none" w:sz="0" w:space="0" w:color="auto"/>
                                  </w:divBdr>
                                </w:div>
                                <w:div w:id="2078549801">
                                  <w:marLeft w:val="0"/>
                                  <w:marRight w:val="0"/>
                                  <w:marTop w:val="0"/>
                                  <w:marBottom w:val="0"/>
                                  <w:divBdr>
                                    <w:top w:val="none" w:sz="0" w:space="0" w:color="auto"/>
                                    <w:left w:val="none" w:sz="0" w:space="0" w:color="auto"/>
                                    <w:bottom w:val="none" w:sz="0" w:space="0" w:color="auto"/>
                                    <w:right w:val="none" w:sz="0" w:space="0" w:color="auto"/>
                                  </w:divBdr>
                                </w:div>
                                <w:div w:id="1722368324">
                                  <w:marLeft w:val="0"/>
                                  <w:marRight w:val="0"/>
                                  <w:marTop w:val="0"/>
                                  <w:marBottom w:val="0"/>
                                  <w:divBdr>
                                    <w:top w:val="none" w:sz="0" w:space="0" w:color="auto"/>
                                    <w:left w:val="none" w:sz="0" w:space="0" w:color="auto"/>
                                    <w:bottom w:val="none" w:sz="0" w:space="0" w:color="auto"/>
                                    <w:right w:val="none" w:sz="0" w:space="0" w:color="auto"/>
                                  </w:divBdr>
                                </w:div>
                                <w:div w:id="2036345038">
                                  <w:marLeft w:val="0"/>
                                  <w:marRight w:val="0"/>
                                  <w:marTop w:val="0"/>
                                  <w:marBottom w:val="0"/>
                                  <w:divBdr>
                                    <w:top w:val="none" w:sz="0" w:space="0" w:color="auto"/>
                                    <w:left w:val="none" w:sz="0" w:space="0" w:color="auto"/>
                                    <w:bottom w:val="none" w:sz="0" w:space="0" w:color="auto"/>
                                    <w:right w:val="none" w:sz="0" w:space="0" w:color="auto"/>
                                  </w:divBdr>
                                </w:div>
                                <w:div w:id="1747142619">
                                  <w:marLeft w:val="0"/>
                                  <w:marRight w:val="0"/>
                                  <w:marTop w:val="0"/>
                                  <w:marBottom w:val="0"/>
                                  <w:divBdr>
                                    <w:top w:val="none" w:sz="0" w:space="0" w:color="auto"/>
                                    <w:left w:val="none" w:sz="0" w:space="0" w:color="auto"/>
                                    <w:bottom w:val="none" w:sz="0" w:space="0" w:color="auto"/>
                                    <w:right w:val="none" w:sz="0" w:space="0" w:color="auto"/>
                                  </w:divBdr>
                                </w:div>
                                <w:div w:id="714351491">
                                  <w:marLeft w:val="0"/>
                                  <w:marRight w:val="0"/>
                                  <w:marTop w:val="0"/>
                                  <w:marBottom w:val="0"/>
                                  <w:divBdr>
                                    <w:top w:val="none" w:sz="0" w:space="0" w:color="auto"/>
                                    <w:left w:val="none" w:sz="0" w:space="0" w:color="auto"/>
                                    <w:bottom w:val="none" w:sz="0" w:space="0" w:color="auto"/>
                                    <w:right w:val="none" w:sz="0" w:space="0" w:color="auto"/>
                                  </w:divBdr>
                                </w:div>
                                <w:div w:id="2050841588">
                                  <w:marLeft w:val="0"/>
                                  <w:marRight w:val="0"/>
                                  <w:marTop w:val="0"/>
                                  <w:marBottom w:val="0"/>
                                  <w:divBdr>
                                    <w:top w:val="none" w:sz="0" w:space="0" w:color="auto"/>
                                    <w:left w:val="none" w:sz="0" w:space="0" w:color="auto"/>
                                    <w:bottom w:val="none" w:sz="0" w:space="0" w:color="auto"/>
                                    <w:right w:val="none" w:sz="0" w:space="0" w:color="auto"/>
                                  </w:divBdr>
                                </w:div>
                                <w:div w:id="1334727479">
                                  <w:marLeft w:val="0"/>
                                  <w:marRight w:val="0"/>
                                  <w:marTop w:val="0"/>
                                  <w:marBottom w:val="0"/>
                                  <w:divBdr>
                                    <w:top w:val="none" w:sz="0" w:space="0" w:color="auto"/>
                                    <w:left w:val="none" w:sz="0" w:space="0" w:color="auto"/>
                                    <w:bottom w:val="none" w:sz="0" w:space="0" w:color="auto"/>
                                    <w:right w:val="none" w:sz="0" w:space="0" w:color="auto"/>
                                  </w:divBdr>
                                </w:div>
                                <w:div w:id="194537001">
                                  <w:marLeft w:val="0"/>
                                  <w:marRight w:val="0"/>
                                  <w:marTop w:val="0"/>
                                  <w:marBottom w:val="0"/>
                                  <w:divBdr>
                                    <w:top w:val="none" w:sz="0" w:space="0" w:color="auto"/>
                                    <w:left w:val="none" w:sz="0" w:space="0" w:color="auto"/>
                                    <w:bottom w:val="none" w:sz="0" w:space="0" w:color="auto"/>
                                    <w:right w:val="none" w:sz="0" w:space="0" w:color="auto"/>
                                  </w:divBdr>
                                </w:div>
                                <w:div w:id="1434276455">
                                  <w:marLeft w:val="0"/>
                                  <w:marRight w:val="0"/>
                                  <w:marTop w:val="0"/>
                                  <w:marBottom w:val="0"/>
                                  <w:divBdr>
                                    <w:top w:val="none" w:sz="0" w:space="0" w:color="auto"/>
                                    <w:left w:val="none" w:sz="0" w:space="0" w:color="auto"/>
                                    <w:bottom w:val="none" w:sz="0" w:space="0" w:color="auto"/>
                                    <w:right w:val="none" w:sz="0" w:space="0" w:color="auto"/>
                                  </w:divBdr>
                                </w:div>
                                <w:div w:id="1419524829">
                                  <w:marLeft w:val="0"/>
                                  <w:marRight w:val="0"/>
                                  <w:marTop w:val="0"/>
                                  <w:marBottom w:val="0"/>
                                  <w:divBdr>
                                    <w:top w:val="none" w:sz="0" w:space="0" w:color="auto"/>
                                    <w:left w:val="none" w:sz="0" w:space="0" w:color="auto"/>
                                    <w:bottom w:val="none" w:sz="0" w:space="0" w:color="auto"/>
                                    <w:right w:val="none" w:sz="0" w:space="0" w:color="auto"/>
                                  </w:divBdr>
                                </w:div>
                                <w:div w:id="1306543177">
                                  <w:marLeft w:val="0"/>
                                  <w:marRight w:val="0"/>
                                  <w:marTop w:val="0"/>
                                  <w:marBottom w:val="0"/>
                                  <w:divBdr>
                                    <w:top w:val="none" w:sz="0" w:space="0" w:color="auto"/>
                                    <w:left w:val="none" w:sz="0" w:space="0" w:color="auto"/>
                                    <w:bottom w:val="none" w:sz="0" w:space="0" w:color="auto"/>
                                    <w:right w:val="none" w:sz="0" w:space="0" w:color="auto"/>
                                  </w:divBdr>
                                </w:div>
                                <w:div w:id="1277254472">
                                  <w:marLeft w:val="0"/>
                                  <w:marRight w:val="0"/>
                                  <w:marTop w:val="0"/>
                                  <w:marBottom w:val="0"/>
                                  <w:divBdr>
                                    <w:top w:val="none" w:sz="0" w:space="0" w:color="auto"/>
                                    <w:left w:val="none" w:sz="0" w:space="0" w:color="auto"/>
                                    <w:bottom w:val="none" w:sz="0" w:space="0" w:color="auto"/>
                                    <w:right w:val="none" w:sz="0" w:space="0" w:color="auto"/>
                                  </w:divBdr>
                                </w:div>
                                <w:div w:id="1967271329">
                                  <w:marLeft w:val="0"/>
                                  <w:marRight w:val="0"/>
                                  <w:marTop w:val="0"/>
                                  <w:marBottom w:val="0"/>
                                  <w:divBdr>
                                    <w:top w:val="none" w:sz="0" w:space="0" w:color="auto"/>
                                    <w:left w:val="none" w:sz="0" w:space="0" w:color="auto"/>
                                    <w:bottom w:val="none" w:sz="0" w:space="0" w:color="auto"/>
                                    <w:right w:val="none" w:sz="0" w:space="0" w:color="auto"/>
                                  </w:divBdr>
                                </w:div>
                                <w:div w:id="195586152">
                                  <w:marLeft w:val="0"/>
                                  <w:marRight w:val="0"/>
                                  <w:marTop w:val="0"/>
                                  <w:marBottom w:val="0"/>
                                  <w:divBdr>
                                    <w:top w:val="none" w:sz="0" w:space="0" w:color="auto"/>
                                    <w:left w:val="none" w:sz="0" w:space="0" w:color="auto"/>
                                    <w:bottom w:val="none" w:sz="0" w:space="0" w:color="auto"/>
                                    <w:right w:val="none" w:sz="0" w:space="0" w:color="auto"/>
                                  </w:divBdr>
                                </w:div>
                                <w:div w:id="2044480041">
                                  <w:marLeft w:val="0"/>
                                  <w:marRight w:val="0"/>
                                  <w:marTop w:val="0"/>
                                  <w:marBottom w:val="0"/>
                                  <w:divBdr>
                                    <w:top w:val="none" w:sz="0" w:space="0" w:color="auto"/>
                                    <w:left w:val="none" w:sz="0" w:space="0" w:color="auto"/>
                                    <w:bottom w:val="none" w:sz="0" w:space="0" w:color="auto"/>
                                    <w:right w:val="none" w:sz="0" w:space="0" w:color="auto"/>
                                  </w:divBdr>
                                </w:div>
                                <w:div w:id="857933107">
                                  <w:marLeft w:val="0"/>
                                  <w:marRight w:val="0"/>
                                  <w:marTop w:val="0"/>
                                  <w:marBottom w:val="0"/>
                                  <w:divBdr>
                                    <w:top w:val="none" w:sz="0" w:space="0" w:color="auto"/>
                                    <w:left w:val="none" w:sz="0" w:space="0" w:color="auto"/>
                                    <w:bottom w:val="none" w:sz="0" w:space="0" w:color="auto"/>
                                    <w:right w:val="none" w:sz="0" w:space="0" w:color="auto"/>
                                  </w:divBdr>
                                </w:div>
                                <w:div w:id="2019040103">
                                  <w:marLeft w:val="0"/>
                                  <w:marRight w:val="0"/>
                                  <w:marTop w:val="0"/>
                                  <w:marBottom w:val="0"/>
                                  <w:divBdr>
                                    <w:top w:val="none" w:sz="0" w:space="0" w:color="auto"/>
                                    <w:left w:val="none" w:sz="0" w:space="0" w:color="auto"/>
                                    <w:bottom w:val="none" w:sz="0" w:space="0" w:color="auto"/>
                                    <w:right w:val="none" w:sz="0" w:space="0" w:color="auto"/>
                                  </w:divBdr>
                                </w:div>
                                <w:div w:id="1115566223">
                                  <w:marLeft w:val="0"/>
                                  <w:marRight w:val="0"/>
                                  <w:marTop w:val="0"/>
                                  <w:marBottom w:val="0"/>
                                  <w:divBdr>
                                    <w:top w:val="none" w:sz="0" w:space="0" w:color="auto"/>
                                    <w:left w:val="none" w:sz="0" w:space="0" w:color="auto"/>
                                    <w:bottom w:val="none" w:sz="0" w:space="0" w:color="auto"/>
                                    <w:right w:val="none" w:sz="0" w:space="0" w:color="auto"/>
                                  </w:divBdr>
                                </w:div>
                                <w:div w:id="88354556">
                                  <w:marLeft w:val="0"/>
                                  <w:marRight w:val="0"/>
                                  <w:marTop w:val="0"/>
                                  <w:marBottom w:val="0"/>
                                  <w:divBdr>
                                    <w:top w:val="none" w:sz="0" w:space="0" w:color="auto"/>
                                    <w:left w:val="none" w:sz="0" w:space="0" w:color="auto"/>
                                    <w:bottom w:val="none" w:sz="0" w:space="0" w:color="auto"/>
                                    <w:right w:val="none" w:sz="0" w:space="0" w:color="auto"/>
                                  </w:divBdr>
                                </w:div>
                                <w:div w:id="292372626">
                                  <w:marLeft w:val="0"/>
                                  <w:marRight w:val="0"/>
                                  <w:marTop w:val="0"/>
                                  <w:marBottom w:val="0"/>
                                  <w:divBdr>
                                    <w:top w:val="none" w:sz="0" w:space="0" w:color="auto"/>
                                    <w:left w:val="none" w:sz="0" w:space="0" w:color="auto"/>
                                    <w:bottom w:val="none" w:sz="0" w:space="0" w:color="auto"/>
                                    <w:right w:val="none" w:sz="0" w:space="0" w:color="auto"/>
                                  </w:divBdr>
                                </w:div>
                                <w:div w:id="1040208165">
                                  <w:marLeft w:val="0"/>
                                  <w:marRight w:val="0"/>
                                  <w:marTop w:val="0"/>
                                  <w:marBottom w:val="0"/>
                                  <w:divBdr>
                                    <w:top w:val="none" w:sz="0" w:space="0" w:color="auto"/>
                                    <w:left w:val="none" w:sz="0" w:space="0" w:color="auto"/>
                                    <w:bottom w:val="none" w:sz="0" w:space="0" w:color="auto"/>
                                    <w:right w:val="none" w:sz="0" w:space="0" w:color="auto"/>
                                  </w:divBdr>
                                </w:div>
                                <w:div w:id="125856392">
                                  <w:marLeft w:val="0"/>
                                  <w:marRight w:val="0"/>
                                  <w:marTop w:val="0"/>
                                  <w:marBottom w:val="0"/>
                                  <w:divBdr>
                                    <w:top w:val="none" w:sz="0" w:space="0" w:color="auto"/>
                                    <w:left w:val="none" w:sz="0" w:space="0" w:color="auto"/>
                                    <w:bottom w:val="none" w:sz="0" w:space="0" w:color="auto"/>
                                    <w:right w:val="none" w:sz="0" w:space="0" w:color="auto"/>
                                  </w:divBdr>
                                </w:div>
                                <w:div w:id="250547760">
                                  <w:marLeft w:val="0"/>
                                  <w:marRight w:val="0"/>
                                  <w:marTop w:val="0"/>
                                  <w:marBottom w:val="0"/>
                                  <w:divBdr>
                                    <w:top w:val="none" w:sz="0" w:space="0" w:color="auto"/>
                                    <w:left w:val="none" w:sz="0" w:space="0" w:color="auto"/>
                                    <w:bottom w:val="none" w:sz="0" w:space="0" w:color="auto"/>
                                    <w:right w:val="none" w:sz="0" w:space="0" w:color="auto"/>
                                  </w:divBdr>
                                </w:div>
                                <w:div w:id="1369572595">
                                  <w:marLeft w:val="0"/>
                                  <w:marRight w:val="0"/>
                                  <w:marTop w:val="0"/>
                                  <w:marBottom w:val="0"/>
                                  <w:divBdr>
                                    <w:top w:val="none" w:sz="0" w:space="0" w:color="auto"/>
                                    <w:left w:val="none" w:sz="0" w:space="0" w:color="auto"/>
                                    <w:bottom w:val="none" w:sz="0" w:space="0" w:color="auto"/>
                                    <w:right w:val="none" w:sz="0" w:space="0" w:color="auto"/>
                                  </w:divBdr>
                                </w:div>
                                <w:div w:id="1617904441">
                                  <w:marLeft w:val="0"/>
                                  <w:marRight w:val="0"/>
                                  <w:marTop w:val="0"/>
                                  <w:marBottom w:val="0"/>
                                  <w:divBdr>
                                    <w:top w:val="none" w:sz="0" w:space="0" w:color="auto"/>
                                    <w:left w:val="none" w:sz="0" w:space="0" w:color="auto"/>
                                    <w:bottom w:val="none" w:sz="0" w:space="0" w:color="auto"/>
                                    <w:right w:val="none" w:sz="0" w:space="0" w:color="auto"/>
                                  </w:divBdr>
                                </w:div>
                                <w:div w:id="2046829674">
                                  <w:marLeft w:val="0"/>
                                  <w:marRight w:val="0"/>
                                  <w:marTop w:val="0"/>
                                  <w:marBottom w:val="0"/>
                                  <w:divBdr>
                                    <w:top w:val="none" w:sz="0" w:space="0" w:color="auto"/>
                                    <w:left w:val="none" w:sz="0" w:space="0" w:color="auto"/>
                                    <w:bottom w:val="none" w:sz="0" w:space="0" w:color="auto"/>
                                    <w:right w:val="none" w:sz="0" w:space="0" w:color="auto"/>
                                  </w:divBdr>
                                </w:div>
                                <w:div w:id="85269496">
                                  <w:marLeft w:val="0"/>
                                  <w:marRight w:val="0"/>
                                  <w:marTop w:val="0"/>
                                  <w:marBottom w:val="0"/>
                                  <w:divBdr>
                                    <w:top w:val="none" w:sz="0" w:space="0" w:color="auto"/>
                                    <w:left w:val="none" w:sz="0" w:space="0" w:color="auto"/>
                                    <w:bottom w:val="none" w:sz="0" w:space="0" w:color="auto"/>
                                    <w:right w:val="none" w:sz="0" w:space="0" w:color="auto"/>
                                  </w:divBdr>
                                </w:div>
                                <w:div w:id="2706933">
                                  <w:marLeft w:val="0"/>
                                  <w:marRight w:val="0"/>
                                  <w:marTop w:val="0"/>
                                  <w:marBottom w:val="0"/>
                                  <w:divBdr>
                                    <w:top w:val="none" w:sz="0" w:space="0" w:color="auto"/>
                                    <w:left w:val="none" w:sz="0" w:space="0" w:color="auto"/>
                                    <w:bottom w:val="none" w:sz="0" w:space="0" w:color="auto"/>
                                    <w:right w:val="none" w:sz="0" w:space="0" w:color="auto"/>
                                  </w:divBdr>
                                </w:div>
                                <w:div w:id="1532306611">
                                  <w:marLeft w:val="0"/>
                                  <w:marRight w:val="0"/>
                                  <w:marTop w:val="0"/>
                                  <w:marBottom w:val="0"/>
                                  <w:divBdr>
                                    <w:top w:val="none" w:sz="0" w:space="0" w:color="auto"/>
                                    <w:left w:val="none" w:sz="0" w:space="0" w:color="auto"/>
                                    <w:bottom w:val="none" w:sz="0" w:space="0" w:color="auto"/>
                                    <w:right w:val="none" w:sz="0" w:space="0" w:color="auto"/>
                                  </w:divBdr>
                                </w:div>
                                <w:div w:id="1968317709">
                                  <w:marLeft w:val="0"/>
                                  <w:marRight w:val="0"/>
                                  <w:marTop w:val="0"/>
                                  <w:marBottom w:val="0"/>
                                  <w:divBdr>
                                    <w:top w:val="none" w:sz="0" w:space="0" w:color="auto"/>
                                    <w:left w:val="none" w:sz="0" w:space="0" w:color="auto"/>
                                    <w:bottom w:val="none" w:sz="0" w:space="0" w:color="auto"/>
                                    <w:right w:val="none" w:sz="0" w:space="0" w:color="auto"/>
                                  </w:divBdr>
                                </w:div>
                                <w:div w:id="1882090670">
                                  <w:marLeft w:val="0"/>
                                  <w:marRight w:val="0"/>
                                  <w:marTop w:val="0"/>
                                  <w:marBottom w:val="0"/>
                                  <w:divBdr>
                                    <w:top w:val="none" w:sz="0" w:space="0" w:color="auto"/>
                                    <w:left w:val="none" w:sz="0" w:space="0" w:color="auto"/>
                                    <w:bottom w:val="none" w:sz="0" w:space="0" w:color="auto"/>
                                    <w:right w:val="none" w:sz="0" w:space="0" w:color="auto"/>
                                  </w:divBdr>
                                </w:div>
                                <w:div w:id="79719865">
                                  <w:marLeft w:val="0"/>
                                  <w:marRight w:val="0"/>
                                  <w:marTop w:val="0"/>
                                  <w:marBottom w:val="0"/>
                                  <w:divBdr>
                                    <w:top w:val="none" w:sz="0" w:space="0" w:color="auto"/>
                                    <w:left w:val="none" w:sz="0" w:space="0" w:color="auto"/>
                                    <w:bottom w:val="none" w:sz="0" w:space="0" w:color="auto"/>
                                    <w:right w:val="none" w:sz="0" w:space="0" w:color="auto"/>
                                  </w:divBdr>
                                </w:div>
                                <w:div w:id="18702018">
                                  <w:marLeft w:val="0"/>
                                  <w:marRight w:val="0"/>
                                  <w:marTop w:val="0"/>
                                  <w:marBottom w:val="0"/>
                                  <w:divBdr>
                                    <w:top w:val="none" w:sz="0" w:space="0" w:color="auto"/>
                                    <w:left w:val="none" w:sz="0" w:space="0" w:color="auto"/>
                                    <w:bottom w:val="none" w:sz="0" w:space="0" w:color="auto"/>
                                    <w:right w:val="none" w:sz="0" w:space="0" w:color="auto"/>
                                  </w:divBdr>
                                </w:div>
                                <w:div w:id="1315524851">
                                  <w:marLeft w:val="0"/>
                                  <w:marRight w:val="0"/>
                                  <w:marTop w:val="0"/>
                                  <w:marBottom w:val="0"/>
                                  <w:divBdr>
                                    <w:top w:val="none" w:sz="0" w:space="0" w:color="auto"/>
                                    <w:left w:val="none" w:sz="0" w:space="0" w:color="auto"/>
                                    <w:bottom w:val="none" w:sz="0" w:space="0" w:color="auto"/>
                                    <w:right w:val="none" w:sz="0" w:space="0" w:color="auto"/>
                                  </w:divBdr>
                                </w:div>
                                <w:div w:id="182714796">
                                  <w:marLeft w:val="0"/>
                                  <w:marRight w:val="0"/>
                                  <w:marTop w:val="0"/>
                                  <w:marBottom w:val="0"/>
                                  <w:divBdr>
                                    <w:top w:val="none" w:sz="0" w:space="0" w:color="auto"/>
                                    <w:left w:val="none" w:sz="0" w:space="0" w:color="auto"/>
                                    <w:bottom w:val="none" w:sz="0" w:space="0" w:color="auto"/>
                                    <w:right w:val="none" w:sz="0" w:space="0" w:color="auto"/>
                                  </w:divBdr>
                                </w:div>
                                <w:div w:id="445468480">
                                  <w:marLeft w:val="0"/>
                                  <w:marRight w:val="0"/>
                                  <w:marTop w:val="0"/>
                                  <w:marBottom w:val="0"/>
                                  <w:divBdr>
                                    <w:top w:val="none" w:sz="0" w:space="0" w:color="auto"/>
                                    <w:left w:val="none" w:sz="0" w:space="0" w:color="auto"/>
                                    <w:bottom w:val="none" w:sz="0" w:space="0" w:color="auto"/>
                                    <w:right w:val="none" w:sz="0" w:space="0" w:color="auto"/>
                                  </w:divBdr>
                                </w:div>
                                <w:div w:id="2020035909">
                                  <w:marLeft w:val="0"/>
                                  <w:marRight w:val="0"/>
                                  <w:marTop w:val="0"/>
                                  <w:marBottom w:val="0"/>
                                  <w:divBdr>
                                    <w:top w:val="none" w:sz="0" w:space="0" w:color="auto"/>
                                    <w:left w:val="none" w:sz="0" w:space="0" w:color="auto"/>
                                    <w:bottom w:val="none" w:sz="0" w:space="0" w:color="auto"/>
                                    <w:right w:val="none" w:sz="0" w:space="0" w:color="auto"/>
                                  </w:divBdr>
                                </w:div>
                                <w:div w:id="2083521341">
                                  <w:marLeft w:val="0"/>
                                  <w:marRight w:val="0"/>
                                  <w:marTop w:val="0"/>
                                  <w:marBottom w:val="0"/>
                                  <w:divBdr>
                                    <w:top w:val="none" w:sz="0" w:space="0" w:color="auto"/>
                                    <w:left w:val="none" w:sz="0" w:space="0" w:color="auto"/>
                                    <w:bottom w:val="none" w:sz="0" w:space="0" w:color="auto"/>
                                    <w:right w:val="none" w:sz="0" w:space="0" w:color="auto"/>
                                  </w:divBdr>
                                </w:div>
                                <w:div w:id="1182475258">
                                  <w:marLeft w:val="0"/>
                                  <w:marRight w:val="0"/>
                                  <w:marTop w:val="0"/>
                                  <w:marBottom w:val="0"/>
                                  <w:divBdr>
                                    <w:top w:val="none" w:sz="0" w:space="0" w:color="auto"/>
                                    <w:left w:val="none" w:sz="0" w:space="0" w:color="auto"/>
                                    <w:bottom w:val="none" w:sz="0" w:space="0" w:color="auto"/>
                                    <w:right w:val="none" w:sz="0" w:space="0" w:color="auto"/>
                                  </w:divBdr>
                                </w:div>
                                <w:div w:id="1354769561">
                                  <w:marLeft w:val="0"/>
                                  <w:marRight w:val="0"/>
                                  <w:marTop w:val="0"/>
                                  <w:marBottom w:val="0"/>
                                  <w:divBdr>
                                    <w:top w:val="none" w:sz="0" w:space="0" w:color="auto"/>
                                    <w:left w:val="none" w:sz="0" w:space="0" w:color="auto"/>
                                    <w:bottom w:val="none" w:sz="0" w:space="0" w:color="auto"/>
                                    <w:right w:val="none" w:sz="0" w:space="0" w:color="auto"/>
                                  </w:divBdr>
                                </w:div>
                                <w:div w:id="45956597">
                                  <w:marLeft w:val="0"/>
                                  <w:marRight w:val="0"/>
                                  <w:marTop w:val="0"/>
                                  <w:marBottom w:val="0"/>
                                  <w:divBdr>
                                    <w:top w:val="none" w:sz="0" w:space="0" w:color="auto"/>
                                    <w:left w:val="none" w:sz="0" w:space="0" w:color="auto"/>
                                    <w:bottom w:val="none" w:sz="0" w:space="0" w:color="auto"/>
                                    <w:right w:val="none" w:sz="0" w:space="0" w:color="auto"/>
                                  </w:divBdr>
                                </w:div>
                                <w:div w:id="148641220">
                                  <w:marLeft w:val="0"/>
                                  <w:marRight w:val="0"/>
                                  <w:marTop w:val="0"/>
                                  <w:marBottom w:val="0"/>
                                  <w:divBdr>
                                    <w:top w:val="none" w:sz="0" w:space="0" w:color="auto"/>
                                    <w:left w:val="none" w:sz="0" w:space="0" w:color="auto"/>
                                    <w:bottom w:val="none" w:sz="0" w:space="0" w:color="auto"/>
                                    <w:right w:val="none" w:sz="0" w:space="0" w:color="auto"/>
                                  </w:divBdr>
                                </w:div>
                                <w:div w:id="267347059">
                                  <w:marLeft w:val="0"/>
                                  <w:marRight w:val="0"/>
                                  <w:marTop w:val="0"/>
                                  <w:marBottom w:val="0"/>
                                  <w:divBdr>
                                    <w:top w:val="none" w:sz="0" w:space="0" w:color="auto"/>
                                    <w:left w:val="none" w:sz="0" w:space="0" w:color="auto"/>
                                    <w:bottom w:val="none" w:sz="0" w:space="0" w:color="auto"/>
                                    <w:right w:val="none" w:sz="0" w:space="0" w:color="auto"/>
                                  </w:divBdr>
                                </w:div>
                                <w:div w:id="748427961">
                                  <w:marLeft w:val="0"/>
                                  <w:marRight w:val="0"/>
                                  <w:marTop w:val="0"/>
                                  <w:marBottom w:val="0"/>
                                  <w:divBdr>
                                    <w:top w:val="none" w:sz="0" w:space="0" w:color="auto"/>
                                    <w:left w:val="none" w:sz="0" w:space="0" w:color="auto"/>
                                    <w:bottom w:val="none" w:sz="0" w:space="0" w:color="auto"/>
                                    <w:right w:val="none" w:sz="0" w:space="0" w:color="auto"/>
                                  </w:divBdr>
                                </w:div>
                                <w:div w:id="846866585">
                                  <w:marLeft w:val="0"/>
                                  <w:marRight w:val="0"/>
                                  <w:marTop w:val="0"/>
                                  <w:marBottom w:val="0"/>
                                  <w:divBdr>
                                    <w:top w:val="none" w:sz="0" w:space="0" w:color="auto"/>
                                    <w:left w:val="none" w:sz="0" w:space="0" w:color="auto"/>
                                    <w:bottom w:val="none" w:sz="0" w:space="0" w:color="auto"/>
                                    <w:right w:val="none" w:sz="0" w:space="0" w:color="auto"/>
                                  </w:divBdr>
                                </w:div>
                                <w:div w:id="329404225">
                                  <w:marLeft w:val="0"/>
                                  <w:marRight w:val="0"/>
                                  <w:marTop w:val="0"/>
                                  <w:marBottom w:val="0"/>
                                  <w:divBdr>
                                    <w:top w:val="none" w:sz="0" w:space="0" w:color="auto"/>
                                    <w:left w:val="none" w:sz="0" w:space="0" w:color="auto"/>
                                    <w:bottom w:val="none" w:sz="0" w:space="0" w:color="auto"/>
                                    <w:right w:val="none" w:sz="0" w:space="0" w:color="auto"/>
                                  </w:divBdr>
                                </w:div>
                                <w:div w:id="43020346">
                                  <w:marLeft w:val="0"/>
                                  <w:marRight w:val="0"/>
                                  <w:marTop w:val="0"/>
                                  <w:marBottom w:val="0"/>
                                  <w:divBdr>
                                    <w:top w:val="none" w:sz="0" w:space="0" w:color="auto"/>
                                    <w:left w:val="none" w:sz="0" w:space="0" w:color="auto"/>
                                    <w:bottom w:val="none" w:sz="0" w:space="0" w:color="auto"/>
                                    <w:right w:val="none" w:sz="0" w:space="0" w:color="auto"/>
                                  </w:divBdr>
                                </w:div>
                                <w:div w:id="335958585">
                                  <w:marLeft w:val="0"/>
                                  <w:marRight w:val="0"/>
                                  <w:marTop w:val="0"/>
                                  <w:marBottom w:val="0"/>
                                  <w:divBdr>
                                    <w:top w:val="none" w:sz="0" w:space="0" w:color="auto"/>
                                    <w:left w:val="none" w:sz="0" w:space="0" w:color="auto"/>
                                    <w:bottom w:val="none" w:sz="0" w:space="0" w:color="auto"/>
                                    <w:right w:val="none" w:sz="0" w:space="0" w:color="auto"/>
                                  </w:divBdr>
                                </w:div>
                                <w:div w:id="2037654211">
                                  <w:marLeft w:val="0"/>
                                  <w:marRight w:val="0"/>
                                  <w:marTop w:val="0"/>
                                  <w:marBottom w:val="0"/>
                                  <w:divBdr>
                                    <w:top w:val="none" w:sz="0" w:space="0" w:color="auto"/>
                                    <w:left w:val="none" w:sz="0" w:space="0" w:color="auto"/>
                                    <w:bottom w:val="none" w:sz="0" w:space="0" w:color="auto"/>
                                    <w:right w:val="none" w:sz="0" w:space="0" w:color="auto"/>
                                  </w:divBdr>
                                </w:div>
                                <w:div w:id="694119954">
                                  <w:marLeft w:val="0"/>
                                  <w:marRight w:val="0"/>
                                  <w:marTop w:val="0"/>
                                  <w:marBottom w:val="0"/>
                                  <w:divBdr>
                                    <w:top w:val="none" w:sz="0" w:space="0" w:color="auto"/>
                                    <w:left w:val="none" w:sz="0" w:space="0" w:color="auto"/>
                                    <w:bottom w:val="none" w:sz="0" w:space="0" w:color="auto"/>
                                    <w:right w:val="none" w:sz="0" w:space="0" w:color="auto"/>
                                  </w:divBdr>
                                </w:div>
                                <w:div w:id="1366908349">
                                  <w:marLeft w:val="0"/>
                                  <w:marRight w:val="0"/>
                                  <w:marTop w:val="0"/>
                                  <w:marBottom w:val="0"/>
                                  <w:divBdr>
                                    <w:top w:val="none" w:sz="0" w:space="0" w:color="auto"/>
                                    <w:left w:val="none" w:sz="0" w:space="0" w:color="auto"/>
                                    <w:bottom w:val="none" w:sz="0" w:space="0" w:color="auto"/>
                                    <w:right w:val="none" w:sz="0" w:space="0" w:color="auto"/>
                                  </w:divBdr>
                                </w:div>
                                <w:div w:id="820345273">
                                  <w:marLeft w:val="0"/>
                                  <w:marRight w:val="0"/>
                                  <w:marTop w:val="0"/>
                                  <w:marBottom w:val="0"/>
                                  <w:divBdr>
                                    <w:top w:val="none" w:sz="0" w:space="0" w:color="auto"/>
                                    <w:left w:val="none" w:sz="0" w:space="0" w:color="auto"/>
                                    <w:bottom w:val="none" w:sz="0" w:space="0" w:color="auto"/>
                                    <w:right w:val="none" w:sz="0" w:space="0" w:color="auto"/>
                                  </w:divBdr>
                                </w:div>
                                <w:div w:id="1337462858">
                                  <w:marLeft w:val="0"/>
                                  <w:marRight w:val="0"/>
                                  <w:marTop w:val="0"/>
                                  <w:marBottom w:val="0"/>
                                  <w:divBdr>
                                    <w:top w:val="none" w:sz="0" w:space="0" w:color="auto"/>
                                    <w:left w:val="none" w:sz="0" w:space="0" w:color="auto"/>
                                    <w:bottom w:val="none" w:sz="0" w:space="0" w:color="auto"/>
                                    <w:right w:val="none" w:sz="0" w:space="0" w:color="auto"/>
                                  </w:divBdr>
                                </w:div>
                                <w:div w:id="1735742389">
                                  <w:marLeft w:val="0"/>
                                  <w:marRight w:val="0"/>
                                  <w:marTop w:val="0"/>
                                  <w:marBottom w:val="0"/>
                                  <w:divBdr>
                                    <w:top w:val="none" w:sz="0" w:space="0" w:color="auto"/>
                                    <w:left w:val="none" w:sz="0" w:space="0" w:color="auto"/>
                                    <w:bottom w:val="none" w:sz="0" w:space="0" w:color="auto"/>
                                    <w:right w:val="none" w:sz="0" w:space="0" w:color="auto"/>
                                  </w:divBdr>
                                </w:div>
                                <w:div w:id="1912933217">
                                  <w:marLeft w:val="0"/>
                                  <w:marRight w:val="0"/>
                                  <w:marTop w:val="0"/>
                                  <w:marBottom w:val="0"/>
                                  <w:divBdr>
                                    <w:top w:val="none" w:sz="0" w:space="0" w:color="auto"/>
                                    <w:left w:val="none" w:sz="0" w:space="0" w:color="auto"/>
                                    <w:bottom w:val="none" w:sz="0" w:space="0" w:color="auto"/>
                                    <w:right w:val="none" w:sz="0" w:space="0" w:color="auto"/>
                                  </w:divBdr>
                                </w:div>
                                <w:div w:id="404694362">
                                  <w:marLeft w:val="0"/>
                                  <w:marRight w:val="0"/>
                                  <w:marTop w:val="0"/>
                                  <w:marBottom w:val="0"/>
                                  <w:divBdr>
                                    <w:top w:val="none" w:sz="0" w:space="0" w:color="auto"/>
                                    <w:left w:val="none" w:sz="0" w:space="0" w:color="auto"/>
                                    <w:bottom w:val="none" w:sz="0" w:space="0" w:color="auto"/>
                                    <w:right w:val="none" w:sz="0" w:space="0" w:color="auto"/>
                                  </w:divBdr>
                                </w:div>
                                <w:div w:id="2105686396">
                                  <w:marLeft w:val="0"/>
                                  <w:marRight w:val="0"/>
                                  <w:marTop w:val="0"/>
                                  <w:marBottom w:val="0"/>
                                  <w:divBdr>
                                    <w:top w:val="none" w:sz="0" w:space="0" w:color="auto"/>
                                    <w:left w:val="none" w:sz="0" w:space="0" w:color="auto"/>
                                    <w:bottom w:val="none" w:sz="0" w:space="0" w:color="auto"/>
                                    <w:right w:val="none" w:sz="0" w:space="0" w:color="auto"/>
                                  </w:divBdr>
                                </w:div>
                                <w:div w:id="1652714409">
                                  <w:marLeft w:val="0"/>
                                  <w:marRight w:val="0"/>
                                  <w:marTop w:val="0"/>
                                  <w:marBottom w:val="0"/>
                                  <w:divBdr>
                                    <w:top w:val="none" w:sz="0" w:space="0" w:color="auto"/>
                                    <w:left w:val="none" w:sz="0" w:space="0" w:color="auto"/>
                                    <w:bottom w:val="none" w:sz="0" w:space="0" w:color="auto"/>
                                    <w:right w:val="none" w:sz="0" w:space="0" w:color="auto"/>
                                  </w:divBdr>
                                </w:div>
                                <w:div w:id="1476948799">
                                  <w:marLeft w:val="0"/>
                                  <w:marRight w:val="0"/>
                                  <w:marTop w:val="0"/>
                                  <w:marBottom w:val="0"/>
                                  <w:divBdr>
                                    <w:top w:val="none" w:sz="0" w:space="0" w:color="auto"/>
                                    <w:left w:val="none" w:sz="0" w:space="0" w:color="auto"/>
                                    <w:bottom w:val="none" w:sz="0" w:space="0" w:color="auto"/>
                                    <w:right w:val="none" w:sz="0" w:space="0" w:color="auto"/>
                                  </w:divBdr>
                                </w:div>
                                <w:div w:id="1956593464">
                                  <w:marLeft w:val="0"/>
                                  <w:marRight w:val="0"/>
                                  <w:marTop w:val="0"/>
                                  <w:marBottom w:val="0"/>
                                  <w:divBdr>
                                    <w:top w:val="none" w:sz="0" w:space="0" w:color="auto"/>
                                    <w:left w:val="none" w:sz="0" w:space="0" w:color="auto"/>
                                    <w:bottom w:val="none" w:sz="0" w:space="0" w:color="auto"/>
                                    <w:right w:val="none" w:sz="0" w:space="0" w:color="auto"/>
                                  </w:divBdr>
                                </w:div>
                                <w:div w:id="1800295548">
                                  <w:marLeft w:val="0"/>
                                  <w:marRight w:val="0"/>
                                  <w:marTop w:val="0"/>
                                  <w:marBottom w:val="0"/>
                                  <w:divBdr>
                                    <w:top w:val="none" w:sz="0" w:space="0" w:color="auto"/>
                                    <w:left w:val="none" w:sz="0" w:space="0" w:color="auto"/>
                                    <w:bottom w:val="none" w:sz="0" w:space="0" w:color="auto"/>
                                    <w:right w:val="none" w:sz="0" w:space="0" w:color="auto"/>
                                  </w:divBdr>
                                </w:div>
                                <w:div w:id="1017854231">
                                  <w:marLeft w:val="0"/>
                                  <w:marRight w:val="0"/>
                                  <w:marTop w:val="0"/>
                                  <w:marBottom w:val="0"/>
                                  <w:divBdr>
                                    <w:top w:val="none" w:sz="0" w:space="0" w:color="auto"/>
                                    <w:left w:val="none" w:sz="0" w:space="0" w:color="auto"/>
                                    <w:bottom w:val="none" w:sz="0" w:space="0" w:color="auto"/>
                                    <w:right w:val="none" w:sz="0" w:space="0" w:color="auto"/>
                                  </w:divBdr>
                                </w:div>
                                <w:div w:id="813790458">
                                  <w:marLeft w:val="0"/>
                                  <w:marRight w:val="0"/>
                                  <w:marTop w:val="0"/>
                                  <w:marBottom w:val="0"/>
                                  <w:divBdr>
                                    <w:top w:val="none" w:sz="0" w:space="0" w:color="auto"/>
                                    <w:left w:val="none" w:sz="0" w:space="0" w:color="auto"/>
                                    <w:bottom w:val="none" w:sz="0" w:space="0" w:color="auto"/>
                                    <w:right w:val="none" w:sz="0" w:space="0" w:color="auto"/>
                                  </w:divBdr>
                                </w:div>
                                <w:div w:id="1323198318">
                                  <w:marLeft w:val="0"/>
                                  <w:marRight w:val="0"/>
                                  <w:marTop w:val="0"/>
                                  <w:marBottom w:val="0"/>
                                  <w:divBdr>
                                    <w:top w:val="none" w:sz="0" w:space="0" w:color="auto"/>
                                    <w:left w:val="none" w:sz="0" w:space="0" w:color="auto"/>
                                    <w:bottom w:val="none" w:sz="0" w:space="0" w:color="auto"/>
                                    <w:right w:val="none" w:sz="0" w:space="0" w:color="auto"/>
                                  </w:divBdr>
                                </w:div>
                                <w:div w:id="182864472">
                                  <w:marLeft w:val="0"/>
                                  <w:marRight w:val="0"/>
                                  <w:marTop w:val="0"/>
                                  <w:marBottom w:val="0"/>
                                  <w:divBdr>
                                    <w:top w:val="none" w:sz="0" w:space="0" w:color="auto"/>
                                    <w:left w:val="none" w:sz="0" w:space="0" w:color="auto"/>
                                    <w:bottom w:val="none" w:sz="0" w:space="0" w:color="auto"/>
                                    <w:right w:val="none" w:sz="0" w:space="0" w:color="auto"/>
                                  </w:divBdr>
                                </w:div>
                                <w:div w:id="511070380">
                                  <w:marLeft w:val="0"/>
                                  <w:marRight w:val="0"/>
                                  <w:marTop w:val="0"/>
                                  <w:marBottom w:val="0"/>
                                  <w:divBdr>
                                    <w:top w:val="none" w:sz="0" w:space="0" w:color="auto"/>
                                    <w:left w:val="none" w:sz="0" w:space="0" w:color="auto"/>
                                    <w:bottom w:val="none" w:sz="0" w:space="0" w:color="auto"/>
                                    <w:right w:val="none" w:sz="0" w:space="0" w:color="auto"/>
                                  </w:divBdr>
                                </w:div>
                                <w:div w:id="2097046154">
                                  <w:marLeft w:val="0"/>
                                  <w:marRight w:val="0"/>
                                  <w:marTop w:val="0"/>
                                  <w:marBottom w:val="0"/>
                                  <w:divBdr>
                                    <w:top w:val="none" w:sz="0" w:space="0" w:color="auto"/>
                                    <w:left w:val="none" w:sz="0" w:space="0" w:color="auto"/>
                                    <w:bottom w:val="none" w:sz="0" w:space="0" w:color="auto"/>
                                    <w:right w:val="none" w:sz="0" w:space="0" w:color="auto"/>
                                  </w:divBdr>
                                </w:div>
                                <w:div w:id="1953126227">
                                  <w:marLeft w:val="0"/>
                                  <w:marRight w:val="0"/>
                                  <w:marTop w:val="0"/>
                                  <w:marBottom w:val="0"/>
                                  <w:divBdr>
                                    <w:top w:val="none" w:sz="0" w:space="0" w:color="auto"/>
                                    <w:left w:val="none" w:sz="0" w:space="0" w:color="auto"/>
                                    <w:bottom w:val="none" w:sz="0" w:space="0" w:color="auto"/>
                                    <w:right w:val="none" w:sz="0" w:space="0" w:color="auto"/>
                                  </w:divBdr>
                                </w:div>
                                <w:div w:id="1013192883">
                                  <w:marLeft w:val="0"/>
                                  <w:marRight w:val="0"/>
                                  <w:marTop w:val="0"/>
                                  <w:marBottom w:val="0"/>
                                  <w:divBdr>
                                    <w:top w:val="none" w:sz="0" w:space="0" w:color="auto"/>
                                    <w:left w:val="none" w:sz="0" w:space="0" w:color="auto"/>
                                    <w:bottom w:val="none" w:sz="0" w:space="0" w:color="auto"/>
                                    <w:right w:val="none" w:sz="0" w:space="0" w:color="auto"/>
                                  </w:divBdr>
                                </w:div>
                                <w:div w:id="677776050">
                                  <w:marLeft w:val="0"/>
                                  <w:marRight w:val="0"/>
                                  <w:marTop w:val="0"/>
                                  <w:marBottom w:val="0"/>
                                  <w:divBdr>
                                    <w:top w:val="none" w:sz="0" w:space="0" w:color="auto"/>
                                    <w:left w:val="none" w:sz="0" w:space="0" w:color="auto"/>
                                    <w:bottom w:val="none" w:sz="0" w:space="0" w:color="auto"/>
                                    <w:right w:val="none" w:sz="0" w:space="0" w:color="auto"/>
                                  </w:divBdr>
                                </w:div>
                                <w:div w:id="1287934104">
                                  <w:marLeft w:val="0"/>
                                  <w:marRight w:val="0"/>
                                  <w:marTop w:val="0"/>
                                  <w:marBottom w:val="0"/>
                                  <w:divBdr>
                                    <w:top w:val="none" w:sz="0" w:space="0" w:color="auto"/>
                                    <w:left w:val="none" w:sz="0" w:space="0" w:color="auto"/>
                                    <w:bottom w:val="none" w:sz="0" w:space="0" w:color="auto"/>
                                    <w:right w:val="none" w:sz="0" w:space="0" w:color="auto"/>
                                  </w:divBdr>
                                </w:div>
                                <w:div w:id="2135445904">
                                  <w:marLeft w:val="0"/>
                                  <w:marRight w:val="0"/>
                                  <w:marTop w:val="0"/>
                                  <w:marBottom w:val="0"/>
                                  <w:divBdr>
                                    <w:top w:val="none" w:sz="0" w:space="0" w:color="auto"/>
                                    <w:left w:val="none" w:sz="0" w:space="0" w:color="auto"/>
                                    <w:bottom w:val="none" w:sz="0" w:space="0" w:color="auto"/>
                                    <w:right w:val="none" w:sz="0" w:space="0" w:color="auto"/>
                                  </w:divBdr>
                                </w:div>
                                <w:div w:id="329218282">
                                  <w:marLeft w:val="0"/>
                                  <w:marRight w:val="0"/>
                                  <w:marTop w:val="0"/>
                                  <w:marBottom w:val="0"/>
                                  <w:divBdr>
                                    <w:top w:val="none" w:sz="0" w:space="0" w:color="auto"/>
                                    <w:left w:val="none" w:sz="0" w:space="0" w:color="auto"/>
                                    <w:bottom w:val="none" w:sz="0" w:space="0" w:color="auto"/>
                                    <w:right w:val="none" w:sz="0" w:space="0" w:color="auto"/>
                                  </w:divBdr>
                                </w:div>
                                <w:div w:id="1342008816">
                                  <w:marLeft w:val="0"/>
                                  <w:marRight w:val="0"/>
                                  <w:marTop w:val="0"/>
                                  <w:marBottom w:val="0"/>
                                  <w:divBdr>
                                    <w:top w:val="none" w:sz="0" w:space="0" w:color="auto"/>
                                    <w:left w:val="none" w:sz="0" w:space="0" w:color="auto"/>
                                    <w:bottom w:val="none" w:sz="0" w:space="0" w:color="auto"/>
                                    <w:right w:val="none" w:sz="0" w:space="0" w:color="auto"/>
                                  </w:divBdr>
                                </w:div>
                                <w:div w:id="883061123">
                                  <w:marLeft w:val="0"/>
                                  <w:marRight w:val="0"/>
                                  <w:marTop w:val="0"/>
                                  <w:marBottom w:val="0"/>
                                  <w:divBdr>
                                    <w:top w:val="none" w:sz="0" w:space="0" w:color="auto"/>
                                    <w:left w:val="none" w:sz="0" w:space="0" w:color="auto"/>
                                    <w:bottom w:val="none" w:sz="0" w:space="0" w:color="auto"/>
                                    <w:right w:val="none" w:sz="0" w:space="0" w:color="auto"/>
                                  </w:divBdr>
                                </w:div>
                                <w:div w:id="1240020088">
                                  <w:marLeft w:val="0"/>
                                  <w:marRight w:val="0"/>
                                  <w:marTop w:val="0"/>
                                  <w:marBottom w:val="0"/>
                                  <w:divBdr>
                                    <w:top w:val="none" w:sz="0" w:space="0" w:color="auto"/>
                                    <w:left w:val="none" w:sz="0" w:space="0" w:color="auto"/>
                                    <w:bottom w:val="none" w:sz="0" w:space="0" w:color="auto"/>
                                    <w:right w:val="none" w:sz="0" w:space="0" w:color="auto"/>
                                  </w:divBdr>
                                </w:div>
                                <w:div w:id="1906600596">
                                  <w:marLeft w:val="0"/>
                                  <w:marRight w:val="0"/>
                                  <w:marTop w:val="0"/>
                                  <w:marBottom w:val="0"/>
                                  <w:divBdr>
                                    <w:top w:val="none" w:sz="0" w:space="0" w:color="auto"/>
                                    <w:left w:val="none" w:sz="0" w:space="0" w:color="auto"/>
                                    <w:bottom w:val="none" w:sz="0" w:space="0" w:color="auto"/>
                                    <w:right w:val="none" w:sz="0" w:space="0" w:color="auto"/>
                                  </w:divBdr>
                                </w:div>
                                <w:div w:id="1605729909">
                                  <w:marLeft w:val="0"/>
                                  <w:marRight w:val="0"/>
                                  <w:marTop w:val="0"/>
                                  <w:marBottom w:val="0"/>
                                  <w:divBdr>
                                    <w:top w:val="none" w:sz="0" w:space="0" w:color="auto"/>
                                    <w:left w:val="none" w:sz="0" w:space="0" w:color="auto"/>
                                    <w:bottom w:val="none" w:sz="0" w:space="0" w:color="auto"/>
                                    <w:right w:val="none" w:sz="0" w:space="0" w:color="auto"/>
                                  </w:divBdr>
                                </w:div>
                                <w:div w:id="1983994828">
                                  <w:marLeft w:val="0"/>
                                  <w:marRight w:val="0"/>
                                  <w:marTop w:val="0"/>
                                  <w:marBottom w:val="0"/>
                                  <w:divBdr>
                                    <w:top w:val="none" w:sz="0" w:space="0" w:color="auto"/>
                                    <w:left w:val="none" w:sz="0" w:space="0" w:color="auto"/>
                                    <w:bottom w:val="none" w:sz="0" w:space="0" w:color="auto"/>
                                    <w:right w:val="none" w:sz="0" w:space="0" w:color="auto"/>
                                  </w:divBdr>
                                </w:div>
                                <w:div w:id="836656438">
                                  <w:marLeft w:val="0"/>
                                  <w:marRight w:val="0"/>
                                  <w:marTop w:val="0"/>
                                  <w:marBottom w:val="0"/>
                                  <w:divBdr>
                                    <w:top w:val="none" w:sz="0" w:space="0" w:color="auto"/>
                                    <w:left w:val="none" w:sz="0" w:space="0" w:color="auto"/>
                                    <w:bottom w:val="none" w:sz="0" w:space="0" w:color="auto"/>
                                    <w:right w:val="none" w:sz="0" w:space="0" w:color="auto"/>
                                  </w:divBdr>
                                </w:div>
                                <w:div w:id="202713760">
                                  <w:marLeft w:val="0"/>
                                  <w:marRight w:val="0"/>
                                  <w:marTop w:val="0"/>
                                  <w:marBottom w:val="0"/>
                                  <w:divBdr>
                                    <w:top w:val="none" w:sz="0" w:space="0" w:color="auto"/>
                                    <w:left w:val="none" w:sz="0" w:space="0" w:color="auto"/>
                                    <w:bottom w:val="none" w:sz="0" w:space="0" w:color="auto"/>
                                    <w:right w:val="none" w:sz="0" w:space="0" w:color="auto"/>
                                  </w:divBdr>
                                </w:div>
                                <w:div w:id="1528906408">
                                  <w:marLeft w:val="0"/>
                                  <w:marRight w:val="0"/>
                                  <w:marTop w:val="0"/>
                                  <w:marBottom w:val="0"/>
                                  <w:divBdr>
                                    <w:top w:val="none" w:sz="0" w:space="0" w:color="auto"/>
                                    <w:left w:val="none" w:sz="0" w:space="0" w:color="auto"/>
                                    <w:bottom w:val="none" w:sz="0" w:space="0" w:color="auto"/>
                                    <w:right w:val="none" w:sz="0" w:space="0" w:color="auto"/>
                                  </w:divBdr>
                                </w:div>
                                <w:div w:id="895091646">
                                  <w:marLeft w:val="0"/>
                                  <w:marRight w:val="0"/>
                                  <w:marTop w:val="0"/>
                                  <w:marBottom w:val="0"/>
                                  <w:divBdr>
                                    <w:top w:val="none" w:sz="0" w:space="0" w:color="auto"/>
                                    <w:left w:val="none" w:sz="0" w:space="0" w:color="auto"/>
                                    <w:bottom w:val="none" w:sz="0" w:space="0" w:color="auto"/>
                                    <w:right w:val="none" w:sz="0" w:space="0" w:color="auto"/>
                                  </w:divBdr>
                                </w:div>
                                <w:div w:id="688677236">
                                  <w:marLeft w:val="0"/>
                                  <w:marRight w:val="0"/>
                                  <w:marTop w:val="0"/>
                                  <w:marBottom w:val="0"/>
                                  <w:divBdr>
                                    <w:top w:val="none" w:sz="0" w:space="0" w:color="auto"/>
                                    <w:left w:val="none" w:sz="0" w:space="0" w:color="auto"/>
                                    <w:bottom w:val="none" w:sz="0" w:space="0" w:color="auto"/>
                                    <w:right w:val="none" w:sz="0" w:space="0" w:color="auto"/>
                                  </w:divBdr>
                                </w:div>
                                <w:div w:id="1270746381">
                                  <w:marLeft w:val="0"/>
                                  <w:marRight w:val="0"/>
                                  <w:marTop w:val="0"/>
                                  <w:marBottom w:val="0"/>
                                  <w:divBdr>
                                    <w:top w:val="none" w:sz="0" w:space="0" w:color="auto"/>
                                    <w:left w:val="none" w:sz="0" w:space="0" w:color="auto"/>
                                    <w:bottom w:val="none" w:sz="0" w:space="0" w:color="auto"/>
                                    <w:right w:val="none" w:sz="0" w:space="0" w:color="auto"/>
                                  </w:divBdr>
                                </w:div>
                                <w:div w:id="1095634735">
                                  <w:marLeft w:val="0"/>
                                  <w:marRight w:val="0"/>
                                  <w:marTop w:val="0"/>
                                  <w:marBottom w:val="0"/>
                                  <w:divBdr>
                                    <w:top w:val="none" w:sz="0" w:space="0" w:color="auto"/>
                                    <w:left w:val="none" w:sz="0" w:space="0" w:color="auto"/>
                                    <w:bottom w:val="none" w:sz="0" w:space="0" w:color="auto"/>
                                    <w:right w:val="none" w:sz="0" w:space="0" w:color="auto"/>
                                  </w:divBdr>
                                </w:div>
                                <w:div w:id="267587075">
                                  <w:marLeft w:val="0"/>
                                  <w:marRight w:val="0"/>
                                  <w:marTop w:val="0"/>
                                  <w:marBottom w:val="0"/>
                                  <w:divBdr>
                                    <w:top w:val="none" w:sz="0" w:space="0" w:color="auto"/>
                                    <w:left w:val="none" w:sz="0" w:space="0" w:color="auto"/>
                                    <w:bottom w:val="none" w:sz="0" w:space="0" w:color="auto"/>
                                    <w:right w:val="none" w:sz="0" w:space="0" w:color="auto"/>
                                  </w:divBdr>
                                </w:div>
                                <w:div w:id="123892643">
                                  <w:marLeft w:val="0"/>
                                  <w:marRight w:val="0"/>
                                  <w:marTop w:val="0"/>
                                  <w:marBottom w:val="0"/>
                                  <w:divBdr>
                                    <w:top w:val="none" w:sz="0" w:space="0" w:color="auto"/>
                                    <w:left w:val="none" w:sz="0" w:space="0" w:color="auto"/>
                                    <w:bottom w:val="none" w:sz="0" w:space="0" w:color="auto"/>
                                    <w:right w:val="none" w:sz="0" w:space="0" w:color="auto"/>
                                  </w:divBdr>
                                </w:div>
                                <w:div w:id="1356424859">
                                  <w:marLeft w:val="0"/>
                                  <w:marRight w:val="0"/>
                                  <w:marTop w:val="0"/>
                                  <w:marBottom w:val="0"/>
                                  <w:divBdr>
                                    <w:top w:val="none" w:sz="0" w:space="0" w:color="auto"/>
                                    <w:left w:val="none" w:sz="0" w:space="0" w:color="auto"/>
                                    <w:bottom w:val="none" w:sz="0" w:space="0" w:color="auto"/>
                                    <w:right w:val="none" w:sz="0" w:space="0" w:color="auto"/>
                                  </w:divBdr>
                                </w:div>
                                <w:div w:id="1585189888">
                                  <w:marLeft w:val="0"/>
                                  <w:marRight w:val="0"/>
                                  <w:marTop w:val="0"/>
                                  <w:marBottom w:val="0"/>
                                  <w:divBdr>
                                    <w:top w:val="none" w:sz="0" w:space="0" w:color="auto"/>
                                    <w:left w:val="none" w:sz="0" w:space="0" w:color="auto"/>
                                    <w:bottom w:val="none" w:sz="0" w:space="0" w:color="auto"/>
                                    <w:right w:val="none" w:sz="0" w:space="0" w:color="auto"/>
                                  </w:divBdr>
                                </w:div>
                                <w:div w:id="1430543101">
                                  <w:marLeft w:val="0"/>
                                  <w:marRight w:val="0"/>
                                  <w:marTop w:val="0"/>
                                  <w:marBottom w:val="0"/>
                                  <w:divBdr>
                                    <w:top w:val="none" w:sz="0" w:space="0" w:color="auto"/>
                                    <w:left w:val="none" w:sz="0" w:space="0" w:color="auto"/>
                                    <w:bottom w:val="none" w:sz="0" w:space="0" w:color="auto"/>
                                    <w:right w:val="none" w:sz="0" w:space="0" w:color="auto"/>
                                  </w:divBdr>
                                </w:div>
                                <w:div w:id="777914504">
                                  <w:marLeft w:val="0"/>
                                  <w:marRight w:val="0"/>
                                  <w:marTop w:val="0"/>
                                  <w:marBottom w:val="0"/>
                                  <w:divBdr>
                                    <w:top w:val="none" w:sz="0" w:space="0" w:color="auto"/>
                                    <w:left w:val="none" w:sz="0" w:space="0" w:color="auto"/>
                                    <w:bottom w:val="none" w:sz="0" w:space="0" w:color="auto"/>
                                    <w:right w:val="none" w:sz="0" w:space="0" w:color="auto"/>
                                  </w:divBdr>
                                </w:div>
                                <w:div w:id="1478104395">
                                  <w:marLeft w:val="0"/>
                                  <w:marRight w:val="0"/>
                                  <w:marTop w:val="0"/>
                                  <w:marBottom w:val="0"/>
                                  <w:divBdr>
                                    <w:top w:val="none" w:sz="0" w:space="0" w:color="auto"/>
                                    <w:left w:val="none" w:sz="0" w:space="0" w:color="auto"/>
                                    <w:bottom w:val="none" w:sz="0" w:space="0" w:color="auto"/>
                                    <w:right w:val="none" w:sz="0" w:space="0" w:color="auto"/>
                                  </w:divBdr>
                                </w:div>
                                <w:div w:id="1884052954">
                                  <w:marLeft w:val="0"/>
                                  <w:marRight w:val="0"/>
                                  <w:marTop w:val="0"/>
                                  <w:marBottom w:val="0"/>
                                  <w:divBdr>
                                    <w:top w:val="none" w:sz="0" w:space="0" w:color="auto"/>
                                    <w:left w:val="none" w:sz="0" w:space="0" w:color="auto"/>
                                    <w:bottom w:val="none" w:sz="0" w:space="0" w:color="auto"/>
                                    <w:right w:val="none" w:sz="0" w:space="0" w:color="auto"/>
                                  </w:divBdr>
                                </w:div>
                                <w:div w:id="293026453">
                                  <w:marLeft w:val="0"/>
                                  <w:marRight w:val="0"/>
                                  <w:marTop w:val="0"/>
                                  <w:marBottom w:val="0"/>
                                  <w:divBdr>
                                    <w:top w:val="none" w:sz="0" w:space="0" w:color="auto"/>
                                    <w:left w:val="none" w:sz="0" w:space="0" w:color="auto"/>
                                    <w:bottom w:val="none" w:sz="0" w:space="0" w:color="auto"/>
                                    <w:right w:val="none" w:sz="0" w:space="0" w:color="auto"/>
                                  </w:divBdr>
                                </w:div>
                                <w:div w:id="296029630">
                                  <w:marLeft w:val="0"/>
                                  <w:marRight w:val="0"/>
                                  <w:marTop w:val="0"/>
                                  <w:marBottom w:val="0"/>
                                  <w:divBdr>
                                    <w:top w:val="none" w:sz="0" w:space="0" w:color="auto"/>
                                    <w:left w:val="none" w:sz="0" w:space="0" w:color="auto"/>
                                    <w:bottom w:val="none" w:sz="0" w:space="0" w:color="auto"/>
                                    <w:right w:val="none" w:sz="0" w:space="0" w:color="auto"/>
                                  </w:divBdr>
                                </w:div>
                                <w:div w:id="819423268">
                                  <w:marLeft w:val="0"/>
                                  <w:marRight w:val="0"/>
                                  <w:marTop w:val="0"/>
                                  <w:marBottom w:val="0"/>
                                  <w:divBdr>
                                    <w:top w:val="none" w:sz="0" w:space="0" w:color="auto"/>
                                    <w:left w:val="none" w:sz="0" w:space="0" w:color="auto"/>
                                    <w:bottom w:val="none" w:sz="0" w:space="0" w:color="auto"/>
                                    <w:right w:val="none" w:sz="0" w:space="0" w:color="auto"/>
                                  </w:divBdr>
                                </w:div>
                                <w:div w:id="1495216658">
                                  <w:marLeft w:val="0"/>
                                  <w:marRight w:val="0"/>
                                  <w:marTop w:val="0"/>
                                  <w:marBottom w:val="0"/>
                                  <w:divBdr>
                                    <w:top w:val="none" w:sz="0" w:space="0" w:color="auto"/>
                                    <w:left w:val="none" w:sz="0" w:space="0" w:color="auto"/>
                                    <w:bottom w:val="none" w:sz="0" w:space="0" w:color="auto"/>
                                    <w:right w:val="none" w:sz="0" w:space="0" w:color="auto"/>
                                  </w:divBdr>
                                </w:div>
                                <w:div w:id="1999530469">
                                  <w:marLeft w:val="0"/>
                                  <w:marRight w:val="0"/>
                                  <w:marTop w:val="0"/>
                                  <w:marBottom w:val="0"/>
                                  <w:divBdr>
                                    <w:top w:val="none" w:sz="0" w:space="0" w:color="auto"/>
                                    <w:left w:val="none" w:sz="0" w:space="0" w:color="auto"/>
                                    <w:bottom w:val="none" w:sz="0" w:space="0" w:color="auto"/>
                                    <w:right w:val="none" w:sz="0" w:space="0" w:color="auto"/>
                                  </w:divBdr>
                                </w:div>
                                <w:div w:id="432015574">
                                  <w:marLeft w:val="0"/>
                                  <w:marRight w:val="0"/>
                                  <w:marTop w:val="0"/>
                                  <w:marBottom w:val="0"/>
                                  <w:divBdr>
                                    <w:top w:val="none" w:sz="0" w:space="0" w:color="auto"/>
                                    <w:left w:val="none" w:sz="0" w:space="0" w:color="auto"/>
                                    <w:bottom w:val="none" w:sz="0" w:space="0" w:color="auto"/>
                                    <w:right w:val="none" w:sz="0" w:space="0" w:color="auto"/>
                                  </w:divBdr>
                                </w:div>
                                <w:div w:id="52001551">
                                  <w:marLeft w:val="0"/>
                                  <w:marRight w:val="0"/>
                                  <w:marTop w:val="0"/>
                                  <w:marBottom w:val="0"/>
                                  <w:divBdr>
                                    <w:top w:val="none" w:sz="0" w:space="0" w:color="auto"/>
                                    <w:left w:val="none" w:sz="0" w:space="0" w:color="auto"/>
                                    <w:bottom w:val="none" w:sz="0" w:space="0" w:color="auto"/>
                                    <w:right w:val="none" w:sz="0" w:space="0" w:color="auto"/>
                                  </w:divBdr>
                                </w:div>
                                <w:div w:id="593786721">
                                  <w:marLeft w:val="0"/>
                                  <w:marRight w:val="0"/>
                                  <w:marTop w:val="0"/>
                                  <w:marBottom w:val="0"/>
                                  <w:divBdr>
                                    <w:top w:val="none" w:sz="0" w:space="0" w:color="auto"/>
                                    <w:left w:val="none" w:sz="0" w:space="0" w:color="auto"/>
                                    <w:bottom w:val="none" w:sz="0" w:space="0" w:color="auto"/>
                                    <w:right w:val="none" w:sz="0" w:space="0" w:color="auto"/>
                                  </w:divBdr>
                                </w:div>
                                <w:div w:id="1895388628">
                                  <w:marLeft w:val="0"/>
                                  <w:marRight w:val="0"/>
                                  <w:marTop w:val="0"/>
                                  <w:marBottom w:val="0"/>
                                  <w:divBdr>
                                    <w:top w:val="none" w:sz="0" w:space="0" w:color="auto"/>
                                    <w:left w:val="none" w:sz="0" w:space="0" w:color="auto"/>
                                    <w:bottom w:val="none" w:sz="0" w:space="0" w:color="auto"/>
                                    <w:right w:val="none" w:sz="0" w:space="0" w:color="auto"/>
                                  </w:divBdr>
                                </w:div>
                                <w:div w:id="952059718">
                                  <w:marLeft w:val="0"/>
                                  <w:marRight w:val="0"/>
                                  <w:marTop w:val="0"/>
                                  <w:marBottom w:val="0"/>
                                  <w:divBdr>
                                    <w:top w:val="none" w:sz="0" w:space="0" w:color="auto"/>
                                    <w:left w:val="none" w:sz="0" w:space="0" w:color="auto"/>
                                    <w:bottom w:val="none" w:sz="0" w:space="0" w:color="auto"/>
                                    <w:right w:val="none" w:sz="0" w:space="0" w:color="auto"/>
                                  </w:divBdr>
                                </w:div>
                                <w:div w:id="1415277701">
                                  <w:marLeft w:val="0"/>
                                  <w:marRight w:val="0"/>
                                  <w:marTop w:val="0"/>
                                  <w:marBottom w:val="0"/>
                                  <w:divBdr>
                                    <w:top w:val="none" w:sz="0" w:space="0" w:color="auto"/>
                                    <w:left w:val="none" w:sz="0" w:space="0" w:color="auto"/>
                                    <w:bottom w:val="none" w:sz="0" w:space="0" w:color="auto"/>
                                    <w:right w:val="none" w:sz="0" w:space="0" w:color="auto"/>
                                  </w:divBdr>
                                </w:div>
                                <w:div w:id="1491094011">
                                  <w:marLeft w:val="0"/>
                                  <w:marRight w:val="0"/>
                                  <w:marTop w:val="0"/>
                                  <w:marBottom w:val="0"/>
                                  <w:divBdr>
                                    <w:top w:val="none" w:sz="0" w:space="0" w:color="auto"/>
                                    <w:left w:val="none" w:sz="0" w:space="0" w:color="auto"/>
                                    <w:bottom w:val="none" w:sz="0" w:space="0" w:color="auto"/>
                                    <w:right w:val="none" w:sz="0" w:space="0" w:color="auto"/>
                                  </w:divBdr>
                                </w:div>
                                <w:div w:id="900485599">
                                  <w:marLeft w:val="0"/>
                                  <w:marRight w:val="0"/>
                                  <w:marTop w:val="0"/>
                                  <w:marBottom w:val="0"/>
                                  <w:divBdr>
                                    <w:top w:val="none" w:sz="0" w:space="0" w:color="auto"/>
                                    <w:left w:val="none" w:sz="0" w:space="0" w:color="auto"/>
                                    <w:bottom w:val="none" w:sz="0" w:space="0" w:color="auto"/>
                                    <w:right w:val="none" w:sz="0" w:space="0" w:color="auto"/>
                                  </w:divBdr>
                                </w:div>
                                <w:div w:id="191652463">
                                  <w:marLeft w:val="0"/>
                                  <w:marRight w:val="0"/>
                                  <w:marTop w:val="0"/>
                                  <w:marBottom w:val="0"/>
                                  <w:divBdr>
                                    <w:top w:val="none" w:sz="0" w:space="0" w:color="auto"/>
                                    <w:left w:val="none" w:sz="0" w:space="0" w:color="auto"/>
                                    <w:bottom w:val="none" w:sz="0" w:space="0" w:color="auto"/>
                                    <w:right w:val="none" w:sz="0" w:space="0" w:color="auto"/>
                                  </w:divBdr>
                                </w:div>
                                <w:div w:id="1819567994">
                                  <w:marLeft w:val="0"/>
                                  <w:marRight w:val="0"/>
                                  <w:marTop w:val="0"/>
                                  <w:marBottom w:val="0"/>
                                  <w:divBdr>
                                    <w:top w:val="none" w:sz="0" w:space="0" w:color="auto"/>
                                    <w:left w:val="none" w:sz="0" w:space="0" w:color="auto"/>
                                    <w:bottom w:val="none" w:sz="0" w:space="0" w:color="auto"/>
                                    <w:right w:val="none" w:sz="0" w:space="0" w:color="auto"/>
                                  </w:divBdr>
                                </w:div>
                                <w:div w:id="1433668920">
                                  <w:marLeft w:val="0"/>
                                  <w:marRight w:val="0"/>
                                  <w:marTop w:val="0"/>
                                  <w:marBottom w:val="0"/>
                                  <w:divBdr>
                                    <w:top w:val="none" w:sz="0" w:space="0" w:color="auto"/>
                                    <w:left w:val="none" w:sz="0" w:space="0" w:color="auto"/>
                                    <w:bottom w:val="none" w:sz="0" w:space="0" w:color="auto"/>
                                    <w:right w:val="none" w:sz="0" w:space="0" w:color="auto"/>
                                  </w:divBdr>
                                </w:div>
                                <w:div w:id="957445908">
                                  <w:marLeft w:val="0"/>
                                  <w:marRight w:val="0"/>
                                  <w:marTop w:val="0"/>
                                  <w:marBottom w:val="0"/>
                                  <w:divBdr>
                                    <w:top w:val="none" w:sz="0" w:space="0" w:color="auto"/>
                                    <w:left w:val="none" w:sz="0" w:space="0" w:color="auto"/>
                                    <w:bottom w:val="none" w:sz="0" w:space="0" w:color="auto"/>
                                    <w:right w:val="none" w:sz="0" w:space="0" w:color="auto"/>
                                  </w:divBdr>
                                </w:div>
                                <w:div w:id="1452939923">
                                  <w:marLeft w:val="0"/>
                                  <w:marRight w:val="0"/>
                                  <w:marTop w:val="0"/>
                                  <w:marBottom w:val="0"/>
                                  <w:divBdr>
                                    <w:top w:val="none" w:sz="0" w:space="0" w:color="auto"/>
                                    <w:left w:val="none" w:sz="0" w:space="0" w:color="auto"/>
                                    <w:bottom w:val="none" w:sz="0" w:space="0" w:color="auto"/>
                                    <w:right w:val="none" w:sz="0" w:space="0" w:color="auto"/>
                                  </w:divBdr>
                                </w:div>
                                <w:div w:id="317462188">
                                  <w:marLeft w:val="0"/>
                                  <w:marRight w:val="0"/>
                                  <w:marTop w:val="0"/>
                                  <w:marBottom w:val="0"/>
                                  <w:divBdr>
                                    <w:top w:val="none" w:sz="0" w:space="0" w:color="auto"/>
                                    <w:left w:val="none" w:sz="0" w:space="0" w:color="auto"/>
                                    <w:bottom w:val="none" w:sz="0" w:space="0" w:color="auto"/>
                                    <w:right w:val="none" w:sz="0" w:space="0" w:color="auto"/>
                                  </w:divBdr>
                                </w:div>
                                <w:div w:id="1398943666">
                                  <w:marLeft w:val="0"/>
                                  <w:marRight w:val="0"/>
                                  <w:marTop w:val="0"/>
                                  <w:marBottom w:val="0"/>
                                  <w:divBdr>
                                    <w:top w:val="none" w:sz="0" w:space="0" w:color="auto"/>
                                    <w:left w:val="none" w:sz="0" w:space="0" w:color="auto"/>
                                    <w:bottom w:val="none" w:sz="0" w:space="0" w:color="auto"/>
                                    <w:right w:val="none" w:sz="0" w:space="0" w:color="auto"/>
                                  </w:divBdr>
                                </w:div>
                                <w:div w:id="1211721994">
                                  <w:marLeft w:val="0"/>
                                  <w:marRight w:val="0"/>
                                  <w:marTop w:val="0"/>
                                  <w:marBottom w:val="0"/>
                                  <w:divBdr>
                                    <w:top w:val="none" w:sz="0" w:space="0" w:color="auto"/>
                                    <w:left w:val="none" w:sz="0" w:space="0" w:color="auto"/>
                                    <w:bottom w:val="none" w:sz="0" w:space="0" w:color="auto"/>
                                    <w:right w:val="none" w:sz="0" w:space="0" w:color="auto"/>
                                  </w:divBdr>
                                </w:div>
                                <w:div w:id="1147089885">
                                  <w:marLeft w:val="0"/>
                                  <w:marRight w:val="0"/>
                                  <w:marTop w:val="0"/>
                                  <w:marBottom w:val="0"/>
                                  <w:divBdr>
                                    <w:top w:val="none" w:sz="0" w:space="0" w:color="auto"/>
                                    <w:left w:val="none" w:sz="0" w:space="0" w:color="auto"/>
                                    <w:bottom w:val="none" w:sz="0" w:space="0" w:color="auto"/>
                                    <w:right w:val="none" w:sz="0" w:space="0" w:color="auto"/>
                                  </w:divBdr>
                                </w:div>
                                <w:div w:id="1227567901">
                                  <w:marLeft w:val="0"/>
                                  <w:marRight w:val="0"/>
                                  <w:marTop w:val="0"/>
                                  <w:marBottom w:val="0"/>
                                  <w:divBdr>
                                    <w:top w:val="none" w:sz="0" w:space="0" w:color="auto"/>
                                    <w:left w:val="none" w:sz="0" w:space="0" w:color="auto"/>
                                    <w:bottom w:val="none" w:sz="0" w:space="0" w:color="auto"/>
                                    <w:right w:val="none" w:sz="0" w:space="0" w:color="auto"/>
                                  </w:divBdr>
                                </w:div>
                                <w:div w:id="2061636161">
                                  <w:marLeft w:val="0"/>
                                  <w:marRight w:val="0"/>
                                  <w:marTop w:val="0"/>
                                  <w:marBottom w:val="0"/>
                                  <w:divBdr>
                                    <w:top w:val="none" w:sz="0" w:space="0" w:color="auto"/>
                                    <w:left w:val="none" w:sz="0" w:space="0" w:color="auto"/>
                                    <w:bottom w:val="none" w:sz="0" w:space="0" w:color="auto"/>
                                    <w:right w:val="none" w:sz="0" w:space="0" w:color="auto"/>
                                  </w:divBdr>
                                </w:div>
                                <w:div w:id="1245533883">
                                  <w:marLeft w:val="0"/>
                                  <w:marRight w:val="0"/>
                                  <w:marTop w:val="0"/>
                                  <w:marBottom w:val="0"/>
                                  <w:divBdr>
                                    <w:top w:val="none" w:sz="0" w:space="0" w:color="auto"/>
                                    <w:left w:val="none" w:sz="0" w:space="0" w:color="auto"/>
                                    <w:bottom w:val="none" w:sz="0" w:space="0" w:color="auto"/>
                                    <w:right w:val="none" w:sz="0" w:space="0" w:color="auto"/>
                                  </w:divBdr>
                                </w:div>
                                <w:div w:id="1982030172">
                                  <w:marLeft w:val="0"/>
                                  <w:marRight w:val="0"/>
                                  <w:marTop w:val="0"/>
                                  <w:marBottom w:val="0"/>
                                  <w:divBdr>
                                    <w:top w:val="none" w:sz="0" w:space="0" w:color="auto"/>
                                    <w:left w:val="none" w:sz="0" w:space="0" w:color="auto"/>
                                    <w:bottom w:val="none" w:sz="0" w:space="0" w:color="auto"/>
                                    <w:right w:val="none" w:sz="0" w:space="0" w:color="auto"/>
                                  </w:divBdr>
                                </w:div>
                                <w:div w:id="733549819">
                                  <w:marLeft w:val="0"/>
                                  <w:marRight w:val="0"/>
                                  <w:marTop w:val="0"/>
                                  <w:marBottom w:val="0"/>
                                  <w:divBdr>
                                    <w:top w:val="none" w:sz="0" w:space="0" w:color="auto"/>
                                    <w:left w:val="none" w:sz="0" w:space="0" w:color="auto"/>
                                    <w:bottom w:val="none" w:sz="0" w:space="0" w:color="auto"/>
                                    <w:right w:val="none" w:sz="0" w:space="0" w:color="auto"/>
                                  </w:divBdr>
                                </w:div>
                                <w:div w:id="2138256964">
                                  <w:marLeft w:val="0"/>
                                  <w:marRight w:val="0"/>
                                  <w:marTop w:val="0"/>
                                  <w:marBottom w:val="0"/>
                                  <w:divBdr>
                                    <w:top w:val="none" w:sz="0" w:space="0" w:color="auto"/>
                                    <w:left w:val="none" w:sz="0" w:space="0" w:color="auto"/>
                                    <w:bottom w:val="none" w:sz="0" w:space="0" w:color="auto"/>
                                    <w:right w:val="none" w:sz="0" w:space="0" w:color="auto"/>
                                  </w:divBdr>
                                </w:div>
                                <w:div w:id="1870484689">
                                  <w:marLeft w:val="0"/>
                                  <w:marRight w:val="0"/>
                                  <w:marTop w:val="0"/>
                                  <w:marBottom w:val="0"/>
                                  <w:divBdr>
                                    <w:top w:val="none" w:sz="0" w:space="0" w:color="auto"/>
                                    <w:left w:val="none" w:sz="0" w:space="0" w:color="auto"/>
                                    <w:bottom w:val="none" w:sz="0" w:space="0" w:color="auto"/>
                                    <w:right w:val="none" w:sz="0" w:space="0" w:color="auto"/>
                                  </w:divBdr>
                                </w:div>
                                <w:div w:id="6099824">
                                  <w:marLeft w:val="0"/>
                                  <w:marRight w:val="0"/>
                                  <w:marTop w:val="0"/>
                                  <w:marBottom w:val="0"/>
                                  <w:divBdr>
                                    <w:top w:val="none" w:sz="0" w:space="0" w:color="auto"/>
                                    <w:left w:val="none" w:sz="0" w:space="0" w:color="auto"/>
                                    <w:bottom w:val="none" w:sz="0" w:space="0" w:color="auto"/>
                                    <w:right w:val="none" w:sz="0" w:space="0" w:color="auto"/>
                                  </w:divBdr>
                                </w:div>
                                <w:div w:id="951598044">
                                  <w:marLeft w:val="0"/>
                                  <w:marRight w:val="0"/>
                                  <w:marTop w:val="0"/>
                                  <w:marBottom w:val="0"/>
                                  <w:divBdr>
                                    <w:top w:val="none" w:sz="0" w:space="0" w:color="auto"/>
                                    <w:left w:val="none" w:sz="0" w:space="0" w:color="auto"/>
                                    <w:bottom w:val="none" w:sz="0" w:space="0" w:color="auto"/>
                                    <w:right w:val="none" w:sz="0" w:space="0" w:color="auto"/>
                                  </w:divBdr>
                                </w:div>
                                <w:div w:id="37900604">
                                  <w:marLeft w:val="0"/>
                                  <w:marRight w:val="0"/>
                                  <w:marTop w:val="0"/>
                                  <w:marBottom w:val="0"/>
                                  <w:divBdr>
                                    <w:top w:val="none" w:sz="0" w:space="0" w:color="auto"/>
                                    <w:left w:val="none" w:sz="0" w:space="0" w:color="auto"/>
                                    <w:bottom w:val="none" w:sz="0" w:space="0" w:color="auto"/>
                                    <w:right w:val="none" w:sz="0" w:space="0" w:color="auto"/>
                                  </w:divBdr>
                                </w:div>
                                <w:div w:id="34502984">
                                  <w:marLeft w:val="0"/>
                                  <w:marRight w:val="0"/>
                                  <w:marTop w:val="0"/>
                                  <w:marBottom w:val="0"/>
                                  <w:divBdr>
                                    <w:top w:val="none" w:sz="0" w:space="0" w:color="auto"/>
                                    <w:left w:val="none" w:sz="0" w:space="0" w:color="auto"/>
                                    <w:bottom w:val="none" w:sz="0" w:space="0" w:color="auto"/>
                                    <w:right w:val="none" w:sz="0" w:space="0" w:color="auto"/>
                                  </w:divBdr>
                                </w:div>
                                <w:div w:id="1685673106">
                                  <w:marLeft w:val="0"/>
                                  <w:marRight w:val="0"/>
                                  <w:marTop w:val="0"/>
                                  <w:marBottom w:val="0"/>
                                  <w:divBdr>
                                    <w:top w:val="none" w:sz="0" w:space="0" w:color="auto"/>
                                    <w:left w:val="none" w:sz="0" w:space="0" w:color="auto"/>
                                    <w:bottom w:val="none" w:sz="0" w:space="0" w:color="auto"/>
                                    <w:right w:val="none" w:sz="0" w:space="0" w:color="auto"/>
                                  </w:divBdr>
                                </w:div>
                                <w:div w:id="1986352299">
                                  <w:marLeft w:val="0"/>
                                  <w:marRight w:val="0"/>
                                  <w:marTop w:val="0"/>
                                  <w:marBottom w:val="0"/>
                                  <w:divBdr>
                                    <w:top w:val="none" w:sz="0" w:space="0" w:color="auto"/>
                                    <w:left w:val="none" w:sz="0" w:space="0" w:color="auto"/>
                                    <w:bottom w:val="none" w:sz="0" w:space="0" w:color="auto"/>
                                    <w:right w:val="none" w:sz="0" w:space="0" w:color="auto"/>
                                  </w:divBdr>
                                </w:div>
                                <w:div w:id="961422522">
                                  <w:marLeft w:val="0"/>
                                  <w:marRight w:val="0"/>
                                  <w:marTop w:val="0"/>
                                  <w:marBottom w:val="0"/>
                                  <w:divBdr>
                                    <w:top w:val="none" w:sz="0" w:space="0" w:color="auto"/>
                                    <w:left w:val="none" w:sz="0" w:space="0" w:color="auto"/>
                                    <w:bottom w:val="none" w:sz="0" w:space="0" w:color="auto"/>
                                    <w:right w:val="none" w:sz="0" w:space="0" w:color="auto"/>
                                  </w:divBdr>
                                </w:div>
                                <w:div w:id="195629408">
                                  <w:marLeft w:val="0"/>
                                  <w:marRight w:val="0"/>
                                  <w:marTop w:val="0"/>
                                  <w:marBottom w:val="0"/>
                                  <w:divBdr>
                                    <w:top w:val="none" w:sz="0" w:space="0" w:color="auto"/>
                                    <w:left w:val="none" w:sz="0" w:space="0" w:color="auto"/>
                                    <w:bottom w:val="none" w:sz="0" w:space="0" w:color="auto"/>
                                    <w:right w:val="none" w:sz="0" w:space="0" w:color="auto"/>
                                  </w:divBdr>
                                </w:div>
                                <w:div w:id="431125024">
                                  <w:marLeft w:val="0"/>
                                  <w:marRight w:val="0"/>
                                  <w:marTop w:val="0"/>
                                  <w:marBottom w:val="0"/>
                                  <w:divBdr>
                                    <w:top w:val="none" w:sz="0" w:space="0" w:color="auto"/>
                                    <w:left w:val="none" w:sz="0" w:space="0" w:color="auto"/>
                                    <w:bottom w:val="none" w:sz="0" w:space="0" w:color="auto"/>
                                    <w:right w:val="none" w:sz="0" w:space="0" w:color="auto"/>
                                  </w:divBdr>
                                </w:div>
                                <w:div w:id="1363091589">
                                  <w:marLeft w:val="0"/>
                                  <w:marRight w:val="0"/>
                                  <w:marTop w:val="0"/>
                                  <w:marBottom w:val="0"/>
                                  <w:divBdr>
                                    <w:top w:val="none" w:sz="0" w:space="0" w:color="auto"/>
                                    <w:left w:val="none" w:sz="0" w:space="0" w:color="auto"/>
                                    <w:bottom w:val="none" w:sz="0" w:space="0" w:color="auto"/>
                                    <w:right w:val="none" w:sz="0" w:space="0" w:color="auto"/>
                                  </w:divBdr>
                                </w:div>
                                <w:div w:id="428240278">
                                  <w:marLeft w:val="0"/>
                                  <w:marRight w:val="0"/>
                                  <w:marTop w:val="0"/>
                                  <w:marBottom w:val="0"/>
                                  <w:divBdr>
                                    <w:top w:val="none" w:sz="0" w:space="0" w:color="auto"/>
                                    <w:left w:val="none" w:sz="0" w:space="0" w:color="auto"/>
                                    <w:bottom w:val="none" w:sz="0" w:space="0" w:color="auto"/>
                                    <w:right w:val="none" w:sz="0" w:space="0" w:color="auto"/>
                                  </w:divBdr>
                                </w:div>
                                <w:div w:id="965353978">
                                  <w:marLeft w:val="0"/>
                                  <w:marRight w:val="0"/>
                                  <w:marTop w:val="0"/>
                                  <w:marBottom w:val="0"/>
                                  <w:divBdr>
                                    <w:top w:val="none" w:sz="0" w:space="0" w:color="auto"/>
                                    <w:left w:val="none" w:sz="0" w:space="0" w:color="auto"/>
                                    <w:bottom w:val="none" w:sz="0" w:space="0" w:color="auto"/>
                                    <w:right w:val="none" w:sz="0" w:space="0" w:color="auto"/>
                                  </w:divBdr>
                                </w:div>
                                <w:div w:id="218134182">
                                  <w:marLeft w:val="0"/>
                                  <w:marRight w:val="0"/>
                                  <w:marTop w:val="0"/>
                                  <w:marBottom w:val="0"/>
                                  <w:divBdr>
                                    <w:top w:val="none" w:sz="0" w:space="0" w:color="auto"/>
                                    <w:left w:val="none" w:sz="0" w:space="0" w:color="auto"/>
                                    <w:bottom w:val="none" w:sz="0" w:space="0" w:color="auto"/>
                                    <w:right w:val="none" w:sz="0" w:space="0" w:color="auto"/>
                                  </w:divBdr>
                                </w:div>
                                <w:div w:id="1456019511">
                                  <w:marLeft w:val="0"/>
                                  <w:marRight w:val="0"/>
                                  <w:marTop w:val="0"/>
                                  <w:marBottom w:val="0"/>
                                  <w:divBdr>
                                    <w:top w:val="none" w:sz="0" w:space="0" w:color="auto"/>
                                    <w:left w:val="none" w:sz="0" w:space="0" w:color="auto"/>
                                    <w:bottom w:val="none" w:sz="0" w:space="0" w:color="auto"/>
                                    <w:right w:val="none" w:sz="0" w:space="0" w:color="auto"/>
                                  </w:divBdr>
                                </w:div>
                                <w:div w:id="122625222">
                                  <w:marLeft w:val="0"/>
                                  <w:marRight w:val="0"/>
                                  <w:marTop w:val="0"/>
                                  <w:marBottom w:val="0"/>
                                  <w:divBdr>
                                    <w:top w:val="none" w:sz="0" w:space="0" w:color="auto"/>
                                    <w:left w:val="none" w:sz="0" w:space="0" w:color="auto"/>
                                    <w:bottom w:val="none" w:sz="0" w:space="0" w:color="auto"/>
                                    <w:right w:val="none" w:sz="0" w:space="0" w:color="auto"/>
                                  </w:divBdr>
                                </w:div>
                                <w:div w:id="1799950569">
                                  <w:marLeft w:val="0"/>
                                  <w:marRight w:val="0"/>
                                  <w:marTop w:val="0"/>
                                  <w:marBottom w:val="0"/>
                                  <w:divBdr>
                                    <w:top w:val="none" w:sz="0" w:space="0" w:color="auto"/>
                                    <w:left w:val="none" w:sz="0" w:space="0" w:color="auto"/>
                                    <w:bottom w:val="none" w:sz="0" w:space="0" w:color="auto"/>
                                    <w:right w:val="none" w:sz="0" w:space="0" w:color="auto"/>
                                  </w:divBdr>
                                </w:div>
                                <w:div w:id="1098990017">
                                  <w:marLeft w:val="0"/>
                                  <w:marRight w:val="0"/>
                                  <w:marTop w:val="0"/>
                                  <w:marBottom w:val="0"/>
                                  <w:divBdr>
                                    <w:top w:val="none" w:sz="0" w:space="0" w:color="auto"/>
                                    <w:left w:val="none" w:sz="0" w:space="0" w:color="auto"/>
                                    <w:bottom w:val="none" w:sz="0" w:space="0" w:color="auto"/>
                                    <w:right w:val="none" w:sz="0" w:space="0" w:color="auto"/>
                                  </w:divBdr>
                                </w:div>
                                <w:div w:id="545799564">
                                  <w:marLeft w:val="0"/>
                                  <w:marRight w:val="0"/>
                                  <w:marTop w:val="0"/>
                                  <w:marBottom w:val="0"/>
                                  <w:divBdr>
                                    <w:top w:val="none" w:sz="0" w:space="0" w:color="auto"/>
                                    <w:left w:val="none" w:sz="0" w:space="0" w:color="auto"/>
                                    <w:bottom w:val="none" w:sz="0" w:space="0" w:color="auto"/>
                                    <w:right w:val="none" w:sz="0" w:space="0" w:color="auto"/>
                                  </w:divBdr>
                                </w:div>
                                <w:div w:id="1087460140">
                                  <w:marLeft w:val="0"/>
                                  <w:marRight w:val="0"/>
                                  <w:marTop w:val="0"/>
                                  <w:marBottom w:val="0"/>
                                  <w:divBdr>
                                    <w:top w:val="none" w:sz="0" w:space="0" w:color="auto"/>
                                    <w:left w:val="none" w:sz="0" w:space="0" w:color="auto"/>
                                    <w:bottom w:val="none" w:sz="0" w:space="0" w:color="auto"/>
                                    <w:right w:val="none" w:sz="0" w:space="0" w:color="auto"/>
                                  </w:divBdr>
                                </w:div>
                                <w:div w:id="1580476776">
                                  <w:marLeft w:val="0"/>
                                  <w:marRight w:val="0"/>
                                  <w:marTop w:val="0"/>
                                  <w:marBottom w:val="0"/>
                                  <w:divBdr>
                                    <w:top w:val="none" w:sz="0" w:space="0" w:color="auto"/>
                                    <w:left w:val="none" w:sz="0" w:space="0" w:color="auto"/>
                                    <w:bottom w:val="none" w:sz="0" w:space="0" w:color="auto"/>
                                    <w:right w:val="none" w:sz="0" w:space="0" w:color="auto"/>
                                  </w:divBdr>
                                </w:div>
                                <w:div w:id="302079418">
                                  <w:marLeft w:val="0"/>
                                  <w:marRight w:val="0"/>
                                  <w:marTop w:val="0"/>
                                  <w:marBottom w:val="0"/>
                                  <w:divBdr>
                                    <w:top w:val="none" w:sz="0" w:space="0" w:color="auto"/>
                                    <w:left w:val="none" w:sz="0" w:space="0" w:color="auto"/>
                                    <w:bottom w:val="none" w:sz="0" w:space="0" w:color="auto"/>
                                    <w:right w:val="none" w:sz="0" w:space="0" w:color="auto"/>
                                  </w:divBdr>
                                </w:div>
                                <w:div w:id="1304582399">
                                  <w:marLeft w:val="0"/>
                                  <w:marRight w:val="0"/>
                                  <w:marTop w:val="0"/>
                                  <w:marBottom w:val="0"/>
                                  <w:divBdr>
                                    <w:top w:val="none" w:sz="0" w:space="0" w:color="auto"/>
                                    <w:left w:val="none" w:sz="0" w:space="0" w:color="auto"/>
                                    <w:bottom w:val="none" w:sz="0" w:space="0" w:color="auto"/>
                                    <w:right w:val="none" w:sz="0" w:space="0" w:color="auto"/>
                                  </w:divBdr>
                                </w:div>
                                <w:div w:id="1322732428">
                                  <w:marLeft w:val="0"/>
                                  <w:marRight w:val="0"/>
                                  <w:marTop w:val="0"/>
                                  <w:marBottom w:val="0"/>
                                  <w:divBdr>
                                    <w:top w:val="none" w:sz="0" w:space="0" w:color="auto"/>
                                    <w:left w:val="none" w:sz="0" w:space="0" w:color="auto"/>
                                    <w:bottom w:val="none" w:sz="0" w:space="0" w:color="auto"/>
                                    <w:right w:val="none" w:sz="0" w:space="0" w:color="auto"/>
                                  </w:divBdr>
                                </w:div>
                                <w:div w:id="1410228954">
                                  <w:marLeft w:val="0"/>
                                  <w:marRight w:val="0"/>
                                  <w:marTop w:val="0"/>
                                  <w:marBottom w:val="0"/>
                                  <w:divBdr>
                                    <w:top w:val="none" w:sz="0" w:space="0" w:color="auto"/>
                                    <w:left w:val="none" w:sz="0" w:space="0" w:color="auto"/>
                                    <w:bottom w:val="none" w:sz="0" w:space="0" w:color="auto"/>
                                    <w:right w:val="none" w:sz="0" w:space="0" w:color="auto"/>
                                  </w:divBdr>
                                </w:div>
                                <w:div w:id="1572303069">
                                  <w:marLeft w:val="0"/>
                                  <w:marRight w:val="0"/>
                                  <w:marTop w:val="0"/>
                                  <w:marBottom w:val="0"/>
                                  <w:divBdr>
                                    <w:top w:val="none" w:sz="0" w:space="0" w:color="auto"/>
                                    <w:left w:val="none" w:sz="0" w:space="0" w:color="auto"/>
                                    <w:bottom w:val="none" w:sz="0" w:space="0" w:color="auto"/>
                                    <w:right w:val="none" w:sz="0" w:space="0" w:color="auto"/>
                                  </w:divBdr>
                                </w:div>
                                <w:div w:id="7946787">
                                  <w:marLeft w:val="0"/>
                                  <w:marRight w:val="0"/>
                                  <w:marTop w:val="0"/>
                                  <w:marBottom w:val="0"/>
                                  <w:divBdr>
                                    <w:top w:val="none" w:sz="0" w:space="0" w:color="auto"/>
                                    <w:left w:val="none" w:sz="0" w:space="0" w:color="auto"/>
                                    <w:bottom w:val="none" w:sz="0" w:space="0" w:color="auto"/>
                                    <w:right w:val="none" w:sz="0" w:space="0" w:color="auto"/>
                                  </w:divBdr>
                                </w:div>
                                <w:div w:id="1445273331">
                                  <w:marLeft w:val="0"/>
                                  <w:marRight w:val="0"/>
                                  <w:marTop w:val="0"/>
                                  <w:marBottom w:val="0"/>
                                  <w:divBdr>
                                    <w:top w:val="none" w:sz="0" w:space="0" w:color="auto"/>
                                    <w:left w:val="none" w:sz="0" w:space="0" w:color="auto"/>
                                    <w:bottom w:val="none" w:sz="0" w:space="0" w:color="auto"/>
                                    <w:right w:val="none" w:sz="0" w:space="0" w:color="auto"/>
                                  </w:divBdr>
                                </w:div>
                                <w:div w:id="1653561155">
                                  <w:marLeft w:val="0"/>
                                  <w:marRight w:val="0"/>
                                  <w:marTop w:val="0"/>
                                  <w:marBottom w:val="0"/>
                                  <w:divBdr>
                                    <w:top w:val="none" w:sz="0" w:space="0" w:color="auto"/>
                                    <w:left w:val="none" w:sz="0" w:space="0" w:color="auto"/>
                                    <w:bottom w:val="none" w:sz="0" w:space="0" w:color="auto"/>
                                    <w:right w:val="none" w:sz="0" w:space="0" w:color="auto"/>
                                  </w:divBdr>
                                </w:div>
                                <w:div w:id="1158152942">
                                  <w:marLeft w:val="0"/>
                                  <w:marRight w:val="0"/>
                                  <w:marTop w:val="0"/>
                                  <w:marBottom w:val="0"/>
                                  <w:divBdr>
                                    <w:top w:val="none" w:sz="0" w:space="0" w:color="auto"/>
                                    <w:left w:val="none" w:sz="0" w:space="0" w:color="auto"/>
                                    <w:bottom w:val="none" w:sz="0" w:space="0" w:color="auto"/>
                                    <w:right w:val="none" w:sz="0" w:space="0" w:color="auto"/>
                                  </w:divBdr>
                                </w:div>
                                <w:div w:id="1664316116">
                                  <w:marLeft w:val="0"/>
                                  <w:marRight w:val="0"/>
                                  <w:marTop w:val="0"/>
                                  <w:marBottom w:val="0"/>
                                  <w:divBdr>
                                    <w:top w:val="none" w:sz="0" w:space="0" w:color="auto"/>
                                    <w:left w:val="none" w:sz="0" w:space="0" w:color="auto"/>
                                    <w:bottom w:val="none" w:sz="0" w:space="0" w:color="auto"/>
                                    <w:right w:val="none" w:sz="0" w:space="0" w:color="auto"/>
                                  </w:divBdr>
                                </w:div>
                                <w:div w:id="1510411694">
                                  <w:marLeft w:val="0"/>
                                  <w:marRight w:val="0"/>
                                  <w:marTop w:val="0"/>
                                  <w:marBottom w:val="0"/>
                                  <w:divBdr>
                                    <w:top w:val="none" w:sz="0" w:space="0" w:color="auto"/>
                                    <w:left w:val="none" w:sz="0" w:space="0" w:color="auto"/>
                                    <w:bottom w:val="none" w:sz="0" w:space="0" w:color="auto"/>
                                    <w:right w:val="none" w:sz="0" w:space="0" w:color="auto"/>
                                  </w:divBdr>
                                </w:div>
                                <w:div w:id="1557089276">
                                  <w:marLeft w:val="0"/>
                                  <w:marRight w:val="0"/>
                                  <w:marTop w:val="0"/>
                                  <w:marBottom w:val="0"/>
                                  <w:divBdr>
                                    <w:top w:val="none" w:sz="0" w:space="0" w:color="auto"/>
                                    <w:left w:val="none" w:sz="0" w:space="0" w:color="auto"/>
                                    <w:bottom w:val="none" w:sz="0" w:space="0" w:color="auto"/>
                                    <w:right w:val="none" w:sz="0" w:space="0" w:color="auto"/>
                                  </w:divBdr>
                                </w:div>
                                <w:div w:id="582687073">
                                  <w:marLeft w:val="0"/>
                                  <w:marRight w:val="0"/>
                                  <w:marTop w:val="0"/>
                                  <w:marBottom w:val="0"/>
                                  <w:divBdr>
                                    <w:top w:val="none" w:sz="0" w:space="0" w:color="auto"/>
                                    <w:left w:val="none" w:sz="0" w:space="0" w:color="auto"/>
                                    <w:bottom w:val="none" w:sz="0" w:space="0" w:color="auto"/>
                                    <w:right w:val="none" w:sz="0" w:space="0" w:color="auto"/>
                                  </w:divBdr>
                                </w:div>
                                <w:div w:id="743989979">
                                  <w:marLeft w:val="0"/>
                                  <w:marRight w:val="0"/>
                                  <w:marTop w:val="0"/>
                                  <w:marBottom w:val="0"/>
                                  <w:divBdr>
                                    <w:top w:val="none" w:sz="0" w:space="0" w:color="auto"/>
                                    <w:left w:val="none" w:sz="0" w:space="0" w:color="auto"/>
                                    <w:bottom w:val="none" w:sz="0" w:space="0" w:color="auto"/>
                                    <w:right w:val="none" w:sz="0" w:space="0" w:color="auto"/>
                                  </w:divBdr>
                                </w:div>
                                <w:div w:id="390155627">
                                  <w:marLeft w:val="0"/>
                                  <w:marRight w:val="0"/>
                                  <w:marTop w:val="0"/>
                                  <w:marBottom w:val="0"/>
                                  <w:divBdr>
                                    <w:top w:val="none" w:sz="0" w:space="0" w:color="auto"/>
                                    <w:left w:val="none" w:sz="0" w:space="0" w:color="auto"/>
                                    <w:bottom w:val="none" w:sz="0" w:space="0" w:color="auto"/>
                                    <w:right w:val="none" w:sz="0" w:space="0" w:color="auto"/>
                                  </w:divBdr>
                                </w:div>
                                <w:div w:id="397167211">
                                  <w:marLeft w:val="0"/>
                                  <w:marRight w:val="0"/>
                                  <w:marTop w:val="0"/>
                                  <w:marBottom w:val="0"/>
                                  <w:divBdr>
                                    <w:top w:val="none" w:sz="0" w:space="0" w:color="auto"/>
                                    <w:left w:val="none" w:sz="0" w:space="0" w:color="auto"/>
                                    <w:bottom w:val="none" w:sz="0" w:space="0" w:color="auto"/>
                                    <w:right w:val="none" w:sz="0" w:space="0" w:color="auto"/>
                                  </w:divBdr>
                                </w:div>
                                <w:div w:id="325207939">
                                  <w:marLeft w:val="0"/>
                                  <w:marRight w:val="0"/>
                                  <w:marTop w:val="0"/>
                                  <w:marBottom w:val="0"/>
                                  <w:divBdr>
                                    <w:top w:val="none" w:sz="0" w:space="0" w:color="auto"/>
                                    <w:left w:val="none" w:sz="0" w:space="0" w:color="auto"/>
                                    <w:bottom w:val="none" w:sz="0" w:space="0" w:color="auto"/>
                                    <w:right w:val="none" w:sz="0" w:space="0" w:color="auto"/>
                                  </w:divBdr>
                                </w:div>
                                <w:div w:id="272640716">
                                  <w:marLeft w:val="0"/>
                                  <w:marRight w:val="0"/>
                                  <w:marTop w:val="0"/>
                                  <w:marBottom w:val="0"/>
                                  <w:divBdr>
                                    <w:top w:val="none" w:sz="0" w:space="0" w:color="auto"/>
                                    <w:left w:val="none" w:sz="0" w:space="0" w:color="auto"/>
                                    <w:bottom w:val="none" w:sz="0" w:space="0" w:color="auto"/>
                                    <w:right w:val="none" w:sz="0" w:space="0" w:color="auto"/>
                                  </w:divBdr>
                                </w:div>
                                <w:div w:id="1750469231">
                                  <w:marLeft w:val="0"/>
                                  <w:marRight w:val="0"/>
                                  <w:marTop w:val="0"/>
                                  <w:marBottom w:val="0"/>
                                  <w:divBdr>
                                    <w:top w:val="none" w:sz="0" w:space="0" w:color="auto"/>
                                    <w:left w:val="none" w:sz="0" w:space="0" w:color="auto"/>
                                    <w:bottom w:val="none" w:sz="0" w:space="0" w:color="auto"/>
                                    <w:right w:val="none" w:sz="0" w:space="0" w:color="auto"/>
                                  </w:divBdr>
                                </w:div>
                                <w:div w:id="1430195166">
                                  <w:marLeft w:val="0"/>
                                  <w:marRight w:val="0"/>
                                  <w:marTop w:val="0"/>
                                  <w:marBottom w:val="0"/>
                                  <w:divBdr>
                                    <w:top w:val="none" w:sz="0" w:space="0" w:color="auto"/>
                                    <w:left w:val="none" w:sz="0" w:space="0" w:color="auto"/>
                                    <w:bottom w:val="none" w:sz="0" w:space="0" w:color="auto"/>
                                    <w:right w:val="none" w:sz="0" w:space="0" w:color="auto"/>
                                  </w:divBdr>
                                </w:div>
                                <w:div w:id="1171872041">
                                  <w:marLeft w:val="0"/>
                                  <w:marRight w:val="0"/>
                                  <w:marTop w:val="0"/>
                                  <w:marBottom w:val="0"/>
                                  <w:divBdr>
                                    <w:top w:val="none" w:sz="0" w:space="0" w:color="auto"/>
                                    <w:left w:val="none" w:sz="0" w:space="0" w:color="auto"/>
                                    <w:bottom w:val="none" w:sz="0" w:space="0" w:color="auto"/>
                                    <w:right w:val="none" w:sz="0" w:space="0" w:color="auto"/>
                                  </w:divBdr>
                                </w:div>
                                <w:div w:id="324358171">
                                  <w:marLeft w:val="0"/>
                                  <w:marRight w:val="0"/>
                                  <w:marTop w:val="0"/>
                                  <w:marBottom w:val="0"/>
                                  <w:divBdr>
                                    <w:top w:val="none" w:sz="0" w:space="0" w:color="auto"/>
                                    <w:left w:val="none" w:sz="0" w:space="0" w:color="auto"/>
                                    <w:bottom w:val="none" w:sz="0" w:space="0" w:color="auto"/>
                                    <w:right w:val="none" w:sz="0" w:space="0" w:color="auto"/>
                                  </w:divBdr>
                                </w:div>
                                <w:div w:id="792407046">
                                  <w:marLeft w:val="0"/>
                                  <w:marRight w:val="0"/>
                                  <w:marTop w:val="0"/>
                                  <w:marBottom w:val="0"/>
                                  <w:divBdr>
                                    <w:top w:val="none" w:sz="0" w:space="0" w:color="auto"/>
                                    <w:left w:val="none" w:sz="0" w:space="0" w:color="auto"/>
                                    <w:bottom w:val="none" w:sz="0" w:space="0" w:color="auto"/>
                                    <w:right w:val="none" w:sz="0" w:space="0" w:color="auto"/>
                                  </w:divBdr>
                                </w:div>
                                <w:div w:id="1858232493">
                                  <w:marLeft w:val="0"/>
                                  <w:marRight w:val="0"/>
                                  <w:marTop w:val="0"/>
                                  <w:marBottom w:val="0"/>
                                  <w:divBdr>
                                    <w:top w:val="none" w:sz="0" w:space="0" w:color="auto"/>
                                    <w:left w:val="none" w:sz="0" w:space="0" w:color="auto"/>
                                    <w:bottom w:val="none" w:sz="0" w:space="0" w:color="auto"/>
                                    <w:right w:val="none" w:sz="0" w:space="0" w:color="auto"/>
                                  </w:divBdr>
                                </w:div>
                                <w:div w:id="1935742489">
                                  <w:marLeft w:val="0"/>
                                  <w:marRight w:val="0"/>
                                  <w:marTop w:val="0"/>
                                  <w:marBottom w:val="0"/>
                                  <w:divBdr>
                                    <w:top w:val="none" w:sz="0" w:space="0" w:color="auto"/>
                                    <w:left w:val="none" w:sz="0" w:space="0" w:color="auto"/>
                                    <w:bottom w:val="none" w:sz="0" w:space="0" w:color="auto"/>
                                    <w:right w:val="none" w:sz="0" w:space="0" w:color="auto"/>
                                  </w:divBdr>
                                </w:div>
                                <w:div w:id="987394080">
                                  <w:marLeft w:val="0"/>
                                  <w:marRight w:val="0"/>
                                  <w:marTop w:val="0"/>
                                  <w:marBottom w:val="0"/>
                                  <w:divBdr>
                                    <w:top w:val="none" w:sz="0" w:space="0" w:color="auto"/>
                                    <w:left w:val="none" w:sz="0" w:space="0" w:color="auto"/>
                                    <w:bottom w:val="none" w:sz="0" w:space="0" w:color="auto"/>
                                    <w:right w:val="none" w:sz="0" w:space="0" w:color="auto"/>
                                  </w:divBdr>
                                </w:div>
                                <w:div w:id="766122910">
                                  <w:marLeft w:val="0"/>
                                  <w:marRight w:val="0"/>
                                  <w:marTop w:val="0"/>
                                  <w:marBottom w:val="0"/>
                                  <w:divBdr>
                                    <w:top w:val="none" w:sz="0" w:space="0" w:color="auto"/>
                                    <w:left w:val="none" w:sz="0" w:space="0" w:color="auto"/>
                                    <w:bottom w:val="none" w:sz="0" w:space="0" w:color="auto"/>
                                    <w:right w:val="none" w:sz="0" w:space="0" w:color="auto"/>
                                  </w:divBdr>
                                </w:div>
                                <w:div w:id="277414706">
                                  <w:marLeft w:val="0"/>
                                  <w:marRight w:val="0"/>
                                  <w:marTop w:val="0"/>
                                  <w:marBottom w:val="0"/>
                                  <w:divBdr>
                                    <w:top w:val="none" w:sz="0" w:space="0" w:color="auto"/>
                                    <w:left w:val="none" w:sz="0" w:space="0" w:color="auto"/>
                                    <w:bottom w:val="none" w:sz="0" w:space="0" w:color="auto"/>
                                    <w:right w:val="none" w:sz="0" w:space="0" w:color="auto"/>
                                  </w:divBdr>
                                </w:div>
                                <w:div w:id="656301536">
                                  <w:marLeft w:val="0"/>
                                  <w:marRight w:val="0"/>
                                  <w:marTop w:val="0"/>
                                  <w:marBottom w:val="0"/>
                                  <w:divBdr>
                                    <w:top w:val="none" w:sz="0" w:space="0" w:color="auto"/>
                                    <w:left w:val="none" w:sz="0" w:space="0" w:color="auto"/>
                                    <w:bottom w:val="none" w:sz="0" w:space="0" w:color="auto"/>
                                    <w:right w:val="none" w:sz="0" w:space="0" w:color="auto"/>
                                  </w:divBdr>
                                </w:div>
                                <w:div w:id="1944023391">
                                  <w:marLeft w:val="0"/>
                                  <w:marRight w:val="0"/>
                                  <w:marTop w:val="0"/>
                                  <w:marBottom w:val="0"/>
                                  <w:divBdr>
                                    <w:top w:val="none" w:sz="0" w:space="0" w:color="auto"/>
                                    <w:left w:val="none" w:sz="0" w:space="0" w:color="auto"/>
                                    <w:bottom w:val="none" w:sz="0" w:space="0" w:color="auto"/>
                                    <w:right w:val="none" w:sz="0" w:space="0" w:color="auto"/>
                                  </w:divBdr>
                                </w:div>
                                <w:div w:id="1639144108">
                                  <w:marLeft w:val="0"/>
                                  <w:marRight w:val="0"/>
                                  <w:marTop w:val="0"/>
                                  <w:marBottom w:val="0"/>
                                  <w:divBdr>
                                    <w:top w:val="none" w:sz="0" w:space="0" w:color="auto"/>
                                    <w:left w:val="none" w:sz="0" w:space="0" w:color="auto"/>
                                    <w:bottom w:val="none" w:sz="0" w:space="0" w:color="auto"/>
                                    <w:right w:val="none" w:sz="0" w:space="0" w:color="auto"/>
                                  </w:divBdr>
                                </w:div>
                                <w:div w:id="409084913">
                                  <w:marLeft w:val="0"/>
                                  <w:marRight w:val="0"/>
                                  <w:marTop w:val="0"/>
                                  <w:marBottom w:val="0"/>
                                  <w:divBdr>
                                    <w:top w:val="none" w:sz="0" w:space="0" w:color="auto"/>
                                    <w:left w:val="none" w:sz="0" w:space="0" w:color="auto"/>
                                    <w:bottom w:val="none" w:sz="0" w:space="0" w:color="auto"/>
                                    <w:right w:val="none" w:sz="0" w:space="0" w:color="auto"/>
                                  </w:divBdr>
                                </w:div>
                                <w:div w:id="1730759177">
                                  <w:marLeft w:val="0"/>
                                  <w:marRight w:val="0"/>
                                  <w:marTop w:val="0"/>
                                  <w:marBottom w:val="0"/>
                                  <w:divBdr>
                                    <w:top w:val="none" w:sz="0" w:space="0" w:color="auto"/>
                                    <w:left w:val="none" w:sz="0" w:space="0" w:color="auto"/>
                                    <w:bottom w:val="none" w:sz="0" w:space="0" w:color="auto"/>
                                    <w:right w:val="none" w:sz="0" w:space="0" w:color="auto"/>
                                  </w:divBdr>
                                </w:div>
                                <w:div w:id="1747412465">
                                  <w:marLeft w:val="0"/>
                                  <w:marRight w:val="0"/>
                                  <w:marTop w:val="0"/>
                                  <w:marBottom w:val="0"/>
                                  <w:divBdr>
                                    <w:top w:val="none" w:sz="0" w:space="0" w:color="auto"/>
                                    <w:left w:val="none" w:sz="0" w:space="0" w:color="auto"/>
                                    <w:bottom w:val="none" w:sz="0" w:space="0" w:color="auto"/>
                                    <w:right w:val="none" w:sz="0" w:space="0" w:color="auto"/>
                                  </w:divBdr>
                                </w:div>
                                <w:div w:id="40638675">
                                  <w:marLeft w:val="0"/>
                                  <w:marRight w:val="0"/>
                                  <w:marTop w:val="0"/>
                                  <w:marBottom w:val="0"/>
                                  <w:divBdr>
                                    <w:top w:val="none" w:sz="0" w:space="0" w:color="auto"/>
                                    <w:left w:val="none" w:sz="0" w:space="0" w:color="auto"/>
                                    <w:bottom w:val="none" w:sz="0" w:space="0" w:color="auto"/>
                                    <w:right w:val="none" w:sz="0" w:space="0" w:color="auto"/>
                                  </w:divBdr>
                                </w:div>
                                <w:div w:id="1643460318">
                                  <w:marLeft w:val="0"/>
                                  <w:marRight w:val="0"/>
                                  <w:marTop w:val="0"/>
                                  <w:marBottom w:val="0"/>
                                  <w:divBdr>
                                    <w:top w:val="none" w:sz="0" w:space="0" w:color="auto"/>
                                    <w:left w:val="none" w:sz="0" w:space="0" w:color="auto"/>
                                    <w:bottom w:val="none" w:sz="0" w:space="0" w:color="auto"/>
                                    <w:right w:val="none" w:sz="0" w:space="0" w:color="auto"/>
                                  </w:divBdr>
                                </w:div>
                                <w:div w:id="2124034684">
                                  <w:marLeft w:val="0"/>
                                  <w:marRight w:val="0"/>
                                  <w:marTop w:val="0"/>
                                  <w:marBottom w:val="0"/>
                                  <w:divBdr>
                                    <w:top w:val="none" w:sz="0" w:space="0" w:color="auto"/>
                                    <w:left w:val="none" w:sz="0" w:space="0" w:color="auto"/>
                                    <w:bottom w:val="none" w:sz="0" w:space="0" w:color="auto"/>
                                    <w:right w:val="none" w:sz="0" w:space="0" w:color="auto"/>
                                  </w:divBdr>
                                </w:div>
                                <w:div w:id="1280843575">
                                  <w:marLeft w:val="0"/>
                                  <w:marRight w:val="0"/>
                                  <w:marTop w:val="0"/>
                                  <w:marBottom w:val="0"/>
                                  <w:divBdr>
                                    <w:top w:val="none" w:sz="0" w:space="0" w:color="auto"/>
                                    <w:left w:val="none" w:sz="0" w:space="0" w:color="auto"/>
                                    <w:bottom w:val="none" w:sz="0" w:space="0" w:color="auto"/>
                                    <w:right w:val="none" w:sz="0" w:space="0" w:color="auto"/>
                                  </w:divBdr>
                                </w:div>
                                <w:div w:id="28916470">
                                  <w:marLeft w:val="0"/>
                                  <w:marRight w:val="0"/>
                                  <w:marTop w:val="0"/>
                                  <w:marBottom w:val="0"/>
                                  <w:divBdr>
                                    <w:top w:val="none" w:sz="0" w:space="0" w:color="auto"/>
                                    <w:left w:val="none" w:sz="0" w:space="0" w:color="auto"/>
                                    <w:bottom w:val="none" w:sz="0" w:space="0" w:color="auto"/>
                                    <w:right w:val="none" w:sz="0" w:space="0" w:color="auto"/>
                                  </w:divBdr>
                                </w:div>
                                <w:div w:id="2003507026">
                                  <w:marLeft w:val="0"/>
                                  <w:marRight w:val="0"/>
                                  <w:marTop w:val="0"/>
                                  <w:marBottom w:val="0"/>
                                  <w:divBdr>
                                    <w:top w:val="none" w:sz="0" w:space="0" w:color="auto"/>
                                    <w:left w:val="none" w:sz="0" w:space="0" w:color="auto"/>
                                    <w:bottom w:val="none" w:sz="0" w:space="0" w:color="auto"/>
                                    <w:right w:val="none" w:sz="0" w:space="0" w:color="auto"/>
                                  </w:divBdr>
                                </w:div>
                                <w:div w:id="1010908118">
                                  <w:marLeft w:val="0"/>
                                  <w:marRight w:val="0"/>
                                  <w:marTop w:val="0"/>
                                  <w:marBottom w:val="0"/>
                                  <w:divBdr>
                                    <w:top w:val="none" w:sz="0" w:space="0" w:color="auto"/>
                                    <w:left w:val="none" w:sz="0" w:space="0" w:color="auto"/>
                                    <w:bottom w:val="none" w:sz="0" w:space="0" w:color="auto"/>
                                    <w:right w:val="none" w:sz="0" w:space="0" w:color="auto"/>
                                  </w:divBdr>
                                </w:div>
                                <w:div w:id="649091093">
                                  <w:marLeft w:val="0"/>
                                  <w:marRight w:val="0"/>
                                  <w:marTop w:val="0"/>
                                  <w:marBottom w:val="0"/>
                                  <w:divBdr>
                                    <w:top w:val="none" w:sz="0" w:space="0" w:color="auto"/>
                                    <w:left w:val="none" w:sz="0" w:space="0" w:color="auto"/>
                                    <w:bottom w:val="none" w:sz="0" w:space="0" w:color="auto"/>
                                    <w:right w:val="none" w:sz="0" w:space="0" w:color="auto"/>
                                  </w:divBdr>
                                </w:div>
                                <w:div w:id="1036389694">
                                  <w:marLeft w:val="0"/>
                                  <w:marRight w:val="0"/>
                                  <w:marTop w:val="0"/>
                                  <w:marBottom w:val="0"/>
                                  <w:divBdr>
                                    <w:top w:val="none" w:sz="0" w:space="0" w:color="auto"/>
                                    <w:left w:val="none" w:sz="0" w:space="0" w:color="auto"/>
                                    <w:bottom w:val="none" w:sz="0" w:space="0" w:color="auto"/>
                                    <w:right w:val="none" w:sz="0" w:space="0" w:color="auto"/>
                                  </w:divBdr>
                                </w:div>
                                <w:div w:id="93674065">
                                  <w:marLeft w:val="0"/>
                                  <w:marRight w:val="0"/>
                                  <w:marTop w:val="0"/>
                                  <w:marBottom w:val="0"/>
                                  <w:divBdr>
                                    <w:top w:val="none" w:sz="0" w:space="0" w:color="auto"/>
                                    <w:left w:val="none" w:sz="0" w:space="0" w:color="auto"/>
                                    <w:bottom w:val="none" w:sz="0" w:space="0" w:color="auto"/>
                                    <w:right w:val="none" w:sz="0" w:space="0" w:color="auto"/>
                                  </w:divBdr>
                                </w:div>
                                <w:div w:id="1793670046">
                                  <w:marLeft w:val="0"/>
                                  <w:marRight w:val="0"/>
                                  <w:marTop w:val="0"/>
                                  <w:marBottom w:val="0"/>
                                  <w:divBdr>
                                    <w:top w:val="none" w:sz="0" w:space="0" w:color="auto"/>
                                    <w:left w:val="none" w:sz="0" w:space="0" w:color="auto"/>
                                    <w:bottom w:val="none" w:sz="0" w:space="0" w:color="auto"/>
                                    <w:right w:val="none" w:sz="0" w:space="0" w:color="auto"/>
                                  </w:divBdr>
                                </w:div>
                                <w:div w:id="975381221">
                                  <w:marLeft w:val="0"/>
                                  <w:marRight w:val="0"/>
                                  <w:marTop w:val="0"/>
                                  <w:marBottom w:val="0"/>
                                  <w:divBdr>
                                    <w:top w:val="none" w:sz="0" w:space="0" w:color="auto"/>
                                    <w:left w:val="none" w:sz="0" w:space="0" w:color="auto"/>
                                    <w:bottom w:val="none" w:sz="0" w:space="0" w:color="auto"/>
                                    <w:right w:val="none" w:sz="0" w:space="0" w:color="auto"/>
                                  </w:divBdr>
                                </w:div>
                                <w:div w:id="951786113">
                                  <w:marLeft w:val="0"/>
                                  <w:marRight w:val="0"/>
                                  <w:marTop w:val="0"/>
                                  <w:marBottom w:val="0"/>
                                  <w:divBdr>
                                    <w:top w:val="none" w:sz="0" w:space="0" w:color="auto"/>
                                    <w:left w:val="none" w:sz="0" w:space="0" w:color="auto"/>
                                    <w:bottom w:val="none" w:sz="0" w:space="0" w:color="auto"/>
                                    <w:right w:val="none" w:sz="0" w:space="0" w:color="auto"/>
                                  </w:divBdr>
                                </w:div>
                                <w:div w:id="1689404874">
                                  <w:marLeft w:val="0"/>
                                  <w:marRight w:val="0"/>
                                  <w:marTop w:val="0"/>
                                  <w:marBottom w:val="0"/>
                                  <w:divBdr>
                                    <w:top w:val="none" w:sz="0" w:space="0" w:color="auto"/>
                                    <w:left w:val="none" w:sz="0" w:space="0" w:color="auto"/>
                                    <w:bottom w:val="none" w:sz="0" w:space="0" w:color="auto"/>
                                    <w:right w:val="none" w:sz="0" w:space="0" w:color="auto"/>
                                  </w:divBdr>
                                </w:div>
                                <w:div w:id="2103333873">
                                  <w:marLeft w:val="0"/>
                                  <w:marRight w:val="0"/>
                                  <w:marTop w:val="0"/>
                                  <w:marBottom w:val="0"/>
                                  <w:divBdr>
                                    <w:top w:val="none" w:sz="0" w:space="0" w:color="auto"/>
                                    <w:left w:val="none" w:sz="0" w:space="0" w:color="auto"/>
                                    <w:bottom w:val="none" w:sz="0" w:space="0" w:color="auto"/>
                                    <w:right w:val="none" w:sz="0" w:space="0" w:color="auto"/>
                                  </w:divBdr>
                                </w:div>
                                <w:div w:id="1828666516">
                                  <w:marLeft w:val="0"/>
                                  <w:marRight w:val="0"/>
                                  <w:marTop w:val="0"/>
                                  <w:marBottom w:val="0"/>
                                  <w:divBdr>
                                    <w:top w:val="none" w:sz="0" w:space="0" w:color="auto"/>
                                    <w:left w:val="none" w:sz="0" w:space="0" w:color="auto"/>
                                    <w:bottom w:val="none" w:sz="0" w:space="0" w:color="auto"/>
                                    <w:right w:val="none" w:sz="0" w:space="0" w:color="auto"/>
                                  </w:divBdr>
                                </w:div>
                                <w:div w:id="391268993">
                                  <w:marLeft w:val="0"/>
                                  <w:marRight w:val="0"/>
                                  <w:marTop w:val="0"/>
                                  <w:marBottom w:val="0"/>
                                  <w:divBdr>
                                    <w:top w:val="none" w:sz="0" w:space="0" w:color="auto"/>
                                    <w:left w:val="none" w:sz="0" w:space="0" w:color="auto"/>
                                    <w:bottom w:val="none" w:sz="0" w:space="0" w:color="auto"/>
                                    <w:right w:val="none" w:sz="0" w:space="0" w:color="auto"/>
                                  </w:divBdr>
                                </w:div>
                                <w:div w:id="1548029994">
                                  <w:marLeft w:val="0"/>
                                  <w:marRight w:val="0"/>
                                  <w:marTop w:val="0"/>
                                  <w:marBottom w:val="0"/>
                                  <w:divBdr>
                                    <w:top w:val="none" w:sz="0" w:space="0" w:color="auto"/>
                                    <w:left w:val="none" w:sz="0" w:space="0" w:color="auto"/>
                                    <w:bottom w:val="none" w:sz="0" w:space="0" w:color="auto"/>
                                    <w:right w:val="none" w:sz="0" w:space="0" w:color="auto"/>
                                  </w:divBdr>
                                </w:div>
                                <w:div w:id="909582062">
                                  <w:marLeft w:val="0"/>
                                  <w:marRight w:val="0"/>
                                  <w:marTop w:val="0"/>
                                  <w:marBottom w:val="0"/>
                                  <w:divBdr>
                                    <w:top w:val="none" w:sz="0" w:space="0" w:color="auto"/>
                                    <w:left w:val="none" w:sz="0" w:space="0" w:color="auto"/>
                                    <w:bottom w:val="none" w:sz="0" w:space="0" w:color="auto"/>
                                    <w:right w:val="none" w:sz="0" w:space="0" w:color="auto"/>
                                  </w:divBdr>
                                </w:div>
                                <w:div w:id="242028412">
                                  <w:marLeft w:val="0"/>
                                  <w:marRight w:val="0"/>
                                  <w:marTop w:val="0"/>
                                  <w:marBottom w:val="0"/>
                                  <w:divBdr>
                                    <w:top w:val="none" w:sz="0" w:space="0" w:color="auto"/>
                                    <w:left w:val="none" w:sz="0" w:space="0" w:color="auto"/>
                                    <w:bottom w:val="none" w:sz="0" w:space="0" w:color="auto"/>
                                    <w:right w:val="none" w:sz="0" w:space="0" w:color="auto"/>
                                  </w:divBdr>
                                </w:div>
                                <w:div w:id="412817223">
                                  <w:marLeft w:val="0"/>
                                  <w:marRight w:val="0"/>
                                  <w:marTop w:val="0"/>
                                  <w:marBottom w:val="0"/>
                                  <w:divBdr>
                                    <w:top w:val="none" w:sz="0" w:space="0" w:color="auto"/>
                                    <w:left w:val="none" w:sz="0" w:space="0" w:color="auto"/>
                                    <w:bottom w:val="none" w:sz="0" w:space="0" w:color="auto"/>
                                    <w:right w:val="none" w:sz="0" w:space="0" w:color="auto"/>
                                  </w:divBdr>
                                </w:div>
                                <w:div w:id="234097134">
                                  <w:marLeft w:val="0"/>
                                  <w:marRight w:val="0"/>
                                  <w:marTop w:val="0"/>
                                  <w:marBottom w:val="0"/>
                                  <w:divBdr>
                                    <w:top w:val="none" w:sz="0" w:space="0" w:color="auto"/>
                                    <w:left w:val="none" w:sz="0" w:space="0" w:color="auto"/>
                                    <w:bottom w:val="none" w:sz="0" w:space="0" w:color="auto"/>
                                    <w:right w:val="none" w:sz="0" w:space="0" w:color="auto"/>
                                  </w:divBdr>
                                </w:div>
                                <w:div w:id="1755737465">
                                  <w:marLeft w:val="0"/>
                                  <w:marRight w:val="0"/>
                                  <w:marTop w:val="0"/>
                                  <w:marBottom w:val="0"/>
                                  <w:divBdr>
                                    <w:top w:val="none" w:sz="0" w:space="0" w:color="auto"/>
                                    <w:left w:val="none" w:sz="0" w:space="0" w:color="auto"/>
                                    <w:bottom w:val="none" w:sz="0" w:space="0" w:color="auto"/>
                                    <w:right w:val="none" w:sz="0" w:space="0" w:color="auto"/>
                                  </w:divBdr>
                                </w:div>
                                <w:div w:id="1681926508">
                                  <w:marLeft w:val="0"/>
                                  <w:marRight w:val="0"/>
                                  <w:marTop w:val="0"/>
                                  <w:marBottom w:val="0"/>
                                  <w:divBdr>
                                    <w:top w:val="none" w:sz="0" w:space="0" w:color="auto"/>
                                    <w:left w:val="none" w:sz="0" w:space="0" w:color="auto"/>
                                    <w:bottom w:val="none" w:sz="0" w:space="0" w:color="auto"/>
                                    <w:right w:val="none" w:sz="0" w:space="0" w:color="auto"/>
                                  </w:divBdr>
                                </w:div>
                                <w:div w:id="667249005">
                                  <w:marLeft w:val="0"/>
                                  <w:marRight w:val="0"/>
                                  <w:marTop w:val="0"/>
                                  <w:marBottom w:val="0"/>
                                  <w:divBdr>
                                    <w:top w:val="none" w:sz="0" w:space="0" w:color="auto"/>
                                    <w:left w:val="none" w:sz="0" w:space="0" w:color="auto"/>
                                    <w:bottom w:val="none" w:sz="0" w:space="0" w:color="auto"/>
                                    <w:right w:val="none" w:sz="0" w:space="0" w:color="auto"/>
                                  </w:divBdr>
                                </w:div>
                                <w:div w:id="338582300">
                                  <w:marLeft w:val="0"/>
                                  <w:marRight w:val="0"/>
                                  <w:marTop w:val="0"/>
                                  <w:marBottom w:val="0"/>
                                  <w:divBdr>
                                    <w:top w:val="none" w:sz="0" w:space="0" w:color="auto"/>
                                    <w:left w:val="none" w:sz="0" w:space="0" w:color="auto"/>
                                    <w:bottom w:val="none" w:sz="0" w:space="0" w:color="auto"/>
                                    <w:right w:val="none" w:sz="0" w:space="0" w:color="auto"/>
                                  </w:divBdr>
                                </w:div>
                                <w:div w:id="1651245915">
                                  <w:marLeft w:val="0"/>
                                  <w:marRight w:val="0"/>
                                  <w:marTop w:val="0"/>
                                  <w:marBottom w:val="0"/>
                                  <w:divBdr>
                                    <w:top w:val="none" w:sz="0" w:space="0" w:color="auto"/>
                                    <w:left w:val="none" w:sz="0" w:space="0" w:color="auto"/>
                                    <w:bottom w:val="none" w:sz="0" w:space="0" w:color="auto"/>
                                    <w:right w:val="none" w:sz="0" w:space="0" w:color="auto"/>
                                  </w:divBdr>
                                </w:div>
                                <w:div w:id="1064596519">
                                  <w:marLeft w:val="0"/>
                                  <w:marRight w:val="0"/>
                                  <w:marTop w:val="0"/>
                                  <w:marBottom w:val="0"/>
                                  <w:divBdr>
                                    <w:top w:val="none" w:sz="0" w:space="0" w:color="auto"/>
                                    <w:left w:val="none" w:sz="0" w:space="0" w:color="auto"/>
                                    <w:bottom w:val="none" w:sz="0" w:space="0" w:color="auto"/>
                                    <w:right w:val="none" w:sz="0" w:space="0" w:color="auto"/>
                                  </w:divBdr>
                                </w:div>
                                <w:div w:id="877202216">
                                  <w:marLeft w:val="0"/>
                                  <w:marRight w:val="0"/>
                                  <w:marTop w:val="0"/>
                                  <w:marBottom w:val="0"/>
                                  <w:divBdr>
                                    <w:top w:val="none" w:sz="0" w:space="0" w:color="auto"/>
                                    <w:left w:val="none" w:sz="0" w:space="0" w:color="auto"/>
                                    <w:bottom w:val="none" w:sz="0" w:space="0" w:color="auto"/>
                                    <w:right w:val="none" w:sz="0" w:space="0" w:color="auto"/>
                                  </w:divBdr>
                                </w:div>
                                <w:div w:id="1990742678">
                                  <w:marLeft w:val="0"/>
                                  <w:marRight w:val="0"/>
                                  <w:marTop w:val="0"/>
                                  <w:marBottom w:val="0"/>
                                  <w:divBdr>
                                    <w:top w:val="none" w:sz="0" w:space="0" w:color="auto"/>
                                    <w:left w:val="none" w:sz="0" w:space="0" w:color="auto"/>
                                    <w:bottom w:val="none" w:sz="0" w:space="0" w:color="auto"/>
                                    <w:right w:val="none" w:sz="0" w:space="0" w:color="auto"/>
                                  </w:divBdr>
                                </w:div>
                                <w:div w:id="1927837801">
                                  <w:marLeft w:val="0"/>
                                  <w:marRight w:val="0"/>
                                  <w:marTop w:val="0"/>
                                  <w:marBottom w:val="0"/>
                                  <w:divBdr>
                                    <w:top w:val="none" w:sz="0" w:space="0" w:color="auto"/>
                                    <w:left w:val="none" w:sz="0" w:space="0" w:color="auto"/>
                                    <w:bottom w:val="none" w:sz="0" w:space="0" w:color="auto"/>
                                    <w:right w:val="none" w:sz="0" w:space="0" w:color="auto"/>
                                  </w:divBdr>
                                </w:div>
                                <w:div w:id="1856462183">
                                  <w:marLeft w:val="0"/>
                                  <w:marRight w:val="0"/>
                                  <w:marTop w:val="0"/>
                                  <w:marBottom w:val="0"/>
                                  <w:divBdr>
                                    <w:top w:val="none" w:sz="0" w:space="0" w:color="auto"/>
                                    <w:left w:val="none" w:sz="0" w:space="0" w:color="auto"/>
                                    <w:bottom w:val="none" w:sz="0" w:space="0" w:color="auto"/>
                                    <w:right w:val="none" w:sz="0" w:space="0" w:color="auto"/>
                                  </w:divBdr>
                                </w:div>
                                <w:div w:id="1652175708">
                                  <w:marLeft w:val="0"/>
                                  <w:marRight w:val="0"/>
                                  <w:marTop w:val="0"/>
                                  <w:marBottom w:val="0"/>
                                  <w:divBdr>
                                    <w:top w:val="none" w:sz="0" w:space="0" w:color="auto"/>
                                    <w:left w:val="none" w:sz="0" w:space="0" w:color="auto"/>
                                    <w:bottom w:val="none" w:sz="0" w:space="0" w:color="auto"/>
                                    <w:right w:val="none" w:sz="0" w:space="0" w:color="auto"/>
                                  </w:divBdr>
                                </w:div>
                                <w:div w:id="1745030225">
                                  <w:marLeft w:val="0"/>
                                  <w:marRight w:val="0"/>
                                  <w:marTop w:val="0"/>
                                  <w:marBottom w:val="0"/>
                                  <w:divBdr>
                                    <w:top w:val="none" w:sz="0" w:space="0" w:color="auto"/>
                                    <w:left w:val="none" w:sz="0" w:space="0" w:color="auto"/>
                                    <w:bottom w:val="none" w:sz="0" w:space="0" w:color="auto"/>
                                    <w:right w:val="none" w:sz="0" w:space="0" w:color="auto"/>
                                  </w:divBdr>
                                </w:div>
                                <w:div w:id="2049334460">
                                  <w:marLeft w:val="0"/>
                                  <w:marRight w:val="0"/>
                                  <w:marTop w:val="0"/>
                                  <w:marBottom w:val="0"/>
                                  <w:divBdr>
                                    <w:top w:val="none" w:sz="0" w:space="0" w:color="auto"/>
                                    <w:left w:val="none" w:sz="0" w:space="0" w:color="auto"/>
                                    <w:bottom w:val="none" w:sz="0" w:space="0" w:color="auto"/>
                                    <w:right w:val="none" w:sz="0" w:space="0" w:color="auto"/>
                                  </w:divBdr>
                                </w:div>
                                <w:div w:id="1290089045">
                                  <w:marLeft w:val="0"/>
                                  <w:marRight w:val="0"/>
                                  <w:marTop w:val="0"/>
                                  <w:marBottom w:val="0"/>
                                  <w:divBdr>
                                    <w:top w:val="none" w:sz="0" w:space="0" w:color="auto"/>
                                    <w:left w:val="none" w:sz="0" w:space="0" w:color="auto"/>
                                    <w:bottom w:val="none" w:sz="0" w:space="0" w:color="auto"/>
                                    <w:right w:val="none" w:sz="0" w:space="0" w:color="auto"/>
                                  </w:divBdr>
                                </w:div>
                                <w:div w:id="1993094876">
                                  <w:marLeft w:val="0"/>
                                  <w:marRight w:val="0"/>
                                  <w:marTop w:val="0"/>
                                  <w:marBottom w:val="0"/>
                                  <w:divBdr>
                                    <w:top w:val="none" w:sz="0" w:space="0" w:color="auto"/>
                                    <w:left w:val="none" w:sz="0" w:space="0" w:color="auto"/>
                                    <w:bottom w:val="none" w:sz="0" w:space="0" w:color="auto"/>
                                    <w:right w:val="none" w:sz="0" w:space="0" w:color="auto"/>
                                  </w:divBdr>
                                </w:div>
                                <w:div w:id="489181044">
                                  <w:marLeft w:val="0"/>
                                  <w:marRight w:val="0"/>
                                  <w:marTop w:val="0"/>
                                  <w:marBottom w:val="0"/>
                                  <w:divBdr>
                                    <w:top w:val="none" w:sz="0" w:space="0" w:color="auto"/>
                                    <w:left w:val="none" w:sz="0" w:space="0" w:color="auto"/>
                                    <w:bottom w:val="none" w:sz="0" w:space="0" w:color="auto"/>
                                    <w:right w:val="none" w:sz="0" w:space="0" w:color="auto"/>
                                  </w:divBdr>
                                </w:div>
                                <w:div w:id="852456678">
                                  <w:marLeft w:val="0"/>
                                  <w:marRight w:val="0"/>
                                  <w:marTop w:val="0"/>
                                  <w:marBottom w:val="0"/>
                                  <w:divBdr>
                                    <w:top w:val="none" w:sz="0" w:space="0" w:color="auto"/>
                                    <w:left w:val="none" w:sz="0" w:space="0" w:color="auto"/>
                                    <w:bottom w:val="none" w:sz="0" w:space="0" w:color="auto"/>
                                    <w:right w:val="none" w:sz="0" w:space="0" w:color="auto"/>
                                  </w:divBdr>
                                </w:div>
                                <w:div w:id="1255360576">
                                  <w:marLeft w:val="0"/>
                                  <w:marRight w:val="0"/>
                                  <w:marTop w:val="0"/>
                                  <w:marBottom w:val="0"/>
                                  <w:divBdr>
                                    <w:top w:val="none" w:sz="0" w:space="0" w:color="auto"/>
                                    <w:left w:val="none" w:sz="0" w:space="0" w:color="auto"/>
                                    <w:bottom w:val="none" w:sz="0" w:space="0" w:color="auto"/>
                                    <w:right w:val="none" w:sz="0" w:space="0" w:color="auto"/>
                                  </w:divBdr>
                                </w:div>
                                <w:div w:id="1423065567">
                                  <w:marLeft w:val="0"/>
                                  <w:marRight w:val="0"/>
                                  <w:marTop w:val="0"/>
                                  <w:marBottom w:val="0"/>
                                  <w:divBdr>
                                    <w:top w:val="none" w:sz="0" w:space="0" w:color="auto"/>
                                    <w:left w:val="none" w:sz="0" w:space="0" w:color="auto"/>
                                    <w:bottom w:val="none" w:sz="0" w:space="0" w:color="auto"/>
                                    <w:right w:val="none" w:sz="0" w:space="0" w:color="auto"/>
                                  </w:divBdr>
                                </w:div>
                                <w:div w:id="842933351">
                                  <w:marLeft w:val="0"/>
                                  <w:marRight w:val="0"/>
                                  <w:marTop w:val="0"/>
                                  <w:marBottom w:val="0"/>
                                  <w:divBdr>
                                    <w:top w:val="none" w:sz="0" w:space="0" w:color="auto"/>
                                    <w:left w:val="none" w:sz="0" w:space="0" w:color="auto"/>
                                    <w:bottom w:val="none" w:sz="0" w:space="0" w:color="auto"/>
                                    <w:right w:val="none" w:sz="0" w:space="0" w:color="auto"/>
                                  </w:divBdr>
                                </w:div>
                                <w:div w:id="81922609">
                                  <w:marLeft w:val="0"/>
                                  <w:marRight w:val="0"/>
                                  <w:marTop w:val="0"/>
                                  <w:marBottom w:val="0"/>
                                  <w:divBdr>
                                    <w:top w:val="none" w:sz="0" w:space="0" w:color="auto"/>
                                    <w:left w:val="none" w:sz="0" w:space="0" w:color="auto"/>
                                    <w:bottom w:val="none" w:sz="0" w:space="0" w:color="auto"/>
                                    <w:right w:val="none" w:sz="0" w:space="0" w:color="auto"/>
                                  </w:divBdr>
                                </w:div>
                                <w:div w:id="1982884720">
                                  <w:marLeft w:val="0"/>
                                  <w:marRight w:val="0"/>
                                  <w:marTop w:val="0"/>
                                  <w:marBottom w:val="0"/>
                                  <w:divBdr>
                                    <w:top w:val="none" w:sz="0" w:space="0" w:color="auto"/>
                                    <w:left w:val="none" w:sz="0" w:space="0" w:color="auto"/>
                                    <w:bottom w:val="none" w:sz="0" w:space="0" w:color="auto"/>
                                    <w:right w:val="none" w:sz="0" w:space="0" w:color="auto"/>
                                  </w:divBdr>
                                </w:div>
                                <w:div w:id="1202666759">
                                  <w:marLeft w:val="0"/>
                                  <w:marRight w:val="0"/>
                                  <w:marTop w:val="0"/>
                                  <w:marBottom w:val="0"/>
                                  <w:divBdr>
                                    <w:top w:val="none" w:sz="0" w:space="0" w:color="auto"/>
                                    <w:left w:val="none" w:sz="0" w:space="0" w:color="auto"/>
                                    <w:bottom w:val="none" w:sz="0" w:space="0" w:color="auto"/>
                                    <w:right w:val="none" w:sz="0" w:space="0" w:color="auto"/>
                                  </w:divBdr>
                                </w:div>
                                <w:div w:id="1468086859">
                                  <w:marLeft w:val="0"/>
                                  <w:marRight w:val="0"/>
                                  <w:marTop w:val="0"/>
                                  <w:marBottom w:val="0"/>
                                  <w:divBdr>
                                    <w:top w:val="none" w:sz="0" w:space="0" w:color="auto"/>
                                    <w:left w:val="none" w:sz="0" w:space="0" w:color="auto"/>
                                    <w:bottom w:val="none" w:sz="0" w:space="0" w:color="auto"/>
                                    <w:right w:val="none" w:sz="0" w:space="0" w:color="auto"/>
                                  </w:divBdr>
                                </w:div>
                                <w:div w:id="1989555518">
                                  <w:marLeft w:val="0"/>
                                  <w:marRight w:val="0"/>
                                  <w:marTop w:val="0"/>
                                  <w:marBottom w:val="0"/>
                                  <w:divBdr>
                                    <w:top w:val="none" w:sz="0" w:space="0" w:color="auto"/>
                                    <w:left w:val="none" w:sz="0" w:space="0" w:color="auto"/>
                                    <w:bottom w:val="none" w:sz="0" w:space="0" w:color="auto"/>
                                    <w:right w:val="none" w:sz="0" w:space="0" w:color="auto"/>
                                  </w:divBdr>
                                </w:div>
                                <w:div w:id="358049575">
                                  <w:marLeft w:val="0"/>
                                  <w:marRight w:val="0"/>
                                  <w:marTop w:val="0"/>
                                  <w:marBottom w:val="0"/>
                                  <w:divBdr>
                                    <w:top w:val="none" w:sz="0" w:space="0" w:color="auto"/>
                                    <w:left w:val="none" w:sz="0" w:space="0" w:color="auto"/>
                                    <w:bottom w:val="none" w:sz="0" w:space="0" w:color="auto"/>
                                    <w:right w:val="none" w:sz="0" w:space="0" w:color="auto"/>
                                  </w:divBdr>
                                </w:div>
                                <w:div w:id="2029327670">
                                  <w:marLeft w:val="0"/>
                                  <w:marRight w:val="0"/>
                                  <w:marTop w:val="0"/>
                                  <w:marBottom w:val="0"/>
                                  <w:divBdr>
                                    <w:top w:val="none" w:sz="0" w:space="0" w:color="auto"/>
                                    <w:left w:val="none" w:sz="0" w:space="0" w:color="auto"/>
                                    <w:bottom w:val="none" w:sz="0" w:space="0" w:color="auto"/>
                                    <w:right w:val="none" w:sz="0" w:space="0" w:color="auto"/>
                                  </w:divBdr>
                                </w:div>
                                <w:div w:id="1071192387">
                                  <w:marLeft w:val="0"/>
                                  <w:marRight w:val="0"/>
                                  <w:marTop w:val="0"/>
                                  <w:marBottom w:val="0"/>
                                  <w:divBdr>
                                    <w:top w:val="none" w:sz="0" w:space="0" w:color="auto"/>
                                    <w:left w:val="none" w:sz="0" w:space="0" w:color="auto"/>
                                    <w:bottom w:val="none" w:sz="0" w:space="0" w:color="auto"/>
                                    <w:right w:val="none" w:sz="0" w:space="0" w:color="auto"/>
                                  </w:divBdr>
                                </w:div>
                                <w:div w:id="533159598">
                                  <w:marLeft w:val="0"/>
                                  <w:marRight w:val="0"/>
                                  <w:marTop w:val="0"/>
                                  <w:marBottom w:val="0"/>
                                  <w:divBdr>
                                    <w:top w:val="none" w:sz="0" w:space="0" w:color="auto"/>
                                    <w:left w:val="none" w:sz="0" w:space="0" w:color="auto"/>
                                    <w:bottom w:val="none" w:sz="0" w:space="0" w:color="auto"/>
                                    <w:right w:val="none" w:sz="0" w:space="0" w:color="auto"/>
                                  </w:divBdr>
                                </w:div>
                                <w:div w:id="1725254137">
                                  <w:marLeft w:val="0"/>
                                  <w:marRight w:val="0"/>
                                  <w:marTop w:val="0"/>
                                  <w:marBottom w:val="0"/>
                                  <w:divBdr>
                                    <w:top w:val="none" w:sz="0" w:space="0" w:color="auto"/>
                                    <w:left w:val="none" w:sz="0" w:space="0" w:color="auto"/>
                                    <w:bottom w:val="none" w:sz="0" w:space="0" w:color="auto"/>
                                    <w:right w:val="none" w:sz="0" w:space="0" w:color="auto"/>
                                  </w:divBdr>
                                </w:div>
                                <w:div w:id="2094819922">
                                  <w:marLeft w:val="0"/>
                                  <w:marRight w:val="0"/>
                                  <w:marTop w:val="0"/>
                                  <w:marBottom w:val="0"/>
                                  <w:divBdr>
                                    <w:top w:val="none" w:sz="0" w:space="0" w:color="auto"/>
                                    <w:left w:val="none" w:sz="0" w:space="0" w:color="auto"/>
                                    <w:bottom w:val="none" w:sz="0" w:space="0" w:color="auto"/>
                                    <w:right w:val="none" w:sz="0" w:space="0" w:color="auto"/>
                                  </w:divBdr>
                                </w:div>
                                <w:div w:id="1645350179">
                                  <w:marLeft w:val="0"/>
                                  <w:marRight w:val="0"/>
                                  <w:marTop w:val="0"/>
                                  <w:marBottom w:val="0"/>
                                  <w:divBdr>
                                    <w:top w:val="none" w:sz="0" w:space="0" w:color="auto"/>
                                    <w:left w:val="none" w:sz="0" w:space="0" w:color="auto"/>
                                    <w:bottom w:val="none" w:sz="0" w:space="0" w:color="auto"/>
                                    <w:right w:val="none" w:sz="0" w:space="0" w:color="auto"/>
                                  </w:divBdr>
                                </w:div>
                                <w:div w:id="2052916693">
                                  <w:marLeft w:val="0"/>
                                  <w:marRight w:val="0"/>
                                  <w:marTop w:val="0"/>
                                  <w:marBottom w:val="0"/>
                                  <w:divBdr>
                                    <w:top w:val="none" w:sz="0" w:space="0" w:color="auto"/>
                                    <w:left w:val="none" w:sz="0" w:space="0" w:color="auto"/>
                                    <w:bottom w:val="none" w:sz="0" w:space="0" w:color="auto"/>
                                    <w:right w:val="none" w:sz="0" w:space="0" w:color="auto"/>
                                  </w:divBdr>
                                </w:div>
                                <w:div w:id="1345281079">
                                  <w:marLeft w:val="0"/>
                                  <w:marRight w:val="0"/>
                                  <w:marTop w:val="0"/>
                                  <w:marBottom w:val="0"/>
                                  <w:divBdr>
                                    <w:top w:val="none" w:sz="0" w:space="0" w:color="auto"/>
                                    <w:left w:val="none" w:sz="0" w:space="0" w:color="auto"/>
                                    <w:bottom w:val="none" w:sz="0" w:space="0" w:color="auto"/>
                                    <w:right w:val="none" w:sz="0" w:space="0" w:color="auto"/>
                                  </w:divBdr>
                                </w:div>
                                <w:div w:id="1235629089">
                                  <w:marLeft w:val="0"/>
                                  <w:marRight w:val="0"/>
                                  <w:marTop w:val="0"/>
                                  <w:marBottom w:val="0"/>
                                  <w:divBdr>
                                    <w:top w:val="none" w:sz="0" w:space="0" w:color="auto"/>
                                    <w:left w:val="none" w:sz="0" w:space="0" w:color="auto"/>
                                    <w:bottom w:val="none" w:sz="0" w:space="0" w:color="auto"/>
                                    <w:right w:val="none" w:sz="0" w:space="0" w:color="auto"/>
                                  </w:divBdr>
                                </w:div>
                                <w:div w:id="10957499">
                                  <w:marLeft w:val="0"/>
                                  <w:marRight w:val="0"/>
                                  <w:marTop w:val="0"/>
                                  <w:marBottom w:val="0"/>
                                  <w:divBdr>
                                    <w:top w:val="none" w:sz="0" w:space="0" w:color="auto"/>
                                    <w:left w:val="none" w:sz="0" w:space="0" w:color="auto"/>
                                    <w:bottom w:val="none" w:sz="0" w:space="0" w:color="auto"/>
                                    <w:right w:val="none" w:sz="0" w:space="0" w:color="auto"/>
                                  </w:divBdr>
                                </w:div>
                                <w:div w:id="1286429593">
                                  <w:marLeft w:val="0"/>
                                  <w:marRight w:val="0"/>
                                  <w:marTop w:val="0"/>
                                  <w:marBottom w:val="0"/>
                                  <w:divBdr>
                                    <w:top w:val="none" w:sz="0" w:space="0" w:color="auto"/>
                                    <w:left w:val="none" w:sz="0" w:space="0" w:color="auto"/>
                                    <w:bottom w:val="none" w:sz="0" w:space="0" w:color="auto"/>
                                    <w:right w:val="none" w:sz="0" w:space="0" w:color="auto"/>
                                  </w:divBdr>
                                </w:div>
                                <w:div w:id="747767575">
                                  <w:marLeft w:val="0"/>
                                  <w:marRight w:val="0"/>
                                  <w:marTop w:val="0"/>
                                  <w:marBottom w:val="0"/>
                                  <w:divBdr>
                                    <w:top w:val="none" w:sz="0" w:space="0" w:color="auto"/>
                                    <w:left w:val="none" w:sz="0" w:space="0" w:color="auto"/>
                                    <w:bottom w:val="none" w:sz="0" w:space="0" w:color="auto"/>
                                    <w:right w:val="none" w:sz="0" w:space="0" w:color="auto"/>
                                  </w:divBdr>
                                </w:div>
                                <w:div w:id="234511984">
                                  <w:marLeft w:val="0"/>
                                  <w:marRight w:val="0"/>
                                  <w:marTop w:val="0"/>
                                  <w:marBottom w:val="0"/>
                                  <w:divBdr>
                                    <w:top w:val="none" w:sz="0" w:space="0" w:color="auto"/>
                                    <w:left w:val="none" w:sz="0" w:space="0" w:color="auto"/>
                                    <w:bottom w:val="none" w:sz="0" w:space="0" w:color="auto"/>
                                    <w:right w:val="none" w:sz="0" w:space="0" w:color="auto"/>
                                  </w:divBdr>
                                </w:div>
                                <w:div w:id="173040487">
                                  <w:marLeft w:val="0"/>
                                  <w:marRight w:val="0"/>
                                  <w:marTop w:val="0"/>
                                  <w:marBottom w:val="0"/>
                                  <w:divBdr>
                                    <w:top w:val="none" w:sz="0" w:space="0" w:color="auto"/>
                                    <w:left w:val="none" w:sz="0" w:space="0" w:color="auto"/>
                                    <w:bottom w:val="none" w:sz="0" w:space="0" w:color="auto"/>
                                    <w:right w:val="none" w:sz="0" w:space="0" w:color="auto"/>
                                  </w:divBdr>
                                </w:div>
                                <w:div w:id="448665482">
                                  <w:marLeft w:val="0"/>
                                  <w:marRight w:val="0"/>
                                  <w:marTop w:val="0"/>
                                  <w:marBottom w:val="0"/>
                                  <w:divBdr>
                                    <w:top w:val="none" w:sz="0" w:space="0" w:color="auto"/>
                                    <w:left w:val="none" w:sz="0" w:space="0" w:color="auto"/>
                                    <w:bottom w:val="none" w:sz="0" w:space="0" w:color="auto"/>
                                    <w:right w:val="none" w:sz="0" w:space="0" w:color="auto"/>
                                  </w:divBdr>
                                </w:div>
                                <w:div w:id="614992084">
                                  <w:marLeft w:val="0"/>
                                  <w:marRight w:val="0"/>
                                  <w:marTop w:val="0"/>
                                  <w:marBottom w:val="0"/>
                                  <w:divBdr>
                                    <w:top w:val="none" w:sz="0" w:space="0" w:color="auto"/>
                                    <w:left w:val="none" w:sz="0" w:space="0" w:color="auto"/>
                                    <w:bottom w:val="none" w:sz="0" w:space="0" w:color="auto"/>
                                    <w:right w:val="none" w:sz="0" w:space="0" w:color="auto"/>
                                  </w:divBdr>
                                </w:div>
                                <w:div w:id="1131360990">
                                  <w:marLeft w:val="0"/>
                                  <w:marRight w:val="0"/>
                                  <w:marTop w:val="0"/>
                                  <w:marBottom w:val="0"/>
                                  <w:divBdr>
                                    <w:top w:val="none" w:sz="0" w:space="0" w:color="auto"/>
                                    <w:left w:val="none" w:sz="0" w:space="0" w:color="auto"/>
                                    <w:bottom w:val="none" w:sz="0" w:space="0" w:color="auto"/>
                                    <w:right w:val="none" w:sz="0" w:space="0" w:color="auto"/>
                                  </w:divBdr>
                                </w:div>
                                <w:div w:id="256981686">
                                  <w:marLeft w:val="0"/>
                                  <w:marRight w:val="0"/>
                                  <w:marTop w:val="0"/>
                                  <w:marBottom w:val="0"/>
                                  <w:divBdr>
                                    <w:top w:val="none" w:sz="0" w:space="0" w:color="auto"/>
                                    <w:left w:val="none" w:sz="0" w:space="0" w:color="auto"/>
                                    <w:bottom w:val="none" w:sz="0" w:space="0" w:color="auto"/>
                                    <w:right w:val="none" w:sz="0" w:space="0" w:color="auto"/>
                                  </w:divBdr>
                                </w:div>
                                <w:div w:id="1829903280">
                                  <w:marLeft w:val="0"/>
                                  <w:marRight w:val="0"/>
                                  <w:marTop w:val="0"/>
                                  <w:marBottom w:val="0"/>
                                  <w:divBdr>
                                    <w:top w:val="none" w:sz="0" w:space="0" w:color="auto"/>
                                    <w:left w:val="none" w:sz="0" w:space="0" w:color="auto"/>
                                    <w:bottom w:val="none" w:sz="0" w:space="0" w:color="auto"/>
                                    <w:right w:val="none" w:sz="0" w:space="0" w:color="auto"/>
                                  </w:divBdr>
                                </w:div>
                                <w:div w:id="1162545836">
                                  <w:marLeft w:val="0"/>
                                  <w:marRight w:val="0"/>
                                  <w:marTop w:val="0"/>
                                  <w:marBottom w:val="0"/>
                                  <w:divBdr>
                                    <w:top w:val="none" w:sz="0" w:space="0" w:color="auto"/>
                                    <w:left w:val="none" w:sz="0" w:space="0" w:color="auto"/>
                                    <w:bottom w:val="none" w:sz="0" w:space="0" w:color="auto"/>
                                    <w:right w:val="none" w:sz="0" w:space="0" w:color="auto"/>
                                  </w:divBdr>
                                </w:div>
                                <w:div w:id="2050764304">
                                  <w:marLeft w:val="0"/>
                                  <w:marRight w:val="0"/>
                                  <w:marTop w:val="0"/>
                                  <w:marBottom w:val="0"/>
                                  <w:divBdr>
                                    <w:top w:val="none" w:sz="0" w:space="0" w:color="auto"/>
                                    <w:left w:val="none" w:sz="0" w:space="0" w:color="auto"/>
                                    <w:bottom w:val="none" w:sz="0" w:space="0" w:color="auto"/>
                                    <w:right w:val="none" w:sz="0" w:space="0" w:color="auto"/>
                                  </w:divBdr>
                                </w:div>
                                <w:div w:id="877741322">
                                  <w:marLeft w:val="0"/>
                                  <w:marRight w:val="0"/>
                                  <w:marTop w:val="0"/>
                                  <w:marBottom w:val="0"/>
                                  <w:divBdr>
                                    <w:top w:val="none" w:sz="0" w:space="0" w:color="auto"/>
                                    <w:left w:val="none" w:sz="0" w:space="0" w:color="auto"/>
                                    <w:bottom w:val="none" w:sz="0" w:space="0" w:color="auto"/>
                                    <w:right w:val="none" w:sz="0" w:space="0" w:color="auto"/>
                                  </w:divBdr>
                                </w:div>
                                <w:div w:id="672882797">
                                  <w:marLeft w:val="0"/>
                                  <w:marRight w:val="0"/>
                                  <w:marTop w:val="0"/>
                                  <w:marBottom w:val="0"/>
                                  <w:divBdr>
                                    <w:top w:val="none" w:sz="0" w:space="0" w:color="auto"/>
                                    <w:left w:val="none" w:sz="0" w:space="0" w:color="auto"/>
                                    <w:bottom w:val="none" w:sz="0" w:space="0" w:color="auto"/>
                                    <w:right w:val="none" w:sz="0" w:space="0" w:color="auto"/>
                                  </w:divBdr>
                                </w:div>
                                <w:div w:id="1767769355">
                                  <w:marLeft w:val="0"/>
                                  <w:marRight w:val="0"/>
                                  <w:marTop w:val="0"/>
                                  <w:marBottom w:val="0"/>
                                  <w:divBdr>
                                    <w:top w:val="none" w:sz="0" w:space="0" w:color="auto"/>
                                    <w:left w:val="none" w:sz="0" w:space="0" w:color="auto"/>
                                    <w:bottom w:val="none" w:sz="0" w:space="0" w:color="auto"/>
                                    <w:right w:val="none" w:sz="0" w:space="0" w:color="auto"/>
                                  </w:divBdr>
                                </w:div>
                                <w:div w:id="2068601045">
                                  <w:marLeft w:val="0"/>
                                  <w:marRight w:val="0"/>
                                  <w:marTop w:val="0"/>
                                  <w:marBottom w:val="0"/>
                                  <w:divBdr>
                                    <w:top w:val="none" w:sz="0" w:space="0" w:color="auto"/>
                                    <w:left w:val="none" w:sz="0" w:space="0" w:color="auto"/>
                                    <w:bottom w:val="none" w:sz="0" w:space="0" w:color="auto"/>
                                    <w:right w:val="none" w:sz="0" w:space="0" w:color="auto"/>
                                  </w:divBdr>
                                </w:div>
                                <w:div w:id="370879845">
                                  <w:marLeft w:val="0"/>
                                  <w:marRight w:val="0"/>
                                  <w:marTop w:val="0"/>
                                  <w:marBottom w:val="0"/>
                                  <w:divBdr>
                                    <w:top w:val="none" w:sz="0" w:space="0" w:color="auto"/>
                                    <w:left w:val="none" w:sz="0" w:space="0" w:color="auto"/>
                                    <w:bottom w:val="none" w:sz="0" w:space="0" w:color="auto"/>
                                    <w:right w:val="none" w:sz="0" w:space="0" w:color="auto"/>
                                  </w:divBdr>
                                </w:div>
                                <w:div w:id="41292126">
                                  <w:marLeft w:val="0"/>
                                  <w:marRight w:val="0"/>
                                  <w:marTop w:val="0"/>
                                  <w:marBottom w:val="0"/>
                                  <w:divBdr>
                                    <w:top w:val="none" w:sz="0" w:space="0" w:color="auto"/>
                                    <w:left w:val="none" w:sz="0" w:space="0" w:color="auto"/>
                                    <w:bottom w:val="none" w:sz="0" w:space="0" w:color="auto"/>
                                    <w:right w:val="none" w:sz="0" w:space="0" w:color="auto"/>
                                  </w:divBdr>
                                </w:div>
                                <w:div w:id="1339313626">
                                  <w:marLeft w:val="0"/>
                                  <w:marRight w:val="0"/>
                                  <w:marTop w:val="0"/>
                                  <w:marBottom w:val="0"/>
                                  <w:divBdr>
                                    <w:top w:val="none" w:sz="0" w:space="0" w:color="auto"/>
                                    <w:left w:val="none" w:sz="0" w:space="0" w:color="auto"/>
                                    <w:bottom w:val="none" w:sz="0" w:space="0" w:color="auto"/>
                                    <w:right w:val="none" w:sz="0" w:space="0" w:color="auto"/>
                                  </w:divBdr>
                                </w:div>
                                <w:div w:id="1057632815">
                                  <w:marLeft w:val="0"/>
                                  <w:marRight w:val="0"/>
                                  <w:marTop w:val="0"/>
                                  <w:marBottom w:val="0"/>
                                  <w:divBdr>
                                    <w:top w:val="none" w:sz="0" w:space="0" w:color="auto"/>
                                    <w:left w:val="none" w:sz="0" w:space="0" w:color="auto"/>
                                    <w:bottom w:val="none" w:sz="0" w:space="0" w:color="auto"/>
                                    <w:right w:val="none" w:sz="0" w:space="0" w:color="auto"/>
                                  </w:divBdr>
                                </w:div>
                                <w:div w:id="1089156534">
                                  <w:marLeft w:val="0"/>
                                  <w:marRight w:val="0"/>
                                  <w:marTop w:val="0"/>
                                  <w:marBottom w:val="0"/>
                                  <w:divBdr>
                                    <w:top w:val="none" w:sz="0" w:space="0" w:color="auto"/>
                                    <w:left w:val="none" w:sz="0" w:space="0" w:color="auto"/>
                                    <w:bottom w:val="none" w:sz="0" w:space="0" w:color="auto"/>
                                    <w:right w:val="none" w:sz="0" w:space="0" w:color="auto"/>
                                  </w:divBdr>
                                </w:div>
                                <w:div w:id="541018859">
                                  <w:marLeft w:val="0"/>
                                  <w:marRight w:val="0"/>
                                  <w:marTop w:val="0"/>
                                  <w:marBottom w:val="0"/>
                                  <w:divBdr>
                                    <w:top w:val="none" w:sz="0" w:space="0" w:color="auto"/>
                                    <w:left w:val="none" w:sz="0" w:space="0" w:color="auto"/>
                                    <w:bottom w:val="none" w:sz="0" w:space="0" w:color="auto"/>
                                    <w:right w:val="none" w:sz="0" w:space="0" w:color="auto"/>
                                  </w:divBdr>
                                </w:div>
                                <w:div w:id="740325978">
                                  <w:marLeft w:val="0"/>
                                  <w:marRight w:val="0"/>
                                  <w:marTop w:val="0"/>
                                  <w:marBottom w:val="0"/>
                                  <w:divBdr>
                                    <w:top w:val="none" w:sz="0" w:space="0" w:color="auto"/>
                                    <w:left w:val="none" w:sz="0" w:space="0" w:color="auto"/>
                                    <w:bottom w:val="none" w:sz="0" w:space="0" w:color="auto"/>
                                    <w:right w:val="none" w:sz="0" w:space="0" w:color="auto"/>
                                  </w:divBdr>
                                </w:div>
                                <w:div w:id="68578089">
                                  <w:marLeft w:val="0"/>
                                  <w:marRight w:val="0"/>
                                  <w:marTop w:val="0"/>
                                  <w:marBottom w:val="0"/>
                                  <w:divBdr>
                                    <w:top w:val="none" w:sz="0" w:space="0" w:color="auto"/>
                                    <w:left w:val="none" w:sz="0" w:space="0" w:color="auto"/>
                                    <w:bottom w:val="none" w:sz="0" w:space="0" w:color="auto"/>
                                    <w:right w:val="none" w:sz="0" w:space="0" w:color="auto"/>
                                  </w:divBdr>
                                </w:div>
                                <w:div w:id="761335995">
                                  <w:marLeft w:val="0"/>
                                  <w:marRight w:val="0"/>
                                  <w:marTop w:val="0"/>
                                  <w:marBottom w:val="0"/>
                                  <w:divBdr>
                                    <w:top w:val="none" w:sz="0" w:space="0" w:color="auto"/>
                                    <w:left w:val="none" w:sz="0" w:space="0" w:color="auto"/>
                                    <w:bottom w:val="none" w:sz="0" w:space="0" w:color="auto"/>
                                    <w:right w:val="none" w:sz="0" w:space="0" w:color="auto"/>
                                  </w:divBdr>
                                </w:div>
                                <w:div w:id="1773934811">
                                  <w:marLeft w:val="0"/>
                                  <w:marRight w:val="0"/>
                                  <w:marTop w:val="0"/>
                                  <w:marBottom w:val="0"/>
                                  <w:divBdr>
                                    <w:top w:val="none" w:sz="0" w:space="0" w:color="auto"/>
                                    <w:left w:val="none" w:sz="0" w:space="0" w:color="auto"/>
                                    <w:bottom w:val="none" w:sz="0" w:space="0" w:color="auto"/>
                                    <w:right w:val="none" w:sz="0" w:space="0" w:color="auto"/>
                                  </w:divBdr>
                                </w:div>
                                <w:div w:id="731806928">
                                  <w:marLeft w:val="0"/>
                                  <w:marRight w:val="0"/>
                                  <w:marTop w:val="0"/>
                                  <w:marBottom w:val="0"/>
                                  <w:divBdr>
                                    <w:top w:val="none" w:sz="0" w:space="0" w:color="auto"/>
                                    <w:left w:val="none" w:sz="0" w:space="0" w:color="auto"/>
                                    <w:bottom w:val="none" w:sz="0" w:space="0" w:color="auto"/>
                                    <w:right w:val="none" w:sz="0" w:space="0" w:color="auto"/>
                                  </w:divBdr>
                                </w:div>
                                <w:div w:id="1444612796">
                                  <w:marLeft w:val="0"/>
                                  <w:marRight w:val="0"/>
                                  <w:marTop w:val="0"/>
                                  <w:marBottom w:val="0"/>
                                  <w:divBdr>
                                    <w:top w:val="none" w:sz="0" w:space="0" w:color="auto"/>
                                    <w:left w:val="none" w:sz="0" w:space="0" w:color="auto"/>
                                    <w:bottom w:val="none" w:sz="0" w:space="0" w:color="auto"/>
                                    <w:right w:val="none" w:sz="0" w:space="0" w:color="auto"/>
                                  </w:divBdr>
                                </w:div>
                                <w:div w:id="1442215319">
                                  <w:marLeft w:val="0"/>
                                  <w:marRight w:val="0"/>
                                  <w:marTop w:val="0"/>
                                  <w:marBottom w:val="0"/>
                                  <w:divBdr>
                                    <w:top w:val="none" w:sz="0" w:space="0" w:color="auto"/>
                                    <w:left w:val="none" w:sz="0" w:space="0" w:color="auto"/>
                                    <w:bottom w:val="none" w:sz="0" w:space="0" w:color="auto"/>
                                    <w:right w:val="none" w:sz="0" w:space="0" w:color="auto"/>
                                  </w:divBdr>
                                </w:div>
                                <w:div w:id="1398357448">
                                  <w:marLeft w:val="0"/>
                                  <w:marRight w:val="0"/>
                                  <w:marTop w:val="0"/>
                                  <w:marBottom w:val="0"/>
                                  <w:divBdr>
                                    <w:top w:val="none" w:sz="0" w:space="0" w:color="auto"/>
                                    <w:left w:val="none" w:sz="0" w:space="0" w:color="auto"/>
                                    <w:bottom w:val="none" w:sz="0" w:space="0" w:color="auto"/>
                                    <w:right w:val="none" w:sz="0" w:space="0" w:color="auto"/>
                                  </w:divBdr>
                                </w:div>
                                <w:div w:id="994143740">
                                  <w:marLeft w:val="0"/>
                                  <w:marRight w:val="0"/>
                                  <w:marTop w:val="0"/>
                                  <w:marBottom w:val="0"/>
                                  <w:divBdr>
                                    <w:top w:val="none" w:sz="0" w:space="0" w:color="auto"/>
                                    <w:left w:val="none" w:sz="0" w:space="0" w:color="auto"/>
                                    <w:bottom w:val="none" w:sz="0" w:space="0" w:color="auto"/>
                                    <w:right w:val="none" w:sz="0" w:space="0" w:color="auto"/>
                                  </w:divBdr>
                                </w:div>
                                <w:div w:id="234896929">
                                  <w:marLeft w:val="0"/>
                                  <w:marRight w:val="0"/>
                                  <w:marTop w:val="0"/>
                                  <w:marBottom w:val="0"/>
                                  <w:divBdr>
                                    <w:top w:val="none" w:sz="0" w:space="0" w:color="auto"/>
                                    <w:left w:val="none" w:sz="0" w:space="0" w:color="auto"/>
                                    <w:bottom w:val="none" w:sz="0" w:space="0" w:color="auto"/>
                                    <w:right w:val="none" w:sz="0" w:space="0" w:color="auto"/>
                                  </w:divBdr>
                                </w:div>
                                <w:div w:id="201214187">
                                  <w:marLeft w:val="0"/>
                                  <w:marRight w:val="0"/>
                                  <w:marTop w:val="0"/>
                                  <w:marBottom w:val="0"/>
                                  <w:divBdr>
                                    <w:top w:val="none" w:sz="0" w:space="0" w:color="auto"/>
                                    <w:left w:val="none" w:sz="0" w:space="0" w:color="auto"/>
                                    <w:bottom w:val="none" w:sz="0" w:space="0" w:color="auto"/>
                                    <w:right w:val="none" w:sz="0" w:space="0" w:color="auto"/>
                                  </w:divBdr>
                                </w:div>
                                <w:div w:id="2090499806">
                                  <w:marLeft w:val="0"/>
                                  <w:marRight w:val="0"/>
                                  <w:marTop w:val="0"/>
                                  <w:marBottom w:val="0"/>
                                  <w:divBdr>
                                    <w:top w:val="none" w:sz="0" w:space="0" w:color="auto"/>
                                    <w:left w:val="none" w:sz="0" w:space="0" w:color="auto"/>
                                    <w:bottom w:val="none" w:sz="0" w:space="0" w:color="auto"/>
                                    <w:right w:val="none" w:sz="0" w:space="0" w:color="auto"/>
                                  </w:divBdr>
                                </w:div>
                                <w:div w:id="844129217">
                                  <w:marLeft w:val="0"/>
                                  <w:marRight w:val="0"/>
                                  <w:marTop w:val="0"/>
                                  <w:marBottom w:val="0"/>
                                  <w:divBdr>
                                    <w:top w:val="none" w:sz="0" w:space="0" w:color="auto"/>
                                    <w:left w:val="none" w:sz="0" w:space="0" w:color="auto"/>
                                    <w:bottom w:val="none" w:sz="0" w:space="0" w:color="auto"/>
                                    <w:right w:val="none" w:sz="0" w:space="0" w:color="auto"/>
                                  </w:divBdr>
                                </w:div>
                                <w:div w:id="201331359">
                                  <w:marLeft w:val="0"/>
                                  <w:marRight w:val="0"/>
                                  <w:marTop w:val="0"/>
                                  <w:marBottom w:val="0"/>
                                  <w:divBdr>
                                    <w:top w:val="none" w:sz="0" w:space="0" w:color="auto"/>
                                    <w:left w:val="none" w:sz="0" w:space="0" w:color="auto"/>
                                    <w:bottom w:val="none" w:sz="0" w:space="0" w:color="auto"/>
                                    <w:right w:val="none" w:sz="0" w:space="0" w:color="auto"/>
                                  </w:divBdr>
                                </w:div>
                                <w:div w:id="1719278607">
                                  <w:marLeft w:val="0"/>
                                  <w:marRight w:val="0"/>
                                  <w:marTop w:val="0"/>
                                  <w:marBottom w:val="0"/>
                                  <w:divBdr>
                                    <w:top w:val="none" w:sz="0" w:space="0" w:color="auto"/>
                                    <w:left w:val="none" w:sz="0" w:space="0" w:color="auto"/>
                                    <w:bottom w:val="none" w:sz="0" w:space="0" w:color="auto"/>
                                    <w:right w:val="none" w:sz="0" w:space="0" w:color="auto"/>
                                  </w:divBdr>
                                </w:div>
                                <w:div w:id="37825208">
                                  <w:marLeft w:val="0"/>
                                  <w:marRight w:val="0"/>
                                  <w:marTop w:val="0"/>
                                  <w:marBottom w:val="0"/>
                                  <w:divBdr>
                                    <w:top w:val="none" w:sz="0" w:space="0" w:color="auto"/>
                                    <w:left w:val="none" w:sz="0" w:space="0" w:color="auto"/>
                                    <w:bottom w:val="none" w:sz="0" w:space="0" w:color="auto"/>
                                    <w:right w:val="none" w:sz="0" w:space="0" w:color="auto"/>
                                  </w:divBdr>
                                </w:div>
                                <w:div w:id="1756590054">
                                  <w:marLeft w:val="0"/>
                                  <w:marRight w:val="0"/>
                                  <w:marTop w:val="0"/>
                                  <w:marBottom w:val="0"/>
                                  <w:divBdr>
                                    <w:top w:val="none" w:sz="0" w:space="0" w:color="auto"/>
                                    <w:left w:val="none" w:sz="0" w:space="0" w:color="auto"/>
                                    <w:bottom w:val="none" w:sz="0" w:space="0" w:color="auto"/>
                                    <w:right w:val="none" w:sz="0" w:space="0" w:color="auto"/>
                                  </w:divBdr>
                                </w:div>
                                <w:div w:id="1871724547">
                                  <w:marLeft w:val="0"/>
                                  <w:marRight w:val="0"/>
                                  <w:marTop w:val="0"/>
                                  <w:marBottom w:val="0"/>
                                  <w:divBdr>
                                    <w:top w:val="none" w:sz="0" w:space="0" w:color="auto"/>
                                    <w:left w:val="none" w:sz="0" w:space="0" w:color="auto"/>
                                    <w:bottom w:val="none" w:sz="0" w:space="0" w:color="auto"/>
                                    <w:right w:val="none" w:sz="0" w:space="0" w:color="auto"/>
                                  </w:divBdr>
                                </w:div>
                                <w:div w:id="1328632387">
                                  <w:marLeft w:val="0"/>
                                  <w:marRight w:val="0"/>
                                  <w:marTop w:val="0"/>
                                  <w:marBottom w:val="0"/>
                                  <w:divBdr>
                                    <w:top w:val="none" w:sz="0" w:space="0" w:color="auto"/>
                                    <w:left w:val="none" w:sz="0" w:space="0" w:color="auto"/>
                                    <w:bottom w:val="none" w:sz="0" w:space="0" w:color="auto"/>
                                    <w:right w:val="none" w:sz="0" w:space="0" w:color="auto"/>
                                  </w:divBdr>
                                </w:div>
                                <w:div w:id="1915159669">
                                  <w:marLeft w:val="0"/>
                                  <w:marRight w:val="0"/>
                                  <w:marTop w:val="0"/>
                                  <w:marBottom w:val="0"/>
                                  <w:divBdr>
                                    <w:top w:val="none" w:sz="0" w:space="0" w:color="auto"/>
                                    <w:left w:val="none" w:sz="0" w:space="0" w:color="auto"/>
                                    <w:bottom w:val="none" w:sz="0" w:space="0" w:color="auto"/>
                                    <w:right w:val="none" w:sz="0" w:space="0" w:color="auto"/>
                                  </w:divBdr>
                                </w:div>
                                <w:div w:id="1943342978">
                                  <w:marLeft w:val="0"/>
                                  <w:marRight w:val="0"/>
                                  <w:marTop w:val="0"/>
                                  <w:marBottom w:val="0"/>
                                  <w:divBdr>
                                    <w:top w:val="none" w:sz="0" w:space="0" w:color="auto"/>
                                    <w:left w:val="none" w:sz="0" w:space="0" w:color="auto"/>
                                    <w:bottom w:val="none" w:sz="0" w:space="0" w:color="auto"/>
                                    <w:right w:val="none" w:sz="0" w:space="0" w:color="auto"/>
                                  </w:divBdr>
                                </w:div>
                                <w:div w:id="70125602">
                                  <w:marLeft w:val="0"/>
                                  <w:marRight w:val="0"/>
                                  <w:marTop w:val="0"/>
                                  <w:marBottom w:val="0"/>
                                  <w:divBdr>
                                    <w:top w:val="none" w:sz="0" w:space="0" w:color="auto"/>
                                    <w:left w:val="none" w:sz="0" w:space="0" w:color="auto"/>
                                    <w:bottom w:val="none" w:sz="0" w:space="0" w:color="auto"/>
                                    <w:right w:val="none" w:sz="0" w:space="0" w:color="auto"/>
                                  </w:divBdr>
                                </w:div>
                                <w:div w:id="215356765">
                                  <w:marLeft w:val="0"/>
                                  <w:marRight w:val="0"/>
                                  <w:marTop w:val="0"/>
                                  <w:marBottom w:val="0"/>
                                  <w:divBdr>
                                    <w:top w:val="none" w:sz="0" w:space="0" w:color="auto"/>
                                    <w:left w:val="none" w:sz="0" w:space="0" w:color="auto"/>
                                    <w:bottom w:val="none" w:sz="0" w:space="0" w:color="auto"/>
                                    <w:right w:val="none" w:sz="0" w:space="0" w:color="auto"/>
                                  </w:divBdr>
                                </w:div>
                                <w:div w:id="435447952">
                                  <w:marLeft w:val="0"/>
                                  <w:marRight w:val="0"/>
                                  <w:marTop w:val="0"/>
                                  <w:marBottom w:val="0"/>
                                  <w:divBdr>
                                    <w:top w:val="none" w:sz="0" w:space="0" w:color="auto"/>
                                    <w:left w:val="none" w:sz="0" w:space="0" w:color="auto"/>
                                    <w:bottom w:val="none" w:sz="0" w:space="0" w:color="auto"/>
                                    <w:right w:val="none" w:sz="0" w:space="0" w:color="auto"/>
                                  </w:divBdr>
                                </w:div>
                                <w:div w:id="128979025">
                                  <w:marLeft w:val="0"/>
                                  <w:marRight w:val="0"/>
                                  <w:marTop w:val="0"/>
                                  <w:marBottom w:val="0"/>
                                  <w:divBdr>
                                    <w:top w:val="none" w:sz="0" w:space="0" w:color="auto"/>
                                    <w:left w:val="none" w:sz="0" w:space="0" w:color="auto"/>
                                    <w:bottom w:val="none" w:sz="0" w:space="0" w:color="auto"/>
                                    <w:right w:val="none" w:sz="0" w:space="0" w:color="auto"/>
                                  </w:divBdr>
                                </w:div>
                                <w:div w:id="219558898">
                                  <w:marLeft w:val="0"/>
                                  <w:marRight w:val="0"/>
                                  <w:marTop w:val="0"/>
                                  <w:marBottom w:val="0"/>
                                  <w:divBdr>
                                    <w:top w:val="none" w:sz="0" w:space="0" w:color="auto"/>
                                    <w:left w:val="none" w:sz="0" w:space="0" w:color="auto"/>
                                    <w:bottom w:val="none" w:sz="0" w:space="0" w:color="auto"/>
                                    <w:right w:val="none" w:sz="0" w:space="0" w:color="auto"/>
                                  </w:divBdr>
                                </w:div>
                                <w:div w:id="1499422890">
                                  <w:marLeft w:val="0"/>
                                  <w:marRight w:val="0"/>
                                  <w:marTop w:val="0"/>
                                  <w:marBottom w:val="0"/>
                                  <w:divBdr>
                                    <w:top w:val="none" w:sz="0" w:space="0" w:color="auto"/>
                                    <w:left w:val="none" w:sz="0" w:space="0" w:color="auto"/>
                                    <w:bottom w:val="none" w:sz="0" w:space="0" w:color="auto"/>
                                    <w:right w:val="none" w:sz="0" w:space="0" w:color="auto"/>
                                  </w:divBdr>
                                </w:div>
                                <w:div w:id="2041785748">
                                  <w:marLeft w:val="0"/>
                                  <w:marRight w:val="0"/>
                                  <w:marTop w:val="0"/>
                                  <w:marBottom w:val="0"/>
                                  <w:divBdr>
                                    <w:top w:val="none" w:sz="0" w:space="0" w:color="auto"/>
                                    <w:left w:val="none" w:sz="0" w:space="0" w:color="auto"/>
                                    <w:bottom w:val="none" w:sz="0" w:space="0" w:color="auto"/>
                                    <w:right w:val="none" w:sz="0" w:space="0" w:color="auto"/>
                                  </w:divBdr>
                                </w:div>
                                <w:div w:id="770005221">
                                  <w:marLeft w:val="0"/>
                                  <w:marRight w:val="0"/>
                                  <w:marTop w:val="0"/>
                                  <w:marBottom w:val="0"/>
                                  <w:divBdr>
                                    <w:top w:val="none" w:sz="0" w:space="0" w:color="auto"/>
                                    <w:left w:val="none" w:sz="0" w:space="0" w:color="auto"/>
                                    <w:bottom w:val="none" w:sz="0" w:space="0" w:color="auto"/>
                                    <w:right w:val="none" w:sz="0" w:space="0" w:color="auto"/>
                                  </w:divBdr>
                                </w:div>
                                <w:div w:id="1972054324">
                                  <w:marLeft w:val="0"/>
                                  <w:marRight w:val="0"/>
                                  <w:marTop w:val="0"/>
                                  <w:marBottom w:val="0"/>
                                  <w:divBdr>
                                    <w:top w:val="none" w:sz="0" w:space="0" w:color="auto"/>
                                    <w:left w:val="none" w:sz="0" w:space="0" w:color="auto"/>
                                    <w:bottom w:val="none" w:sz="0" w:space="0" w:color="auto"/>
                                    <w:right w:val="none" w:sz="0" w:space="0" w:color="auto"/>
                                  </w:divBdr>
                                </w:div>
                                <w:div w:id="1180463969">
                                  <w:marLeft w:val="0"/>
                                  <w:marRight w:val="0"/>
                                  <w:marTop w:val="0"/>
                                  <w:marBottom w:val="0"/>
                                  <w:divBdr>
                                    <w:top w:val="none" w:sz="0" w:space="0" w:color="auto"/>
                                    <w:left w:val="none" w:sz="0" w:space="0" w:color="auto"/>
                                    <w:bottom w:val="none" w:sz="0" w:space="0" w:color="auto"/>
                                    <w:right w:val="none" w:sz="0" w:space="0" w:color="auto"/>
                                  </w:divBdr>
                                </w:div>
                                <w:div w:id="119031432">
                                  <w:marLeft w:val="0"/>
                                  <w:marRight w:val="0"/>
                                  <w:marTop w:val="0"/>
                                  <w:marBottom w:val="0"/>
                                  <w:divBdr>
                                    <w:top w:val="none" w:sz="0" w:space="0" w:color="auto"/>
                                    <w:left w:val="none" w:sz="0" w:space="0" w:color="auto"/>
                                    <w:bottom w:val="none" w:sz="0" w:space="0" w:color="auto"/>
                                    <w:right w:val="none" w:sz="0" w:space="0" w:color="auto"/>
                                  </w:divBdr>
                                </w:div>
                                <w:div w:id="2030063505">
                                  <w:marLeft w:val="0"/>
                                  <w:marRight w:val="0"/>
                                  <w:marTop w:val="0"/>
                                  <w:marBottom w:val="0"/>
                                  <w:divBdr>
                                    <w:top w:val="none" w:sz="0" w:space="0" w:color="auto"/>
                                    <w:left w:val="none" w:sz="0" w:space="0" w:color="auto"/>
                                    <w:bottom w:val="none" w:sz="0" w:space="0" w:color="auto"/>
                                    <w:right w:val="none" w:sz="0" w:space="0" w:color="auto"/>
                                  </w:divBdr>
                                </w:div>
                                <w:div w:id="2132744073">
                                  <w:marLeft w:val="0"/>
                                  <w:marRight w:val="0"/>
                                  <w:marTop w:val="0"/>
                                  <w:marBottom w:val="0"/>
                                  <w:divBdr>
                                    <w:top w:val="none" w:sz="0" w:space="0" w:color="auto"/>
                                    <w:left w:val="none" w:sz="0" w:space="0" w:color="auto"/>
                                    <w:bottom w:val="none" w:sz="0" w:space="0" w:color="auto"/>
                                    <w:right w:val="none" w:sz="0" w:space="0" w:color="auto"/>
                                  </w:divBdr>
                                </w:div>
                                <w:div w:id="2101683512">
                                  <w:marLeft w:val="0"/>
                                  <w:marRight w:val="0"/>
                                  <w:marTop w:val="0"/>
                                  <w:marBottom w:val="0"/>
                                  <w:divBdr>
                                    <w:top w:val="none" w:sz="0" w:space="0" w:color="auto"/>
                                    <w:left w:val="none" w:sz="0" w:space="0" w:color="auto"/>
                                    <w:bottom w:val="none" w:sz="0" w:space="0" w:color="auto"/>
                                    <w:right w:val="none" w:sz="0" w:space="0" w:color="auto"/>
                                  </w:divBdr>
                                </w:div>
                                <w:div w:id="1656690295">
                                  <w:marLeft w:val="0"/>
                                  <w:marRight w:val="0"/>
                                  <w:marTop w:val="0"/>
                                  <w:marBottom w:val="0"/>
                                  <w:divBdr>
                                    <w:top w:val="none" w:sz="0" w:space="0" w:color="auto"/>
                                    <w:left w:val="none" w:sz="0" w:space="0" w:color="auto"/>
                                    <w:bottom w:val="none" w:sz="0" w:space="0" w:color="auto"/>
                                    <w:right w:val="none" w:sz="0" w:space="0" w:color="auto"/>
                                  </w:divBdr>
                                </w:div>
                                <w:div w:id="1702053528">
                                  <w:marLeft w:val="0"/>
                                  <w:marRight w:val="0"/>
                                  <w:marTop w:val="0"/>
                                  <w:marBottom w:val="0"/>
                                  <w:divBdr>
                                    <w:top w:val="none" w:sz="0" w:space="0" w:color="auto"/>
                                    <w:left w:val="none" w:sz="0" w:space="0" w:color="auto"/>
                                    <w:bottom w:val="none" w:sz="0" w:space="0" w:color="auto"/>
                                    <w:right w:val="none" w:sz="0" w:space="0" w:color="auto"/>
                                  </w:divBdr>
                                </w:div>
                                <w:div w:id="1677687512">
                                  <w:marLeft w:val="0"/>
                                  <w:marRight w:val="0"/>
                                  <w:marTop w:val="0"/>
                                  <w:marBottom w:val="0"/>
                                  <w:divBdr>
                                    <w:top w:val="none" w:sz="0" w:space="0" w:color="auto"/>
                                    <w:left w:val="none" w:sz="0" w:space="0" w:color="auto"/>
                                    <w:bottom w:val="none" w:sz="0" w:space="0" w:color="auto"/>
                                    <w:right w:val="none" w:sz="0" w:space="0" w:color="auto"/>
                                  </w:divBdr>
                                </w:div>
                                <w:div w:id="1318418385">
                                  <w:marLeft w:val="0"/>
                                  <w:marRight w:val="0"/>
                                  <w:marTop w:val="0"/>
                                  <w:marBottom w:val="0"/>
                                  <w:divBdr>
                                    <w:top w:val="none" w:sz="0" w:space="0" w:color="auto"/>
                                    <w:left w:val="none" w:sz="0" w:space="0" w:color="auto"/>
                                    <w:bottom w:val="none" w:sz="0" w:space="0" w:color="auto"/>
                                    <w:right w:val="none" w:sz="0" w:space="0" w:color="auto"/>
                                  </w:divBdr>
                                </w:div>
                                <w:div w:id="1252815490">
                                  <w:marLeft w:val="0"/>
                                  <w:marRight w:val="0"/>
                                  <w:marTop w:val="0"/>
                                  <w:marBottom w:val="0"/>
                                  <w:divBdr>
                                    <w:top w:val="none" w:sz="0" w:space="0" w:color="auto"/>
                                    <w:left w:val="none" w:sz="0" w:space="0" w:color="auto"/>
                                    <w:bottom w:val="none" w:sz="0" w:space="0" w:color="auto"/>
                                    <w:right w:val="none" w:sz="0" w:space="0" w:color="auto"/>
                                  </w:divBdr>
                                </w:div>
                                <w:div w:id="58791235">
                                  <w:marLeft w:val="0"/>
                                  <w:marRight w:val="0"/>
                                  <w:marTop w:val="0"/>
                                  <w:marBottom w:val="0"/>
                                  <w:divBdr>
                                    <w:top w:val="none" w:sz="0" w:space="0" w:color="auto"/>
                                    <w:left w:val="none" w:sz="0" w:space="0" w:color="auto"/>
                                    <w:bottom w:val="none" w:sz="0" w:space="0" w:color="auto"/>
                                    <w:right w:val="none" w:sz="0" w:space="0" w:color="auto"/>
                                  </w:divBdr>
                                </w:div>
                                <w:div w:id="1129973863">
                                  <w:marLeft w:val="0"/>
                                  <w:marRight w:val="0"/>
                                  <w:marTop w:val="0"/>
                                  <w:marBottom w:val="0"/>
                                  <w:divBdr>
                                    <w:top w:val="none" w:sz="0" w:space="0" w:color="auto"/>
                                    <w:left w:val="none" w:sz="0" w:space="0" w:color="auto"/>
                                    <w:bottom w:val="none" w:sz="0" w:space="0" w:color="auto"/>
                                    <w:right w:val="none" w:sz="0" w:space="0" w:color="auto"/>
                                  </w:divBdr>
                                </w:div>
                                <w:div w:id="1539395974">
                                  <w:marLeft w:val="0"/>
                                  <w:marRight w:val="0"/>
                                  <w:marTop w:val="0"/>
                                  <w:marBottom w:val="0"/>
                                  <w:divBdr>
                                    <w:top w:val="none" w:sz="0" w:space="0" w:color="auto"/>
                                    <w:left w:val="none" w:sz="0" w:space="0" w:color="auto"/>
                                    <w:bottom w:val="none" w:sz="0" w:space="0" w:color="auto"/>
                                    <w:right w:val="none" w:sz="0" w:space="0" w:color="auto"/>
                                  </w:divBdr>
                                </w:div>
                                <w:div w:id="790898842">
                                  <w:marLeft w:val="0"/>
                                  <w:marRight w:val="0"/>
                                  <w:marTop w:val="0"/>
                                  <w:marBottom w:val="0"/>
                                  <w:divBdr>
                                    <w:top w:val="none" w:sz="0" w:space="0" w:color="auto"/>
                                    <w:left w:val="none" w:sz="0" w:space="0" w:color="auto"/>
                                    <w:bottom w:val="none" w:sz="0" w:space="0" w:color="auto"/>
                                    <w:right w:val="none" w:sz="0" w:space="0" w:color="auto"/>
                                  </w:divBdr>
                                </w:div>
                                <w:div w:id="701175889">
                                  <w:marLeft w:val="0"/>
                                  <w:marRight w:val="0"/>
                                  <w:marTop w:val="0"/>
                                  <w:marBottom w:val="0"/>
                                  <w:divBdr>
                                    <w:top w:val="none" w:sz="0" w:space="0" w:color="auto"/>
                                    <w:left w:val="none" w:sz="0" w:space="0" w:color="auto"/>
                                    <w:bottom w:val="none" w:sz="0" w:space="0" w:color="auto"/>
                                    <w:right w:val="none" w:sz="0" w:space="0" w:color="auto"/>
                                  </w:divBdr>
                                </w:div>
                                <w:div w:id="1890530007">
                                  <w:marLeft w:val="0"/>
                                  <w:marRight w:val="0"/>
                                  <w:marTop w:val="0"/>
                                  <w:marBottom w:val="0"/>
                                  <w:divBdr>
                                    <w:top w:val="none" w:sz="0" w:space="0" w:color="auto"/>
                                    <w:left w:val="none" w:sz="0" w:space="0" w:color="auto"/>
                                    <w:bottom w:val="none" w:sz="0" w:space="0" w:color="auto"/>
                                    <w:right w:val="none" w:sz="0" w:space="0" w:color="auto"/>
                                  </w:divBdr>
                                </w:div>
                                <w:div w:id="151600210">
                                  <w:marLeft w:val="0"/>
                                  <w:marRight w:val="0"/>
                                  <w:marTop w:val="0"/>
                                  <w:marBottom w:val="0"/>
                                  <w:divBdr>
                                    <w:top w:val="none" w:sz="0" w:space="0" w:color="auto"/>
                                    <w:left w:val="none" w:sz="0" w:space="0" w:color="auto"/>
                                    <w:bottom w:val="none" w:sz="0" w:space="0" w:color="auto"/>
                                    <w:right w:val="none" w:sz="0" w:space="0" w:color="auto"/>
                                  </w:divBdr>
                                </w:div>
                                <w:div w:id="482308864">
                                  <w:marLeft w:val="0"/>
                                  <w:marRight w:val="0"/>
                                  <w:marTop w:val="0"/>
                                  <w:marBottom w:val="0"/>
                                  <w:divBdr>
                                    <w:top w:val="none" w:sz="0" w:space="0" w:color="auto"/>
                                    <w:left w:val="none" w:sz="0" w:space="0" w:color="auto"/>
                                    <w:bottom w:val="none" w:sz="0" w:space="0" w:color="auto"/>
                                    <w:right w:val="none" w:sz="0" w:space="0" w:color="auto"/>
                                  </w:divBdr>
                                </w:div>
                                <w:div w:id="1688478233">
                                  <w:marLeft w:val="0"/>
                                  <w:marRight w:val="0"/>
                                  <w:marTop w:val="0"/>
                                  <w:marBottom w:val="0"/>
                                  <w:divBdr>
                                    <w:top w:val="none" w:sz="0" w:space="0" w:color="auto"/>
                                    <w:left w:val="none" w:sz="0" w:space="0" w:color="auto"/>
                                    <w:bottom w:val="none" w:sz="0" w:space="0" w:color="auto"/>
                                    <w:right w:val="none" w:sz="0" w:space="0" w:color="auto"/>
                                  </w:divBdr>
                                </w:div>
                                <w:div w:id="947002774">
                                  <w:marLeft w:val="0"/>
                                  <w:marRight w:val="0"/>
                                  <w:marTop w:val="0"/>
                                  <w:marBottom w:val="0"/>
                                  <w:divBdr>
                                    <w:top w:val="none" w:sz="0" w:space="0" w:color="auto"/>
                                    <w:left w:val="none" w:sz="0" w:space="0" w:color="auto"/>
                                    <w:bottom w:val="none" w:sz="0" w:space="0" w:color="auto"/>
                                    <w:right w:val="none" w:sz="0" w:space="0" w:color="auto"/>
                                  </w:divBdr>
                                </w:div>
                                <w:div w:id="215626647">
                                  <w:marLeft w:val="0"/>
                                  <w:marRight w:val="0"/>
                                  <w:marTop w:val="0"/>
                                  <w:marBottom w:val="0"/>
                                  <w:divBdr>
                                    <w:top w:val="none" w:sz="0" w:space="0" w:color="auto"/>
                                    <w:left w:val="none" w:sz="0" w:space="0" w:color="auto"/>
                                    <w:bottom w:val="none" w:sz="0" w:space="0" w:color="auto"/>
                                    <w:right w:val="none" w:sz="0" w:space="0" w:color="auto"/>
                                  </w:divBdr>
                                </w:div>
                                <w:div w:id="1116221051">
                                  <w:marLeft w:val="0"/>
                                  <w:marRight w:val="0"/>
                                  <w:marTop w:val="0"/>
                                  <w:marBottom w:val="0"/>
                                  <w:divBdr>
                                    <w:top w:val="none" w:sz="0" w:space="0" w:color="auto"/>
                                    <w:left w:val="none" w:sz="0" w:space="0" w:color="auto"/>
                                    <w:bottom w:val="none" w:sz="0" w:space="0" w:color="auto"/>
                                    <w:right w:val="none" w:sz="0" w:space="0" w:color="auto"/>
                                  </w:divBdr>
                                </w:div>
                                <w:div w:id="852304571">
                                  <w:marLeft w:val="0"/>
                                  <w:marRight w:val="0"/>
                                  <w:marTop w:val="0"/>
                                  <w:marBottom w:val="0"/>
                                  <w:divBdr>
                                    <w:top w:val="none" w:sz="0" w:space="0" w:color="auto"/>
                                    <w:left w:val="none" w:sz="0" w:space="0" w:color="auto"/>
                                    <w:bottom w:val="none" w:sz="0" w:space="0" w:color="auto"/>
                                    <w:right w:val="none" w:sz="0" w:space="0" w:color="auto"/>
                                  </w:divBdr>
                                </w:div>
                                <w:div w:id="1634945477">
                                  <w:marLeft w:val="0"/>
                                  <w:marRight w:val="0"/>
                                  <w:marTop w:val="0"/>
                                  <w:marBottom w:val="0"/>
                                  <w:divBdr>
                                    <w:top w:val="none" w:sz="0" w:space="0" w:color="auto"/>
                                    <w:left w:val="none" w:sz="0" w:space="0" w:color="auto"/>
                                    <w:bottom w:val="none" w:sz="0" w:space="0" w:color="auto"/>
                                    <w:right w:val="none" w:sz="0" w:space="0" w:color="auto"/>
                                  </w:divBdr>
                                </w:div>
                                <w:div w:id="883565966">
                                  <w:marLeft w:val="0"/>
                                  <w:marRight w:val="0"/>
                                  <w:marTop w:val="0"/>
                                  <w:marBottom w:val="0"/>
                                  <w:divBdr>
                                    <w:top w:val="none" w:sz="0" w:space="0" w:color="auto"/>
                                    <w:left w:val="none" w:sz="0" w:space="0" w:color="auto"/>
                                    <w:bottom w:val="none" w:sz="0" w:space="0" w:color="auto"/>
                                    <w:right w:val="none" w:sz="0" w:space="0" w:color="auto"/>
                                  </w:divBdr>
                                </w:div>
                                <w:div w:id="1525901200">
                                  <w:marLeft w:val="0"/>
                                  <w:marRight w:val="0"/>
                                  <w:marTop w:val="0"/>
                                  <w:marBottom w:val="0"/>
                                  <w:divBdr>
                                    <w:top w:val="none" w:sz="0" w:space="0" w:color="auto"/>
                                    <w:left w:val="none" w:sz="0" w:space="0" w:color="auto"/>
                                    <w:bottom w:val="none" w:sz="0" w:space="0" w:color="auto"/>
                                    <w:right w:val="none" w:sz="0" w:space="0" w:color="auto"/>
                                  </w:divBdr>
                                </w:div>
                                <w:div w:id="606081295">
                                  <w:marLeft w:val="0"/>
                                  <w:marRight w:val="0"/>
                                  <w:marTop w:val="0"/>
                                  <w:marBottom w:val="0"/>
                                  <w:divBdr>
                                    <w:top w:val="none" w:sz="0" w:space="0" w:color="auto"/>
                                    <w:left w:val="none" w:sz="0" w:space="0" w:color="auto"/>
                                    <w:bottom w:val="none" w:sz="0" w:space="0" w:color="auto"/>
                                    <w:right w:val="none" w:sz="0" w:space="0" w:color="auto"/>
                                  </w:divBdr>
                                </w:div>
                                <w:div w:id="105584665">
                                  <w:marLeft w:val="0"/>
                                  <w:marRight w:val="0"/>
                                  <w:marTop w:val="0"/>
                                  <w:marBottom w:val="0"/>
                                  <w:divBdr>
                                    <w:top w:val="none" w:sz="0" w:space="0" w:color="auto"/>
                                    <w:left w:val="none" w:sz="0" w:space="0" w:color="auto"/>
                                    <w:bottom w:val="none" w:sz="0" w:space="0" w:color="auto"/>
                                    <w:right w:val="none" w:sz="0" w:space="0" w:color="auto"/>
                                  </w:divBdr>
                                </w:div>
                                <w:div w:id="2142457278">
                                  <w:marLeft w:val="0"/>
                                  <w:marRight w:val="0"/>
                                  <w:marTop w:val="0"/>
                                  <w:marBottom w:val="0"/>
                                  <w:divBdr>
                                    <w:top w:val="none" w:sz="0" w:space="0" w:color="auto"/>
                                    <w:left w:val="none" w:sz="0" w:space="0" w:color="auto"/>
                                    <w:bottom w:val="none" w:sz="0" w:space="0" w:color="auto"/>
                                    <w:right w:val="none" w:sz="0" w:space="0" w:color="auto"/>
                                  </w:divBdr>
                                </w:div>
                                <w:div w:id="206794362">
                                  <w:marLeft w:val="0"/>
                                  <w:marRight w:val="0"/>
                                  <w:marTop w:val="0"/>
                                  <w:marBottom w:val="0"/>
                                  <w:divBdr>
                                    <w:top w:val="none" w:sz="0" w:space="0" w:color="auto"/>
                                    <w:left w:val="none" w:sz="0" w:space="0" w:color="auto"/>
                                    <w:bottom w:val="none" w:sz="0" w:space="0" w:color="auto"/>
                                    <w:right w:val="none" w:sz="0" w:space="0" w:color="auto"/>
                                  </w:divBdr>
                                </w:div>
                                <w:div w:id="1773937640">
                                  <w:marLeft w:val="0"/>
                                  <w:marRight w:val="0"/>
                                  <w:marTop w:val="0"/>
                                  <w:marBottom w:val="0"/>
                                  <w:divBdr>
                                    <w:top w:val="none" w:sz="0" w:space="0" w:color="auto"/>
                                    <w:left w:val="none" w:sz="0" w:space="0" w:color="auto"/>
                                    <w:bottom w:val="none" w:sz="0" w:space="0" w:color="auto"/>
                                    <w:right w:val="none" w:sz="0" w:space="0" w:color="auto"/>
                                  </w:divBdr>
                                </w:div>
                                <w:div w:id="863192">
                                  <w:marLeft w:val="0"/>
                                  <w:marRight w:val="0"/>
                                  <w:marTop w:val="0"/>
                                  <w:marBottom w:val="0"/>
                                  <w:divBdr>
                                    <w:top w:val="none" w:sz="0" w:space="0" w:color="auto"/>
                                    <w:left w:val="none" w:sz="0" w:space="0" w:color="auto"/>
                                    <w:bottom w:val="none" w:sz="0" w:space="0" w:color="auto"/>
                                    <w:right w:val="none" w:sz="0" w:space="0" w:color="auto"/>
                                  </w:divBdr>
                                </w:div>
                                <w:div w:id="387073039">
                                  <w:marLeft w:val="0"/>
                                  <w:marRight w:val="0"/>
                                  <w:marTop w:val="0"/>
                                  <w:marBottom w:val="0"/>
                                  <w:divBdr>
                                    <w:top w:val="none" w:sz="0" w:space="0" w:color="auto"/>
                                    <w:left w:val="none" w:sz="0" w:space="0" w:color="auto"/>
                                    <w:bottom w:val="none" w:sz="0" w:space="0" w:color="auto"/>
                                    <w:right w:val="none" w:sz="0" w:space="0" w:color="auto"/>
                                  </w:divBdr>
                                </w:div>
                                <w:div w:id="339509143">
                                  <w:marLeft w:val="0"/>
                                  <w:marRight w:val="0"/>
                                  <w:marTop w:val="0"/>
                                  <w:marBottom w:val="0"/>
                                  <w:divBdr>
                                    <w:top w:val="none" w:sz="0" w:space="0" w:color="auto"/>
                                    <w:left w:val="none" w:sz="0" w:space="0" w:color="auto"/>
                                    <w:bottom w:val="none" w:sz="0" w:space="0" w:color="auto"/>
                                    <w:right w:val="none" w:sz="0" w:space="0" w:color="auto"/>
                                  </w:divBdr>
                                </w:div>
                                <w:div w:id="2019303809">
                                  <w:marLeft w:val="0"/>
                                  <w:marRight w:val="0"/>
                                  <w:marTop w:val="0"/>
                                  <w:marBottom w:val="0"/>
                                  <w:divBdr>
                                    <w:top w:val="none" w:sz="0" w:space="0" w:color="auto"/>
                                    <w:left w:val="none" w:sz="0" w:space="0" w:color="auto"/>
                                    <w:bottom w:val="none" w:sz="0" w:space="0" w:color="auto"/>
                                    <w:right w:val="none" w:sz="0" w:space="0" w:color="auto"/>
                                  </w:divBdr>
                                </w:div>
                                <w:div w:id="1497067587">
                                  <w:marLeft w:val="0"/>
                                  <w:marRight w:val="0"/>
                                  <w:marTop w:val="0"/>
                                  <w:marBottom w:val="0"/>
                                  <w:divBdr>
                                    <w:top w:val="none" w:sz="0" w:space="0" w:color="auto"/>
                                    <w:left w:val="none" w:sz="0" w:space="0" w:color="auto"/>
                                    <w:bottom w:val="none" w:sz="0" w:space="0" w:color="auto"/>
                                    <w:right w:val="none" w:sz="0" w:space="0" w:color="auto"/>
                                  </w:divBdr>
                                </w:div>
                                <w:div w:id="1798522995">
                                  <w:marLeft w:val="0"/>
                                  <w:marRight w:val="0"/>
                                  <w:marTop w:val="0"/>
                                  <w:marBottom w:val="0"/>
                                  <w:divBdr>
                                    <w:top w:val="none" w:sz="0" w:space="0" w:color="auto"/>
                                    <w:left w:val="none" w:sz="0" w:space="0" w:color="auto"/>
                                    <w:bottom w:val="none" w:sz="0" w:space="0" w:color="auto"/>
                                    <w:right w:val="none" w:sz="0" w:space="0" w:color="auto"/>
                                  </w:divBdr>
                                </w:div>
                                <w:div w:id="1965236719">
                                  <w:marLeft w:val="0"/>
                                  <w:marRight w:val="0"/>
                                  <w:marTop w:val="0"/>
                                  <w:marBottom w:val="0"/>
                                  <w:divBdr>
                                    <w:top w:val="none" w:sz="0" w:space="0" w:color="auto"/>
                                    <w:left w:val="none" w:sz="0" w:space="0" w:color="auto"/>
                                    <w:bottom w:val="none" w:sz="0" w:space="0" w:color="auto"/>
                                    <w:right w:val="none" w:sz="0" w:space="0" w:color="auto"/>
                                  </w:divBdr>
                                </w:div>
                                <w:div w:id="1666392576">
                                  <w:marLeft w:val="0"/>
                                  <w:marRight w:val="0"/>
                                  <w:marTop w:val="0"/>
                                  <w:marBottom w:val="0"/>
                                  <w:divBdr>
                                    <w:top w:val="none" w:sz="0" w:space="0" w:color="auto"/>
                                    <w:left w:val="none" w:sz="0" w:space="0" w:color="auto"/>
                                    <w:bottom w:val="none" w:sz="0" w:space="0" w:color="auto"/>
                                    <w:right w:val="none" w:sz="0" w:space="0" w:color="auto"/>
                                  </w:divBdr>
                                </w:div>
                                <w:div w:id="1848977027">
                                  <w:marLeft w:val="0"/>
                                  <w:marRight w:val="0"/>
                                  <w:marTop w:val="0"/>
                                  <w:marBottom w:val="0"/>
                                  <w:divBdr>
                                    <w:top w:val="none" w:sz="0" w:space="0" w:color="auto"/>
                                    <w:left w:val="none" w:sz="0" w:space="0" w:color="auto"/>
                                    <w:bottom w:val="none" w:sz="0" w:space="0" w:color="auto"/>
                                    <w:right w:val="none" w:sz="0" w:space="0" w:color="auto"/>
                                  </w:divBdr>
                                </w:div>
                                <w:div w:id="2118520859">
                                  <w:marLeft w:val="0"/>
                                  <w:marRight w:val="0"/>
                                  <w:marTop w:val="0"/>
                                  <w:marBottom w:val="0"/>
                                  <w:divBdr>
                                    <w:top w:val="none" w:sz="0" w:space="0" w:color="auto"/>
                                    <w:left w:val="none" w:sz="0" w:space="0" w:color="auto"/>
                                    <w:bottom w:val="none" w:sz="0" w:space="0" w:color="auto"/>
                                    <w:right w:val="none" w:sz="0" w:space="0" w:color="auto"/>
                                  </w:divBdr>
                                </w:div>
                                <w:div w:id="1596009793">
                                  <w:marLeft w:val="0"/>
                                  <w:marRight w:val="0"/>
                                  <w:marTop w:val="0"/>
                                  <w:marBottom w:val="0"/>
                                  <w:divBdr>
                                    <w:top w:val="none" w:sz="0" w:space="0" w:color="auto"/>
                                    <w:left w:val="none" w:sz="0" w:space="0" w:color="auto"/>
                                    <w:bottom w:val="none" w:sz="0" w:space="0" w:color="auto"/>
                                    <w:right w:val="none" w:sz="0" w:space="0" w:color="auto"/>
                                  </w:divBdr>
                                </w:div>
                                <w:div w:id="653028666">
                                  <w:marLeft w:val="0"/>
                                  <w:marRight w:val="0"/>
                                  <w:marTop w:val="0"/>
                                  <w:marBottom w:val="0"/>
                                  <w:divBdr>
                                    <w:top w:val="none" w:sz="0" w:space="0" w:color="auto"/>
                                    <w:left w:val="none" w:sz="0" w:space="0" w:color="auto"/>
                                    <w:bottom w:val="none" w:sz="0" w:space="0" w:color="auto"/>
                                    <w:right w:val="none" w:sz="0" w:space="0" w:color="auto"/>
                                  </w:divBdr>
                                </w:div>
                                <w:div w:id="1774011149">
                                  <w:marLeft w:val="0"/>
                                  <w:marRight w:val="0"/>
                                  <w:marTop w:val="0"/>
                                  <w:marBottom w:val="0"/>
                                  <w:divBdr>
                                    <w:top w:val="none" w:sz="0" w:space="0" w:color="auto"/>
                                    <w:left w:val="none" w:sz="0" w:space="0" w:color="auto"/>
                                    <w:bottom w:val="none" w:sz="0" w:space="0" w:color="auto"/>
                                    <w:right w:val="none" w:sz="0" w:space="0" w:color="auto"/>
                                  </w:divBdr>
                                </w:div>
                                <w:div w:id="1569605693">
                                  <w:marLeft w:val="0"/>
                                  <w:marRight w:val="0"/>
                                  <w:marTop w:val="0"/>
                                  <w:marBottom w:val="0"/>
                                  <w:divBdr>
                                    <w:top w:val="none" w:sz="0" w:space="0" w:color="auto"/>
                                    <w:left w:val="none" w:sz="0" w:space="0" w:color="auto"/>
                                    <w:bottom w:val="none" w:sz="0" w:space="0" w:color="auto"/>
                                    <w:right w:val="none" w:sz="0" w:space="0" w:color="auto"/>
                                  </w:divBdr>
                                </w:div>
                                <w:div w:id="1467969865">
                                  <w:marLeft w:val="0"/>
                                  <w:marRight w:val="0"/>
                                  <w:marTop w:val="0"/>
                                  <w:marBottom w:val="0"/>
                                  <w:divBdr>
                                    <w:top w:val="none" w:sz="0" w:space="0" w:color="auto"/>
                                    <w:left w:val="none" w:sz="0" w:space="0" w:color="auto"/>
                                    <w:bottom w:val="none" w:sz="0" w:space="0" w:color="auto"/>
                                    <w:right w:val="none" w:sz="0" w:space="0" w:color="auto"/>
                                  </w:divBdr>
                                </w:div>
                                <w:div w:id="649094426">
                                  <w:marLeft w:val="0"/>
                                  <w:marRight w:val="0"/>
                                  <w:marTop w:val="0"/>
                                  <w:marBottom w:val="0"/>
                                  <w:divBdr>
                                    <w:top w:val="none" w:sz="0" w:space="0" w:color="auto"/>
                                    <w:left w:val="none" w:sz="0" w:space="0" w:color="auto"/>
                                    <w:bottom w:val="none" w:sz="0" w:space="0" w:color="auto"/>
                                    <w:right w:val="none" w:sz="0" w:space="0" w:color="auto"/>
                                  </w:divBdr>
                                </w:div>
                                <w:div w:id="1297879568">
                                  <w:marLeft w:val="0"/>
                                  <w:marRight w:val="0"/>
                                  <w:marTop w:val="0"/>
                                  <w:marBottom w:val="0"/>
                                  <w:divBdr>
                                    <w:top w:val="none" w:sz="0" w:space="0" w:color="auto"/>
                                    <w:left w:val="none" w:sz="0" w:space="0" w:color="auto"/>
                                    <w:bottom w:val="none" w:sz="0" w:space="0" w:color="auto"/>
                                    <w:right w:val="none" w:sz="0" w:space="0" w:color="auto"/>
                                  </w:divBdr>
                                </w:div>
                                <w:div w:id="1909610138">
                                  <w:marLeft w:val="0"/>
                                  <w:marRight w:val="0"/>
                                  <w:marTop w:val="0"/>
                                  <w:marBottom w:val="0"/>
                                  <w:divBdr>
                                    <w:top w:val="none" w:sz="0" w:space="0" w:color="auto"/>
                                    <w:left w:val="none" w:sz="0" w:space="0" w:color="auto"/>
                                    <w:bottom w:val="none" w:sz="0" w:space="0" w:color="auto"/>
                                    <w:right w:val="none" w:sz="0" w:space="0" w:color="auto"/>
                                  </w:divBdr>
                                </w:div>
                                <w:div w:id="1765881461">
                                  <w:marLeft w:val="0"/>
                                  <w:marRight w:val="0"/>
                                  <w:marTop w:val="0"/>
                                  <w:marBottom w:val="0"/>
                                  <w:divBdr>
                                    <w:top w:val="none" w:sz="0" w:space="0" w:color="auto"/>
                                    <w:left w:val="none" w:sz="0" w:space="0" w:color="auto"/>
                                    <w:bottom w:val="none" w:sz="0" w:space="0" w:color="auto"/>
                                    <w:right w:val="none" w:sz="0" w:space="0" w:color="auto"/>
                                  </w:divBdr>
                                </w:div>
                                <w:div w:id="817455359">
                                  <w:marLeft w:val="0"/>
                                  <w:marRight w:val="0"/>
                                  <w:marTop w:val="0"/>
                                  <w:marBottom w:val="0"/>
                                  <w:divBdr>
                                    <w:top w:val="none" w:sz="0" w:space="0" w:color="auto"/>
                                    <w:left w:val="none" w:sz="0" w:space="0" w:color="auto"/>
                                    <w:bottom w:val="none" w:sz="0" w:space="0" w:color="auto"/>
                                    <w:right w:val="none" w:sz="0" w:space="0" w:color="auto"/>
                                  </w:divBdr>
                                </w:div>
                                <w:div w:id="1080522666">
                                  <w:marLeft w:val="0"/>
                                  <w:marRight w:val="0"/>
                                  <w:marTop w:val="0"/>
                                  <w:marBottom w:val="0"/>
                                  <w:divBdr>
                                    <w:top w:val="none" w:sz="0" w:space="0" w:color="auto"/>
                                    <w:left w:val="none" w:sz="0" w:space="0" w:color="auto"/>
                                    <w:bottom w:val="none" w:sz="0" w:space="0" w:color="auto"/>
                                    <w:right w:val="none" w:sz="0" w:space="0" w:color="auto"/>
                                  </w:divBdr>
                                </w:div>
                                <w:div w:id="1503087531">
                                  <w:marLeft w:val="0"/>
                                  <w:marRight w:val="0"/>
                                  <w:marTop w:val="0"/>
                                  <w:marBottom w:val="0"/>
                                  <w:divBdr>
                                    <w:top w:val="none" w:sz="0" w:space="0" w:color="auto"/>
                                    <w:left w:val="none" w:sz="0" w:space="0" w:color="auto"/>
                                    <w:bottom w:val="none" w:sz="0" w:space="0" w:color="auto"/>
                                    <w:right w:val="none" w:sz="0" w:space="0" w:color="auto"/>
                                  </w:divBdr>
                                </w:div>
                                <w:div w:id="112751836">
                                  <w:marLeft w:val="0"/>
                                  <w:marRight w:val="0"/>
                                  <w:marTop w:val="0"/>
                                  <w:marBottom w:val="0"/>
                                  <w:divBdr>
                                    <w:top w:val="none" w:sz="0" w:space="0" w:color="auto"/>
                                    <w:left w:val="none" w:sz="0" w:space="0" w:color="auto"/>
                                    <w:bottom w:val="none" w:sz="0" w:space="0" w:color="auto"/>
                                    <w:right w:val="none" w:sz="0" w:space="0" w:color="auto"/>
                                  </w:divBdr>
                                </w:div>
                                <w:div w:id="901453083">
                                  <w:marLeft w:val="0"/>
                                  <w:marRight w:val="0"/>
                                  <w:marTop w:val="0"/>
                                  <w:marBottom w:val="0"/>
                                  <w:divBdr>
                                    <w:top w:val="none" w:sz="0" w:space="0" w:color="auto"/>
                                    <w:left w:val="none" w:sz="0" w:space="0" w:color="auto"/>
                                    <w:bottom w:val="none" w:sz="0" w:space="0" w:color="auto"/>
                                    <w:right w:val="none" w:sz="0" w:space="0" w:color="auto"/>
                                  </w:divBdr>
                                </w:div>
                                <w:div w:id="758330336">
                                  <w:marLeft w:val="0"/>
                                  <w:marRight w:val="0"/>
                                  <w:marTop w:val="0"/>
                                  <w:marBottom w:val="0"/>
                                  <w:divBdr>
                                    <w:top w:val="none" w:sz="0" w:space="0" w:color="auto"/>
                                    <w:left w:val="none" w:sz="0" w:space="0" w:color="auto"/>
                                    <w:bottom w:val="none" w:sz="0" w:space="0" w:color="auto"/>
                                    <w:right w:val="none" w:sz="0" w:space="0" w:color="auto"/>
                                  </w:divBdr>
                                </w:div>
                                <w:div w:id="816267517">
                                  <w:marLeft w:val="0"/>
                                  <w:marRight w:val="0"/>
                                  <w:marTop w:val="0"/>
                                  <w:marBottom w:val="0"/>
                                  <w:divBdr>
                                    <w:top w:val="none" w:sz="0" w:space="0" w:color="auto"/>
                                    <w:left w:val="none" w:sz="0" w:space="0" w:color="auto"/>
                                    <w:bottom w:val="none" w:sz="0" w:space="0" w:color="auto"/>
                                    <w:right w:val="none" w:sz="0" w:space="0" w:color="auto"/>
                                  </w:divBdr>
                                </w:div>
                                <w:div w:id="1361472393">
                                  <w:marLeft w:val="0"/>
                                  <w:marRight w:val="0"/>
                                  <w:marTop w:val="0"/>
                                  <w:marBottom w:val="0"/>
                                  <w:divBdr>
                                    <w:top w:val="none" w:sz="0" w:space="0" w:color="auto"/>
                                    <w:left w:val="none" w:sz="0" w:space="0" w:color="auto"/>
                                    <w:bottom w:val="none" w:sz="0" w:space="0" w:color="auto"/>
                                    <w:right w:val="none" w:sz="0" w:space="0" w:color="auto"/>
                                  </w:divBdr>
                                </w:div>
                                <w:div w:id="286207146">
                                  <w:marLeft w:val="0"/>
                                  <w:marRight w:val="0"/>
                                  <w:marTop w:val="0"/>
                                  <w:marBottom w:val="0"/>
                                  <w:divBdr>
                                    <w:top w:val="none" w:sz="0" w:space="0" w:color="auto"/>
                                    <w:left w:val="none" w:sz="0" w:space="0" w:color="auto"/>
                                    <w:bottom w:val="none" w:sz="0" w:space="0" w:color="auto"/>
                                    <w:right w:val="none" w:sz="0" w:space="0" w:color="auto"/>
                                  </w:divBdr>
                                </w:div>
                                <w:div w:id="94139130">
                                  <w:marLeft w:val="0"/>
                                  <w:marRight w:val="0"/>
                                  <w:marTop w:val="0"/>
                                  <w:marBottom w:val="0"/>
                                  <w:divBdr>
                                    <w:top w:val="none" w:sz="0" w:space="0" w:color="auto"/>
                                    <w:left w:val="none" w:sz="0" w:space="0" w:color="auto"/>
                                    <w:bottom w:val="none" w:sz="0" w:space="0" w:color="auto"/>
                                    <w:right w:val="none" w:sz="0" w:space="0" w:color="auto"/>
                                  </w:divBdr>
                                </w:div>
                                <w:div w:id="2042976792">
                                  <w:marLeft w:val="0"/>
                                  <w:marRight w:val="0"/>
                                  <w:marTop w:val="0"/>
                                  <w:marBottom w:val="0"/>
                                  <w:divBdr>
                                    <w:top w:val="none" w:sz="0" w:space="0" w:color="auto"/>
                                    <w:left w:val="none" w:sz="0" w:space="0" w:color="auto"/>
                                    <w:bottom w:val="none" w:sz="0" w:space="0" w:color="auto"/>
                                    <w:right w:val="none" w:sz="0" w:space="0" w:color="auto"/>
                                  </w:divBdr>
                                </w:div>
                                <w:div w:id="2024283170">
                                  <w:marLeft w:val="0"/>
                                  <w:marRight w:val="0"/>
                                  <w:marTop w:val="0"/>
                                  <w:marBottom w:val="0"/>
                                  <w:divBdr>
                                    <w:top w:val="none" w:sz="0" w:space="0" w:color="auto"/>
                                    <w:left w:val="none" w:sz="0" w:space="0" w:color="auto"/>
                                    <w:bottom w:val="none" w:sz="0" w:space="0" w:color="auto"/>
                                    <w:right w:val="none" w:sz="0" w:space="0" w:color="auto"/>
                                  </w:divBdr>
                                </w:div>
                                <w:div w:id="1422795733">
                                  <w:marLeft w:val="0"/>
                                  <w:marRight w:val="0"/>
                                  <w:marTop w:val="0"/>
                                  <w:marBottom w:val="0"/>
                                  <w:divBdr>
                                    <w:top w:val="none" w:sz="0" w:space="0" w:color="auto"/>
                                    <w:left w:val="none" w:sz="0" w:space="0" w:color="auto"/>
                                    <w:bottom w:val="none" w:sz="0" w:space="0" w:color="auto"/>
                                    <w:right w:val="none" w:sz="0" w:space="0" w:color="auto"/>
                                  </w:divBdr>
                                </w:div>
                                <w:div w:id="1050500220">
                                  <w:marLeft w:val="0"/>
                                  <w:marRight w:val="0"/>
                                  <w:marTop w:val="0"/>
                                  <w:marBottom w:val="0"/>
                                  <w:divBdr>
                                    <w:top w:val="none" w:sz="0" w:space="0" w:color="auto"/>
                                    <w:left w:val="none" w:sz="0" w:space="0" w:color="auto"/>
                                    <w:bottom w:val="none" w:sz="0" w:space="0" w:color="auto"/>
                                    <w:right w:val="none" w:sz="0" w:space="0" w:color="auto"/>
                                  </w:divBdr>
                                </w:div>
                                <w:div w:id="811679102">
                                  <w:marLeft w:val="0"/>
                                  <w:marRight w:val="0"/>
                                  <w:marTop w:val="0"/>
                                  <w:marBottom w:val="0"/>
                                  <w:divBdr>
                                    <w:top w:val="none" w:sz="0" w:space="0" w:color="auto"/>
                                    <w:left w:val="none" w:sz="0" w:space="0" w:color="auto"/>
                                    <w:bottom w:val="none" w:sz="0" w:space="0" w:color="auto"/>
                                    <w:right w:val="none" w:sz="0" w:space="0" w:color="auto"/>
                                  </w:divBdr>
                                </w:div>
                                <w:div w:id="886451736">
                                  <w:marLeft w:val="0"/>
                                  <w:marRight w:val="0"/>
                                  <w:marTop w:val="0"/>
                                  <w:marBottom w:val="0"/>
                                  <w:divBdr>
                                    <w:top w:val="none" w:sz="0" w:space="0" w:color="auto"/>
                                    <w:left w:val="none" w:sz="0" w:space="0" w:color="auto"/>
                                    <w:bottom w:val="none" w:sz="0" w:space="0" w:color="auto"/>
                                    <w:right w:val="none" w:sz="0" w:space="0" w:color="auto"/>
                                  </w:divBdr>
                                </w:div>
                                <w:div w:id="1803186476">
                                  <w:marLeft w:val="0"/>
                                  <w:marRight w:val="0"/>
                                  <w:marTop w:val="0"/>
                                  <w:marBottom w:val="0"/>
                                  <w:divBdr>
                                    <w:top w:val="none" w:sz="0" w:space="0" w:color="auto"/>
                                    <w:left w:val="none" w:sz="0" w:space="0" w:color="auto"/>
                                    <w:bottom w:val="none" w:sz="0" w:space="0" w:color="auto"/>
                                    <w:right w:val="none" w:sz="0" w:space="0" w:color="auto"/>
                                  </w:divBdr>
                                </w:div>
                                <w:div w:id="1555195275">
                                  <w:marLeft w:val="0"/>
                                  <w:marRight w:val="0"/>
                                  <w:marTop w:val="0"/>
                                  <w:marBottom w:val="0"/>
                                  <w:divBdr>
                                    <w:top w:val="none" w:sz="0" w:space="0" w:color="auto"/>
                                    <w:left w:val="none" w:sz="0" w:space="0" w:color="auto"/>
                                    <w:bottom w:val="none" w:sz="0" w:space="0" w:color="auto"/>
                                    <w:right w:val="none" w:sz="0" w:space="0" w:color="auto"/>
                                  </w:divBdr>
                                </w:div>
                                <w:div w:id="1024597562">
                                  <w:marLeft w:val="0"/>
                                  <w:marRight w:val="0"/>
                                  <w:marTop w:val="0"/>
                                  <w:marBottom w:val="0"/>
                                  <w:divBdr>
                                    <w:top w:val="none" w:sz="0" w:space="0" w:color="auto"/>
                                    <w:left w:val="none" w:sz="0" w:space="0" w:color="auto"/>
                                    <w:bottom w:val="none" w:sz="0" w:space="0" w:color="auto"/>
                                    <w:right w:val="none" w:sz="0" w:space="0" w:color="auto"/>
                                  </w:divBdr>
                                </w:div>
                                <w:div w:id="671490530">
                                  <w:marLeft w:val="0"/>
                                  <w:marRight w:val="0"/>
                                  <w:marTop w:val="0"/>
                                  <w:marBottom w:val="0"/>
                                  <w:divBdr>
                                    <w:top w:val="none" w:sz="0" w:space="0" w:color="auto"/>
                                    <w:left w:val="none" w:sz="0" w:space="0" w:color="auto"/>
                                    <w:bottom w:val="none" w:sz="0" w:space="0" w:color="auto"/>
                                    <w:right w:val="none" w:sz="0" w:space="0" w:color="auto"/>
                                  </w:divBdr>
                                </w:div>
                                <w:div w:id="2031492656">
                                  <w:marLeft w:val="0"/>
                                  <w:marRight w:val="0"/>
                                  <w:marTop w:val="0"/>
                                  <w:marBottom w:val="0"/>
                                  <w:divBdr>
                                    <w:top w:val="none" w:sz="0" w:space="0" w:color="auto"/>
                                    <w:left w:val="none" w:sz="0" w:space="0" w:color="auto"/>
                                    <w:bottom w:val="none" w:sz="0" w:space="0" w:color="auto"/>
                                    <w:right w:val="none" w:sz="0" w:space="0" w:color="auto"/>
                                  </w:divBdr>
                                </w:div>
                                <w:div w:id="872424970">
                                  <w:marLeft w:val="0"/>
                                  <w:marRight w:val="0"/>
                                  <w:marTop w:val="0"/>
                                  <w:marBottom w:val="0"/>
                                  <w:divBdr>
                                    <w:top w:val="none" w:sz="0" w:space="0" w:color="auto"/>
                                    <w:left w:val="none" w:sz="0" w:space="0" w:color="auto"/>
                                    <w:bottom w:val="none" w:sz="0" w:space="0" w:color="auto"/>
                                    <w:right w:val="none" w:sz="0" w:space="0" w:color="auto"/>
                                  </w:divBdr>
                                </w:div>
                                <w:div w:id="1851868012">
                                  <w:marLeft w:val="0"/>
                                  <w:marRight w:val="0"/>
                                  <w:marTop w:val="0"/>
                                  <w:marBottom w:val="0"/>
                                  <w:divBdr>
                                    <w:top w:val="none" w:sz="0" w:space="0" w:color="auto"/>
                                    <w:left w:val="none" w:sz="0" w:space="0" w:color="auto"/>
                                    <w:bottom w:val="none" w:sz="0" w:space="0" w:color="auto"/>
                                    <w:right w:val="none" w:sz="0" w:space="0" w:color="auto"/>
                                  </w:divBdr>
                                </w:div>
                                <w:div w:id="726419000">
                                  <w:marLeft w:val="0"/>
                                  <w:marRight w:val="0"/>
                                  <w:marTop w:val="0"/>
                                  <w:marBottom w:val="0"/>
                                  <w:divBdr>
                                    <w:top w:val="none" w:sz="0" w:space="0" w:color="auto"/>
                                    <w:left w:val="none" w:sz="0" w:space="0" w:color="auto"/>
                                    <w:bottom w:val="none" w:sz="0" w:space="0" w:color="auto"/>
                                    <w:right w:val="none" w:sz="0" w:space="0" w:color="auto"/>
                                  </w:divBdr>
                                </w:div>
                                <w:div w:id="1553467189">
                                  <w:marLeft w:val="0"/>
                                  <w:marRight w:val="0"/>
                                  <w:marTop w:val="0"/>
                                  <w:marBottom w:val="0"/>
                                  <w:divBdr>
                                    <w:top w:val="none" w:sz="0" w:space="0" w:color="auto"/>
                                    <w:left w:val="none" w:sz="0" w:space="0" w:color="auto"/>
                                    <w:bottom w:val="none" w:sz="0" w:space="0" w:color="auto"/>
                                    <w:right w:val="none" w:sz="0" w:space="0" w:color="auto"/>
                                  </w:divBdr>
                                </w:div>
                                <w:div w:id="266815315">
                                  <w:marLeft w:val="0"/>
                                  <w:marRight w:val="0"/>
                                  <w:marTop w:val="0"/>
                                  <w:marBottom w:val="0"/>
                                  <w:divBdr>
                                    <w:top w:val="none" w:sz="0" w:space="0" w:color="auto"/>
                                    <w:left w:val="none" w:sz="0" w:space="0" w:color="auto"/>
                                    <w:bottom w:val="none" w:sz="0" w:space="0" w:color="auto"/>
                                    <w:right w:val="none" w:sz="0" w:space="0" w:color="auto"/>
                                  </w:divBdr>
                                </w:div>
                                <w:div w:id="1538422566">
                                  <w:marLeft w:val="0"/>
                                  <w:marRight w:val="0"/>
                                  <w:marTop w:val="0"/>
                                  <w:marBottom w:val="0"/>
                                  <w:divBdr>
                                    <w:top w:val="none" w:sz="0" w:space="0" w:color="auto"/>
                                    <w:left w:val="none" w:sz="0" w:space="0" w:color="auto"/>
                                    <w:bottom w:val="none" w:sz="0" w:space="0" w:color="auto"/>
                                    <w:right w:val="none" w:sz="0" w:space="0" w:color="auto"/>
                                  </w:divBdr>
                                </w:div>
                                <w:div w:id="231045027">
                                  <w:marLeft w:val="0"/>
                                  <w:marRight w:val="0"/>
                                  <w:marTop w:val="0"/>
                                  <w:marBottom w:val="0"/>
                                  <w:divBdr>
                                    <w:top w:val="none" w:sz="0" w:space="0" w:color="auto"/>
                                    <w:left w:val="none" w:sz="0" w:space="0" w:color="auto"/>
                                    <w:bottom w:val="none" w:sz="0" w:space="0" w:color="auto"/>
                                    <w:right w:val="none" w:sz="0" w:space="0" w:color="auto"/>
                                  </w:divBdr>
                                </w:div>
                                <w:div w:id="1518231668">
                                  <w:marLeft w:val="0"/>
                                  <w:marRight w:val="0"/>
                                  <w:marTop w:val="0"/>
                                  <w:marBottom w:val="0"/>
                                  <w:divBdr>
                                    <w:top w:val="none" w:sz="0" w:space="0" w:color="auto"/>
                                    <w:left w:val="none" w:sz="0" w:space="0" w:color="auto"/>
                                    <w:bottom w:val="none" w:sz="0" w:space="0" w:color="auto"/>
                                    <w:right w:val="none" w:sz="0" w:space="0" w:color="auto"/>
                                  </w:divBdr>
                                </w:div>
                                <w:div w:id="1716269168">
                                  <w:marLeft w:val="0"/>
                                  <w:marRight w:val="0"/>
                                  <w:marTop w:val="0"/>
                                  <w:marBottom w:val="0"/>
                                  <w:divBdr>
                                    <w:top w:val="none" w:sz="0" w:space="0" w:color="auto"/>
                                    <w:left w:val="none" w:sz="0" w:space="0" w:color="auto"/>
                                    <w:bottom w:val="none" w:sz="0" w:space="0" w:color="auto"/>
                                    <w:right w:val="none" w:sz="0" w:space="0" w:color="auto"/>
                                  </w:divBdr>
                                </w:div>
                                <w:div w:id="1297486960">
                                  <w:marLeft w:val="0"/>
                                  <w:marRight w:val="0"/>
                                  <w:marTop w:val="0"/>
                                  <w:marBottom w:val="0"/>
                                  <w:divBdr>
                                    <w:top w:val="none" w:sz="0" w:space="0" w:color="auto"/>
                                    <w:left w:val="none" w:sz="0" w:space="0" w:color="auto"/>
                                    <w:bottom w:val="none" w:sz="0" w:space="0" w:color="auto"/>
                                    <w:right w:val="none" w:sz="0" w:space="0" w:color="auto"/>
                                  </w:divBdr>
                                </w:div>
                                <w:div w:id="720057300">
                                  <w:marLeft w:val="0"/>
                                  <w:marRight w:val="0"/>
                                  <w:marTop w:val="0"/>
                                  <w:marBottom w:val="0"/>
                                  <w:divBdr>
                                    <w:top w:val="none" w:sz="0" w:space="0" w:color="auto"/>
                                    <w:left w:val="none" w:sz="0" w:space="0" w:color="auto"/>
                                    <w:bottom w:val="none" w:sz="0" w:space="0" w:color="auto"/>
                                    <w:right w:val="none" w:sz="0" w:space="0" w:color="auto"/>
                                  </w:divBdr>
                                </w:div>
                                <w:div w:id="1642004535">
                                  <w:marLeft w:val="0"/>
                                  <w:marRight w:val="0"/>
                                  <w:marTop w:val="0"/>
                                  <w:marBottom w:val="0"/>
                                  <w:divBdr>
                                    <w:top w:val="none" w:sz="0" w:space="0" w:color="auto"/>
                                    <w:left w:val="none" w:sz="0" w:space="0" w:color="auto"/>
                                    <w:bottom w:val="none" w:sz="0" w:space="0" w:color="auto"/>
                                    <w:right w:val="none" w:sz="0" w:space="0" w:color="auto"/>
                                  </w:divBdr>
                                </w:div>
                                <w:div w:id="1371609573">
                                  <w:marLeft w:val="0"/>
                                  <w:marRight w:val="0"/>
                                  <w:marTop w:val="0"/>
                                  <w:marBottom w:val="0"/>
                                  <w:divBdr>
                                    <w:top w:val="none" w:sz="0" w:space="0" w:color="auto"/>
                                    <w:left w:val="none" w:sz="0" w:space="0" w:color="auto"/>
                                    <w:bottom w:val="none" w:sz="0" w:space="0" w:color="auto"/>
                                    <w:right w:val="none" w:sz="0" w:space="0" w:color="auto"/>
                                  </w:divBdr>
                                </w:div>
                                <w:div w:id="1891303891">
                                  <w:marLeft w:val="0"/>
                                  <w:marRight w:val="0"/>
                                  <w:marTop w:val="0"/>
                                  <w:marBottom w:val="0"/>
                                  <w:divBdr>
                                    <w:top w:val="none" w:sz="0" w:space="0" w:color="auto"/>
                                    <w:left w:val="none" w:sz="0" w:space="0" w:color="auto"/>
                                    <w:bottom w:val="none" w:sz="0" w:space="0" w:color="auto"/>
                                    <w:right w:val="none" w:sz="0" w:space="0" w:color="auto"/>
                                  </w:divBdr>
                                </w:div>
                                <w:div w:id="1931617374">
                                  <w:marLeft w:val="0"/>
                                  <w:marRight w:val="0"/>
                                  <w:marTop w:val="0"/>
                                  <w:marBottom w:val="0"/>
                                  <w:divBdr>
                                    <w:top w:val="none" w:sz="0" w:space="0" w:color="auto"/>
                                    <w:left w:val="none" w:sz="0" w:space="0" w:color="auto"/>
                                    <w:bottom w:val="none" w:sz="0" w:space="0" w:color="auto"/>
                                    <w:right w:val="none" w:sz="0" w:space="0" w:color="auto"/>
                                  </w:divBdr>
                                </w:div>
                                <w:div w:id="1249850384">
                                  <w:marLeft w:val="0"/>
                                  <w:marRight w:val="0"/>
                                  <w:marTop w:val="0"/>
                                  <w:marBottom w:val="0"/>
                                  <w:divBdr>
                                    <w:top w:val="none" w:sz="0" w:space="0" w:color="auto"/>
                                    <w:left w:val="none" w:sz="0" w:space="0" w:color="auto"/>
                                    <w:bottom w:val="none" w:sz="0" w:space="0" w:color="auto"/>
                                    <w:right w:val="none" w:sz="0" w:space="0" w:color="auto"/>
                                  </w:divBdr>
                                </w:div>
                                <w:div w:id="1566184898">
                                  <w:marLeft w:val="0"/>
                                  <w:marRight w:val="0"/>
                                  <w:marTop w:val="0"/>
                                  <w:marBottom w:val="0"/>
                                  <w:divBdr>
                                    <w:top w:val="none" w:sz="0" w:space="0" w:color="auto"/>
                                    <w:left w:val="none" w:sz="0" w:space="0" w:color="auto"/>
                                    <w:bottom w:val="none" w:sz="0" w:space="0" w:color="auto"/>
                                    <w:right w:val="none" w:sz="0" w:space="0" w:color="auto"/>
                                  </w:divBdr>
                                </w:div>
                                <w:div w:id="1199581818">
                                  <w:marLeft w:val="0"/>
                                  <w:marRight w:val="0"/>
                                  <w:marTop w:val="0"/>
                                  <w:marBottom w:val="0"/>
                                  <w:divBdr>
                                    <w:top w:val="none" w:sz="0" w:space="0" w:color="auto"/>
                                    <w:left w:val="none" w:sz="0" w:space="0" w:color="auto"/>
                                    <w:bottom w:val="none" w:sz="0" w:space="0" w:color="auto"/>
                                    <w:right w:val="none" w:sz="0" w:space="0" w:color="auto"/>
                                  </w:divBdr>
                                </w:div>
                                <w:div w:id="589656985">
                                  <w:marLeft w:val="0"/>
                                  <w:marRight w:val="0"/>
                                  <w:marTop w:val="0"/>
                                  <w:marBottom w:val="0"/>
                                  <w:divBdr>
                                    <w:top w:val="none" w:sz="0" w:space="0" w:color="auto"/>
                                    <w:left w:val="none" w:sz="0" w:space="0" w:color="auto"/>
                                    <w:bottom w:val="none" w:sz="0" w:space="0" w:color="auto"/>
                                    <w:right w:val="none" w:sz="0" w:space="0" w:color="auto"/>
                                  </w:divBdr>
                                </w:div>
                                <w:div w:id="1616326153">
                                  <w:marLeft w:val="0"/>
                                  <w:marRight w:val="0"/>
                                  <w:marTop w:val="0"/>
                                  <w:marBottom w:val="0"/>
                                  <w:divBdr>
                                    <w:top w:val="none" w:sz="0" w:space="0" w:color="auto"/>
                                    <w:left w:val="none" w:sz="0" w:space="0" w:color="auto"/>
                                    <w:bottom w:val="none" w:sz="0" w:space="0" w:color="auto"/>
                                    <w:right w:val="none" w:sz="0" w:space="0" w:color="auto"/>
                                  </w:divBdr>
                                </w:div>
                                <w:div w:id="336463702">
                                  <w:marLeft w:val="0"/>
                                  <w:marRight w:val="0"/>
                                  <w:marTop w:val="0"/>
                                  <w:marBottom w:val="0"/>
                                  <w:divBdr>
                                    <w:top w:val="none" w:sz="0" w:space="0" w:color="auto"/>
                                    <w:left w:val="none" w:sz="0" w:space="0" w:color="auto"/>
                                    <w:bottom w:val="none" w:sz="0" w:space="0" w:color="auto"/>
                                    <w:right w:val="none" w:sz="0" w:space="0" w:color="auto"/>
                                  </w:divBdr>
                                </w:div>
                                <w:div w:id="141316387">
                                  <w:marLeft w:val="0"/>
                                  <w:marRight w:val="0"/>
                                  <w:marTop w:val="0"/>
                                  <w:marBottom w:val="0"/>
                                  <w:divBdr>
                                    <w:top w:val="none" w:sz="0" w:space="0" w:color="auto"/>
                                    <w:left w:val="none" w:sz="0" w:space="0" w:color="auto"/>
                                    <w:bottom w:val="none" w:sz="0" w:space="0" w:color="auto"/>
                                    <w:right w:val="none" w:sz="0" w:space="0" w:color="auto"/>
                                  </w:divBdr>
                                </w:div>
                                <w:div w:id="1024284895">
                                  <w:marLeft w:val="0"/>
                                  <w:marRight w:val="0"/>
                                  <w:marTop w:val="0"/>
                                  <w:marBottom w:val="0"/>
                                  <w:divBdr>
                                    <w:top w:val="none" w:sz="0" w:space="0" w:color="auto"/>
                                    <w:left w:val="none" w:sz="0" w:space="0" w:color="auto"/>
                                    <w:bottom w:val="none" w:sz="0" w:space="0" w:color="auto"/>
                                    <w:right w:val="none" w:sz="0" w:space="0" w:color="auto"/>
                                  </w:divBdr>
                                </w:div>
                                <w:div w:id="2117560227">
                                  <w:marLeft w:val="0"/>
                                  <w:marRight w:val="0"/>
                                  <w:marTop w:val="0"/>
                                  <w:marBottom w:val="0"/>
                                  <w:divBdr>
                                    <w:top w:val="none" w:sz="0" w:space="0" w:color="auto"/>
                                    <w:left w:val="none" w:sz="0" w:space="0" w:color="auto"/>
                                    <w:bottom w:val="none" w:sz="0" w:space="0" w:color="auto"/>
                                    <w:right w:val="none" w:sz="0" w:space="0" w:color="auto"/>
                                  </w:divBdr>
                                </w:div>
                                <w:div w:id="2035110963">
                                  <w:marLeft w:val="0"/>
                                  <w:marRight w:val="0"/>
                                  <w:marTop w:val="0"/>
                                  <w:marBottom w:val="0"/>
                                  <w:divBdr>
                                    <w:top w:val="none" w:sz="0" w:space="0" w:color="auto"/>
                                    <w:left w:val="none" w:sz="0" w:space="0" w:color="auto"/>
                                    <w:bottom w:val="none" w:sz="0" w:space="0" w:color="auto"/>
                                    <w:right w:val="none" w:sz="0" w:space="0" w:color="auto"/>
                                  </w:divBdr>
                                </w:div>
                                <w:div w:id="1187014066">
                                  <w:marLeft w:val="0"/>
                                  <w:marRight w:val="0"/>
                                  <w:marTop w:val="0"/>
                                  <w:marBottom w:val="0"/>
                                  <w:divBdr>
                                    <w:top w:val="none" w:sz="0" w:space="0" w:color="auto"/>
                                    <w:left w:val="none" w:sz="0" w:space="0" w:color="auto"/>
                                    <w:bottom w:val="none" w:sz="0" w:space="0" w:color="auto"/>
                                    <w:right w:val="none" w:sz="0" w:space="0" w:color="auto"/>
                                  </w:divBdr>
                                </w:div>
                                <w:div w:id="247543692">
                                  <w:marLeft w:val="0"/>
                                  <w:marRight w:val="0"/>
                                  <w:marTop w:val="0"/>
                                  <w:marBottom w:val="0"/>
                                  <w:divBdr>
                                    <w:top w:val="none" w:sz="0" w:space="0" w:color="auto"/>
                                    <w:left w:val="none" w:sz="0" w:space="0" w:color="auto"/>
                                    <w:bottom w:val="none" w:sz="0" w:space="0" w:color="auto"/>
                                    <w:right w:val="none" w:sz="0" w:space="0" w:color="auto"/>
                                  </w:divBdr>
                                </w:div>
                                <w:div w:id="32928677">
                                  <w:marLeft w:val="0"/>
                                  <w:marRight w:val="0"/>
                                  <w:marTop w:val="0"/>
                                  <w:marBottom w:val="0"/>
                                  <w:divBdr>
                                    <w:top w:val="none" w:sz="0" w:space="0" w:color="auto"/>
                                    <w:left w:val="none" w:sz="0" w:space="0" w:color="auto"/>
                                    <w:bottom w:val="none" w:sz="0" w:space="0" w:color="auto"/>
                                    <w:right w:val="none" w:sz="0" w:space="0" w:color="auto"/>
                                  </w:divBdr>
                                </w:div>
                                <w:div w:id="879518588">
                                  <w:marLeft w:val="0"/>
                                  <w:marRight w:val="0"/>
                                  <w:marTop w:val="0"/>
                                  <w:marBottom w:val="0"/>
                                  <w:divBdr>
                                    <w:top w:val="none" w:sz="0" w:space="0" w:color="auto"/>
                                    <w:left w:val="none" w:sz="0" w:space="0" w:color="auto"/>
                                    <w:bottom w:val="none" w:sz="0" w:space="0" w:color="auto"/>
                                    <w:right w:val="none" w:sz="0" w:space="0" w:color="auto"/>
                                  </w:divBdr>
                                </w:div>
                                <w:div w:id="1096441599">
                                  <w:marLeft w:val="0"/>
                                  <w:marRight w:val="0"/>
                                  <w:marTop w:val="0"/>
                                  <w:marBottom w:val="0"/>
                                  <w:divBdr>
                                    <w:top w:val="none" w:sz="0" w:space="0" w:color="auto"/>
                                    <w:left w:val="none" w:sz="0" w:space="0" w:color="auto"/>
                                    <w:bottom w:val="none" w:sz="0" w:space="0" w:color="auto"/>
                                    <w:right w:val="none" w:sz="0" w:space="0" w:color="auto"/>
                                  </w:divBdr>
                                </w:div>
                                <w:div w:id="1958097041">
                                  <w:marLeft w:val="0"/>
                                  <w:marRight w:val="0"/>
                                  <w:marTop w:val="0"/>
                                  <w:marBottom w:val="0"/>
                                  <w:divBdr>
                                    <w:top w:val="none" w:sz="0" w:space="0" w:color="auto"/>
                                    <w:left w:val="none" w:sz="0" w:space="0" w:color="auto"/>
                                    <w:bottom w:val="none" w:sz="0" w:space="0" w:color="auto"/>
                                    <w:right w:val="none" w:sz="0" w:space="0" w:color="auto"/>
                                  </w:divBdr>
                                </w:div>
                                <w:div w:id="1326663907">
                                  <w:marLeft w:val="0"/>
                                  <w:marRight w:val="0"/>
                                  <w:marTop w:val="0"/>
                                  <w:marBottom w:val="0"/>
                                  <w:divBdr>
                                    <w:top w:val="none" w:sz="0" w:space="0" w:color="auto"/>
                                    <w:left w:val="none" w:sz="0" w:space="0" w:color="auto"/>
                                    <w:bottom w:val="none" w:sz="0" w:space="0" w:color="auto"/>
                                    <w:right w:val="none" w:sz="0" w:space="0" w:color="auto"/>
                                  </w:divBdr>
                                </w:div>
                                <w:div w:id="1057821490">
                                  <w:marLeft w:val="0"/>
                                  <w:marRight w:val="0"/>
                                  <w:marTop w:val="0"/>
                                  <w:marBottom w:val="0"/>
                                  <w:divBdr>
                                    <w:top w:val="none" w:sz="0" w:space="0" w:color="auto"/>
                                    <w:left w:val="none" w:sz="0" w:space="0" w:color="auto"/>
                                    <w:bottom w:val="none" w:sz="0" w:space="0" w:color="auto"/>
                                    <w:right w:val="none" w:sz="0" w:space="0" w:color="auto"/>
                                  </w:divBdr>
                                </w:div>
                                <w:div w:id="33236486">
                                  <w:marLeft w:val="0"/>
                                  <w:marRight w:val="0"/>
                                  <w:marTop w:val="0"/>
                                  <w:marBottom w:val="0"/>
                                  <w:divBdr>
                                    <w:top w:val="none" w:sz="0" w:space="0" w:color="auto"/>
                                    <w:left w:val="none" w:sz="0" w:space="0" w:color="auto"/>
                                    <w:bottom w:val="none" w:sz="0" w:space="0" w:color="auto"/>
                                    <w:right w:val="none" w:sz="0" w:space="0" w:color="auto"/>
                                  </w:divBdr>
                                </w:div>
                                <w:div w:id="1462842931">
                                  <w:marLeft w:val="0"/>
                                  <w:marRight w:val="0"/>
                                  <w:marTop w:val="0"/>
                                  <w:marBottom w:val="0"/>
                                  <w:divBdr>
                                    <w:top w:val="none" w:sz="0" w:space="0" w:color="auto"/>
                                    <w:left w:val="none" w:sz="0" w:space="0" w:color="auto"/>
                                    <w:bottom w:val="none" w:sz="0" w:space="0" w:color="auto"/>
                                    <w:right w:val="none" w:sz="0" w:space="0" w:color="auto"/>
                                  </w:divBdr>
                                </w:div>
                                <w:div w:id="1286157165">
                                  <w:marLeft w:val="0"/>
                                  <w:marRight w:val="0"/>
                                  <w:marTop w:val="0"/>
                                  <w:marBottom w:val="0"/>
                                  <w:divBdr>
                                    <w:top w:val="none" w:sz="0" w:space="0" w:color="auto"/>
                                    <w:left w:val="none" w:sz="0" w:space="0" w:color="auto"/>
                                    <w:bottom w:val="none" w:sz="0" w:space="0" w:color="auto"/>
                                    <w:right w:val="none" w:sz="0" w:space="0" w:color="auto"/>
                                  </w:divBdr>
                                </w:div>
                                <w:div w:id="2123063581">
                                  <w:marLeft w:val="0"/>
                                  <w:marRight w:val="0"/>
                                  <w:marTop w:val="0"/>
                                  <w:marBottom w:val="0"/>
                                  <w:divBdr>
                                    <w:top w:val="none" w:sz="0" w:space="0" w:color="auto"/>
                                    <w:left w:val="none" w:sz="0" w:space="0" w:color="auto"/>
                                    <w:bottom w:val="none" w:sz="0" w:space="0" w:color="auto"/>
                                    <w:right w:val="none" w:sz="0" w:space="0" w:color="auto"/>
                                  </w:divBdr>
                                </w:div>
                                <w:div w:id="909080410">
                                  <w:marLeft w:val="0"/>
                                  <w:marRight w:val="0"/>
                                  <w:marTop w:val="0"/>
                                  <w:marBottom w:val="0"/>
                                  <w:divBdr>
                                    <w:top w:val="none" w:sz="0" w:space="0" w:color="auto"/>
                                    <w:left w:val="none" w:sz="0" w:space="0" w:color="auto"/>
                                    <w:bottom w:val="none" w:sz="0" w:space="0" w:color="auto"/>
                                    <w:right w:val="none" w:sz="0" w:space="0" w:color="auto"/>
                                  </w:divBdr>
                                </w:div>
                                <w:div w:id="1682198423">
                                  <w:marLeft w:val="0"/>
                                  <w:marRight w:val="0"/>
                                  <w:marTop w:val="0"/>
                                  <w:marBottom w:val="0"/>
                                  <w:divBdr>
                                    <w:top w:val="none" w:sz="0" w:space="0" w:color="auto"/>
                                    <w:left w:val="none" w:sz="0" w:space="0" w:color="auto"/>
                                    <w:bottom w:val="none" w:sz="0" w:space="0" w:color="auto"/>
                                    <w:right w:val="none" w:sz="0" w:space="0" w:color="auto"/>
                                  </w:divBdr>
                                </w:div>
                                <w:div w:id="1617371933">
                                  <w:marLeft w:val="0"/>
                                  <w:marRight w:val="0"/>
                                  <w:marTop w:val="0"/>
                                  <w:marBottom w:val="0"/>
                                  <w:divBdr>
                                    <w:top w:val="none" w:sz="0" w:space="0" w:color="auto"/>
                                    <w:left w:val="none" w:sz="0" w:space="0" w:color="auto"/>
                                    <w:bottom w:val="none" w:sz="0" w:space="0" w:color="auto"/>
                                    <w:right w:val="none" w:sz="0" w:space="0" w:color="auto"/>
                                  </w:divBdr>
                                </w:div>
                                <w:div w:id="753084670">
                                  <w:marLeft w:val="0"/>
                                  <w:marRight w:val="0"/>
                                  <w:marTop w:val="0"/>
                                  <w:marBottom w:val="0"/>
                                  <w:divBdr>
                                    <w:top w:val="none" w:sz="0" w:space="0" w:color="auto"/>
                                    <w:left w:val="none" w:sz="0" w:space="0" w:color="auto"/>
                                    <w:bottom w:val="none" w:sz="0" w:space="0" w:color="auto"/>
                                    <w:right w:val="none" w:sz="0" w:space="0" w:color="auto"/>
                                  </w:divBdr>
                                </w:div>
                                <w:div w:id="552353641">
                                  <w:marLeft w:val="0"/>
                                  <w:marRight w:val="0"/>
                                  <w:marTop w:val="0"/>
                                  <w:marBottom w:val="0"/>
                                  <w:divBdr>
                                    <w:top w:val="none" w:sz="0" w:space="0" w:color="auto"/>
                                    <w:left w:val="none" w:sz="0" w:space="0" w:color="auto"/>
                                    <w:bottom w:val="none" w:sz="0" w:space="0" w:color="auto"/>
                                    <w:right w:val="none" w:sz="0" w:space="0" w:color="auto"/>
                                  </w:divBdr>
                                </w:div>
                                <w:div w:id="920991025">
                                  <w:marLeft w:val="0"/>
                                  <w:marRight w:val="0"/>
                                  <w:marTop w:val="0"/>
                                  <w:marBottom w:val="0"/>
                                  <w:divBdr>
                                    <w:top w:val="none" w:sz="0" w:space="0" w:color="auto"/>
                                    <w:left w:val="none" w:sz="0" w:space="0" w:color="auto"/>
                                    <w:bottom w:val="none" w:sz="0" w:space="0" w:color="auto"/>
                                    <w:right w:val="none" w:sz="0" w:space="0" w:color="auto"/>
                                  </w:divBdr>
                                </w:div>
                                <w:div w:id="722943291">
                                  <w:marLeft w:val="0"/>
                                  <w:marRight w:val="0"/>
                                  <w:marTop w:val="0"/>
                                  <w:marBottom w:val="0"/>
                                  <w:divBdr>
                                    <w:top w:val="none" w:sz="0" w:space="0" w:color="auto"/>
                                    <w:left w:val="none" w:sz="0" w:space="0" w:color="auto"/>
                                    <w:bottom w:val="none" w:sz="0" w:space="0" w:color="auto"/>
                                    <w:right w:val="none" w:sz="0" w:space="0" w:color="auto"/>
                                  </w:divBdr>
                                </w:div>
                                <w:div w:id="228424871">
                                  <w:marLeft w:val="0"/>
                                  <w:marRight w:val="0"/>
                                  <w:marTop w:val="0"/>
                                  <w:marBottom w:val="0"/>
                                  <w:divBdr>
                                    <w:top w:val="none" w:sz="0" w:space="0" w:color="auto"/>
                                    <w:left w:val="none" w:sz="0" w:space="0" w:color="auto"/>
                                    <w:bottom w:val="none" w:sz="0" w:space="0" w:color="auto"/>
                                    <w:right w:val="none" w:sz="0" w:space="0" w:color="auto"/>
                                  </w:divBdr>
                                </w:div>
                                <w:div w:id="919561137">
                                  <w:marLeft w:val="0"/>
                                  <w:marRight w:val="0"/>
                                  <w:marTop w:val="0"/>
                                  <w:marBottom w:val="0"/>
                                  <w:divBdr>
                                    <w:top w:val="none" w:sz="0" w:space="0" w:color="auto"/>
                                    <w:left w:val="none" w:sz="0" w:space="0" w:color="auto"/>
                                    <w:bottom w:val="none" w:sz="0" w:space="0" w:color="auto"/>
                                    <w:right w:val="none" w:sz="0" w:space="0" w:color="auto"/>
                                  </w:divBdr>
                                </w:div>
                                <w:div w:id="673806176">
                                  <w:marLeft w:val="0"/>
                                  <w:marRight w:val="0"/>
                                  <w:marTop w:val="0"/>
                                  <w:marBottom w:val="0"/>
                                  <w:divBdr>
                                    <w:top w:val="none" w:sz="0" w:space="0" w:color="auto"/>
                                    <w:left w:val="none" w:sz="0" w:space="0" w:color="auto"/>
                                    <w:bottom w:val="none" w:sz="0" w:space="0" w:color="auto"/>
                                    <w:right w:val="none" w:sz="0" w:space="0" w:color="auto"/>
                                  </w:divBdr>
                                </w:div>
                                <w:div w:id="955604206">
                                  <w:marLeft w:val="0"/>
                                  <w:marRight w:val="0"/>
                                  <w:marTop w:val="0"/>
                                  <w:marBottom w:val="0"/>
                                  <w:divBdr>
                                    <w:top w:val="none" w:sz="0" w:space="0" w:color="auto"/>
                                    <w:left w:val="none" w:sz="0" w:space="0" w:color="auto"/>
                                    <w:bottom w:val="none" w:sz="0" w:space="0" w:color="auto"/>
                                    <w:right w:val="none" w:sz="0" w:space="0" w:color="auto"/>
                                  </w:divBdr>
                                </w:div>
                                <w:div w:id="760491661">
                                  <w:marLeft w:val="0"/>
                                  <w:marRight w:val="0"/>
                                  <w:marTop w:val="0"/>
                                  <w:marBottom w:val="0"/>
                                  <w:divBdr>
                                    <w:top w:val="none" w:sz="0" w:space="0" w:color="auto"/>
                                    <w:left w:val="none" w:sz="0" w:space="0" w:color="auto"/>
                                    <w:bottom w:val="none" w:sz="0" w:space="0" w:color="auto"/>
                                    <w:right w:val="none" w:sz="0" w:space="0" w:color="auto"/>
                                  </w:divBdr>
                                </w:div>
                                <w:div w:id="1698239337">
                                  <w:marLeft w:val="0"/>
                                  <w:marRight w:val="0"/>
                                  <w:marTop w:val="0"/>
                                  <w:marBottom w:val="0"/>
                                  <w:divBdr>
                                    <w:top w:val="none" w:sz="0" w:space="0" w:color="auto"/>
                                    <w:left w:val="none" w:sz="0" w:space="0" w:color="auto"/>
                                    <w:bottom w:val="none" w:sz="0" w:space="0" w:color="auto"/>
                                    <w:right w:val="none" w:sz="0" w:space="0" w:color="auto"/>
                                  </w:divBdr>
                                </w:div>
                                <w:div w:id="599030877">
                                  <w:marLeft w:val="0"/>
                                  <w:marRight w:val="0"/>
                                  <w:marTop w:val="0"/>
                                  <w:marBottom w:val="0"/>
                                  <w:divBdr>
                                    <w:top w:val="none" w:sz="0" w:space="0" w:color="auto"/>
                                    <w:left w:val="none" w:sz="0" w:space="0" w:color="auto"/>
                                    <w:bottom w:val="none" w:sz="0" w:space="0" w:color="auto"/>
                                    <w:right w:val="none" w:sz="0" w:space="0" w:color="auto"/>
                                  </w:divBdr>
                                </w:div>
                                <w:div w:id="857426354">
                                  <w:marLeft w:val="0"/>
                                  <w:marRight w:val="0"/>
                                  <w:marTop w:val="0"/>
                                  <w:marBottom w:val="0"/>
                                  <w:divBdr>
                                    <w:top w:val="none" w:sz="0" w:space="0" w:color="auto"/>
                                    <w:left w:val="none" w:sz="0" w:space="0" w:color="auto"/>
                                    <w:bottom w:val="none" w:sz="0" w:space="0" w:color="auto"/>
                                    <w:right w:val="none" w:sz="0" w:space="0" w:color="auto"/>
                                  </w:divBdr>
                                </w:div>
                                <w:div w:id="1098719371">
                                  <w:marLeft w:val="0"/>
                                  <w:marRight w:val="0"/>
                                  <w:marTop w:val="0"/>
                                  <w:marBottom w:val="0"/>
                                  <w:divBdr>
                                    <w:top w:val="none" w:sz="0" w:space="0" w:color="auto"/>
                                    <w:left w:val="none" w:sz="0" w:space="0" w:color="auto"/>
                                    <w:bottom w:val="none" w:sz="0" w:space="0" w:color="auto"/>
                                    <w:right w:val="none" w:sz="0" w:space="0" w:color="auto"/>
                                  </w:divBdr>
                                </w:div>
                                <w:div w:id="402488714">
                                  <w:marLeft w:val="0"/>
                                  <w:marRight w:val="0"/>
                                  <w:marTop w:val="0"/>
                                  <w:marBottom w:val="0"/>
                                  <w:divBdr>
                                    <w:top w:val="none" w:sz="0" w:space="0" w:color="auto"/>
                                    <w:left w:val="none" w:sz="0" w:space="0" w:color="auto"/>
                                    <w:bottom w:val="none" w:sz="0" w:space="0" w:color="auto"/>
                                    <w:right w:val="none" w:sz="0" w:space="0" w:color="auto"/>
                                  </w:divBdr>
                                </w:div>
                                <w:div w:id="1022899027">
                                  <w:marLeft w:val="0"/>
                                  <w:marRight w:val="0"/>
                                  <w:marTop w:val="0"/>
                                  <w:marBottom w:val="0"/>
                                  <w:divBdr>
                                    <w:top w:val="none" w:sz="0" w:space="0" w:color="auto"/>
                                    <w:left w:val="none" w:sz="0" w:space="0" w:color="auto"/>
                                    <w:bottom w:val="none" w:sz="0" w:space="0" w:color="auto"/>
                                    <w:right w:val="none" w:sz="0" w:space="0" w:color="auto"/>
                                  </w:divBdr>
                                </w:div>
                                <w:div w:id="451897315">
                                  <w:marLeft w:val="0"/>
                                  <w:marRight w:val="0"/>
                                  <w:marTop w:val="0"/>
                                  <w:marBottom w:val="0"/>
                                  <w:divBdr>
                                    <w:top w:val="none" w:sz="0" w:space="0" w:color="auto"/>
                                    <w:left w:val="none" w:sz="0" w:space="0" w:color="auto"/>
                                    <w:bottom w:val="none" w:sz="0" w:space="0" w:color="auto"/>
                                    <w:right w:val="none" w:sz="0" w:space="0" w:color="auto"/>
                                  </w:divBdr>
                                </w:div>
                                <w:div w:id="619072266">
                                  <w:marLeft w:val="0"/>
                                  <w:marRight w:val="0"/>
                                  <w:marTop w:val="0"/>
                                  <w:marBottom w:val="0"/>
                                  <w:divBdr>
                                    <w:top w:val="none" w:sz="0" w:space="0" w:color="auto"/>
                                    <w:left w:val="none" w:sz="0" w:space="0" w:color="auto"/>
                                    <w:bottom w:val="none" w:sz="0" w:space="0" w:color="auto"/>
                                    <w:right w:val="none" w:sz="0" w:space="0" w:color="auto"/>
                                  </w:divBdr>
                                </w:div>
                                <w:div w:id="1811094345">
                                  <w:marLeft w:val="0"/>
                                  <w:marRight w:val="0"/>
                                  <w:marTop w:val="0"/>
                                  <w:marBottom w:val="0"/>
                                  <w:divBdr>
                                    <w:top w:val="none" w:sz="0" w:space="0" w:color="auto"/>
                                    <w:left w:val="none" w:sz="0" w:space="0" w:color="auto"/>
                                    <w:bottom w:val="none" w:sz="0" w:space="0" w:color="auto"/>
                                    <w:right w:val="none" w:sz="0" w:space="0" w:color="auto"/>
                                  </w:divBdr>
                                </w:div>
                                <w:div w:id="1526674986">
                                  <w:marLeft w:val="0"/>
                                  <w:marRight w:val="0"/>
                                  <w:marTop w:val="0"/>
                                  <w:marBottom w:val="0"/>
                                  <w:divBdr>
                                    <w:top w:val="none" w:sz="0" w:space="0" w:color="auto"/>
                                    <w:left w:val="none" w:sz="0" w:space="0" w:color="auto"/>
                                    <w:bottom w:val="none" w:sz="0" w:space="0" w:color="auto"/>
                                    <w:right w:val="none" w:sz="0" w:space="0" w:color="auto"/>
                                  </w:divBdr>
                                </w:div>
                                <w:div w:id="1871215124">
                                  <w:marLeft w:val="0"/>
                                  <w:marRight w:val="0"/>
                                  <w:marTop w:val="0"/>
                                  <w:marBottom w:val="0"/>
                                  <w:divBdr>
                                    <w:top w:val="none" w:sz="0" w:space="0" w:color="auto"/>
                                    <w:left w:val="none" w:sz="0" w:space="0" w:color="auto"/>
                                    <w:bottom w:val="none" w:sz="0" w:space="0" w:color="auto"/>
                                    <w:right w:val="none" w:sz="0" w:space="0" w:color="auto"/>
                                  </w:divBdr>
                                </w:div>
                                <w:div w:id="1987318455">
                                  <w:marLeft w:val="0"/>
                                  <w:marRight w:val="0"/>
                                  <w:marTop w:val="0"/>
                                  <w:marBottom w:val="0"/>
                                  <w:divBdr>
                                    <w:top w:val="none" w:sz="0" w:space="0" w:color="auto"/>
                                    <w:left w:val="none" w:sz="0" w:space="0" w:color="auto"/>
                                    <w:bottom w:val="none" w:sz="0" w:space="0" w:color="auto"/>
                                    <w:right w:val="none" w:sz="0" w:space="0" w:color="auto"/>
                                  </w:divBdr>
                                </w:div>
                                <w:div w:id="73556340">
                                  <w:marLeft w:val="0"/>
                                  <w:marRight w:val="0"/>
                                  <w:marTop w:val="0"/>
                                  <w:marBottom w:val="0"/>
                                  <w:divBdr>
                                    <w:top w:val="none" w:sz="0" w:space="0" w:color="auto"/>
                                    <w:left w:val="none" w:sz="0" w:space="0" w:color="auto"/>
                                    <w:bottom w:val="none" w:sz="0" w:space="0" w:color="auto"/>
                                    <w:right w:val="none" w:sz="0" w:space="0" w:color="auto"/>
                                  </w:divBdr>
                                </w:div>
                                <w:div w:id="1135416659">
                                  <w:marLeft w:val="0"/>
                                  <w:marRight w:val="0"/>
                                  <w:marTop w:val="0"/>
                                  <w:marBottom w:val="0"/>
                                  <w:divBdr>
                                    <w:top w:val="none" w:sz="0" w:space="0" w:color="auto"/>
                                    <w:left w:val="none" w:sz="0" w:space="0" w:color="auto"/>
                                    <w:bottom w:val="none" w:sz="0" w:space="0" w:color="auto"/>
                                    <w:right w:val="none" w:sz="0" w:space="0" w:color="auto"/>
                                  </w:divBdr>
                                </w:div>
                                <w:div w:id="546990720">
                                  <w:marLeft w:val="0"/>
                                  <w:marRight w:val="0"/>
                                  <w:marTop w:val="0"/>
                                  <w:marBottom w:val="0"/>
                                  <w:divBdr>
                                    <w:top w:val="none" w:sz="0" w:space="0" w:color="auto"/>
                                    <w:left w:val="none" w:sz="0" w:space="0" w:color="auto"/>
                                    <w:bottom w:val="none" w:sz="0" w:space="0" w:color="auto"/>
                                    <w:right w:val="none" w:sz="0" w:space="0" w:color="auto"/>
                                  </w:divBdr>
                                </w:div>
                                <w:div w:id="1641692375">
                                  <w:marLeft w:val="0"/>
                                  <w:marRight w:val="0"/>
                                  <w:marTop w:val="0"/>
                                  <w:marBottom w:val="0"/>
                                  <w:divBdr>
                                    <w:top w:val="none" w:sz="0" w:space="0" w:color="auto"/>
                                    <w:left w:val="none" w:sz="0" w:space="0" w:color="auto"/>
                                    <w:bottom w:val="none" w:sz="0" w:space="0" w:color="auto"/>
                                    <w:right w:val="none" w:sz="0" w:space="0" w:color="auto"/>
                                  </w:divBdr>
                                </w:div>
                                <w:div w:id="564146415">
                                  <w:marLeft w:val="0"/>
                                  <w:marRight w:val="0"/>
                                  <w:marTop w:val="0"/>
                                  <w:marBottom w:val="0"/>
                                  <w:divBdr>
                                    <w:top w:val="none" w:sz="0" w:space="0" w:color="auto"/>
                                    <w:left w:val="none" w:sz="0" w:space="0" w:color="auto"/>
                                    <w:bottom w:val="none" w:sz="0" w:space="0" w:color="auto"/>
                                    <w:right w:val="none" w:sz="0" w:space="0" w:color="auto"/>
                                  </w:divBdr>
                                </w:div>
                                <w:div w:id="1476993772">
                                  <w:marLeft w:val="0"/>
                                  <w:marRight w:val="0"/>
                                  <w:marTop w:val="0"/>
                                  <w:marBottom w:val="0"/>
                                  <w:divBdr>
                                    <w:top w:val="none" w:sz="0" w:space="0" w:color="auto"/>
                                    <w:left w:val="none" w:sz="0" w:space="0" w:color="auto"/>
                                    <w:bottom w:val="none" w:sz="0" w:space="0" w:color="auto"/>
                                    <w:right w:val="none" w:sz="0" w:space="0" w:color="auto"/>
                                  </w:divBdr>
                                </w:div>
                                <w:div w:id="1427268903">
                                  <w:marLeft w:val="0"/>
                                  <w:marRight w:val="0"/>
                                  <w:marTop w:val="0"/>
                                  <w:marBottom w:val="0"/>
                                  <w:divBdr>
                                    <w:top w:val="none" w:sz="0" w:space="0" w:color="auto"/>
                                    <w:left w:val="none" w:sz="0" w:space="0" w:color="auto"/>
                                    <w:bottom w:val="none" w:sz="0" w:space="0" w:color="auto"/>
                                    <w:right w:val="none" w:sz="0" w:space="0" w:color="auto"/>
                                  </w:divBdr>
                                </w:div>
                                <w:div w:id="897741908">
                                  <w:marLeft w:val="0"/>
                                  <w:marRight w:val="0"/>
                                  <w:marTop w:val="0"/>
                                  <w:marBottom w:val="0"/>
                                  <w:divBdr>
                                    <w:top w:val="none" w:sz="0" w:space="0" w:color="auto"/>
                                    <w:left w:val="none" w:sz="0" w:space="0" w:color="auto"/>
                                    <w:bottom w:val="none" w:sz="0" w:space="0" w:color="auto"/>
                                    <w:right w:val="none" w:sz="0" w:space="0" w:color="auto"/>
                                  </w:divBdr>
                                </w:div>
                                <w:div w:id="1950698246">
                                  <w:marLeft w:val="0"/>
                                  <w:marRight w:val="0"/>
                                  <w:marTop w:val="0"/>
                                  <w:marBottom w:val="0"/>
                                  <w:divBdr>
                                    <w:top w:val="none" w:sz="0" w:space="0" w:color="auto"/>
                                    <w:left w:val="none" w:sz="0" w:space="0" w:color="auto"/>
                                    <w:bottom w:val="none" w:sz="0" w:space="0" w:color="auto"/>
                                    <w:right w:val="none" w:sz="0" w:space="0" w:color="auto"/>
                                  </w:divBdr>
                                </w:div>
                                <w:div w:id="1341199091">
                                  <w:marLeft w:val="0"/>
                                  <w:marRight w:val="0"/>
                                  <w:marTop w:val="0"/>
                                  <w:marBottom w:val="0"/>
                                  <w:divBdr>
                                    <w:top w:val="none" w:sz="0" w:space="0" w:color="auto"/>
                                    <w:left w:val="none" w:sz="0" w:space="0" w:color="auto"/>
                                    <w:bottom w:val="none" w:sz="0" w:space="0" w:color="auto"/>
                                    <w:right w:val="none" w:sz="0" w:space="0" w:color="auto"/>
                                  </w:divBdr>
                                </w:div>
                                <w:div w:id="2011642518">
                                  <w:marLeft w:val="0"/>
                                  <w:marRight w:val="0"/>
                                  <w:marTop w:val="0"/>
                                  <w:marBottom w:val="0"/>
                                  <w:divBdr>
                                    <w:top w:val="none" w:sz="0" w:space="0" w:color="auto"/>
                                    <w:left w:val="none" w:sz="0" w:space="0" w:color="auto"/>
                                    <w:bottom w:val="none" w:sz="0" w:space="0" w:color="auto"/>
                                    <w:right w:val="none" w:sz="0" w:space="0" w:color="auto"/>
                                  </w:divBdr>
                                </w:div>
                                <w:div w:id="328562304">
                                  <w:marLeft w:val="0"/>
                                  <w:marRight w:val="0"/>
                                  <w:marTop w:val="0"/>
                                  <w:marBottom w:val="0"/>
                                  <w:divBdr>
                                    <w:top w:val="none" w:sz="0" w:space="0" w:color="auto"/>
                                    <w:left w:val="none" w:sz="0" w:space="0" w:color="auto"/>
                                    <w:bottom w:val="none" w:sz="0" w:space="0" w:color="auto"/>
                                    <w:right w:val="none" w:sz="0" w:space="0" w:color="auto"/>
                                  </w:divBdr>
                                </w:div>
                                <w:div w:id="660230302">
                                  <w:marLeft w:val="0"/>
                                  <w:marRight w:val="0"/>
                                  <w:marTop w:val="0"/>
                                  <w:marBottom w:val="0"/>
                                  <w:divBdr>
                                    <w:top w:val="none" w:sz="0" w:space="0" w:color="auto"/>
                                    <w:left w:val="none" w:sz="0" w:space="0" w:color="auto"/>
                                    <w:bottom w:val="none" w:sz="0" w:space="0" w:color="auto"/>
                                    <w:right w:val="none" w:sz="0" w:space="0" w:color="auto"/>
                                  </w:divBdr>
                                </w:div>
                                <w:div w:id="1332564981">
                                  <w:marLeft w:val="0"/>
                                  <w:marRight w:val="0"/>
                                  <w:marTop w:val="0"/>
                                  <w:marBottom w:val="0"/>
                                  <w:divBdr>
                                    <w:top w:val="none" w:sz="0" w:space="0" w:color="auto"/>
                                    <w:left w:val="none" w:sz="0" w:space="0" w:color="auto"/>
                                    <w:bottom w:val="none" w:sz="0" w:space="0" w:color="auto"/>
                                    <w:right w:val="none" w:sz="0" w:space="0" w:color="auto"/>
                                  </w:divBdr>
                                </w:div>
                                <w:div w:id="117456158">
                                  <w:marLeft w:val="0"/>
                                  <w:marRight w:val="0"/>
                                  <w:marTop w:val="0"/>
                                  <w:marBottom w:val="0"/>
                                  <w:divBdr>
                                    <w:top w:val="none" w:sz="0" w:space="0" w:color="auto"/>
                                    <w:left w:val="none" w:sz="0" w:space="0" w:color="auto"/>
                                    <w:bottom w:val="none" w:sz="0" w:space="0" w:color="auto"/>
                                    <w:right w:val="none" w:sz="0" w:space="0" w:color="auto"/>
                                  </w:divBdr>
                                </w:div>
                                <w:div w:id="1378578584">
                                  <w:marLeft w:val="0"/>
                                  <w:marRight w:val="0"/>
                                  <w:marTop w:val="0"/>
                                  <w:marBottom w:val="0"/>
                                  <w:divBdr>
                                    <w:top w:val="none" w:sz="0" w:space="0" w:color="auto"/>
                                    <w:left w:val="none" w:sz="0" w:space="0" w:color="auto"/>
                                    <w:bottom w:val="none" w:sz="0" w:space="0" w:color="auto"/>
                                    <w:right w:val="none" w:sz="0" w:space="0" w:color="auto"/>
                                  </w:divBdr>
                                </w:div>
                                <w:div w:id="527762894">
                                  <w:marLeft w:val="0"/>
                                  <w:marRight w:val="0"/>
                                  <w:marTop w:val="0"/>
                                  <w:marBottom w:val="0"/>
                                  <w:divBdr>
                                    <w:top w:val="none" w:sz="0" w:space="0" w:color="auto"/>
                                    <w:left w:val="none" w:sz="0" w:space="0" w:color="auto"/>
                                    <w:bottom w:val="none" w:sz="0" w:space="0" w:color="auto"/>
                                    <w:right w:val="none" w:sz="0" w:space="0" w:color="auto"/>
                                  </w:divBdr>
                                </w:div>
                                <w:div w:id="852452964">
                                  <w:marLeft w:val="0"/>
                                  <w:marRight w:val="0"/>
                                  <w:marTop w:val="0"/>
                                  <w:marBottom w:val="0"/>
                                  <w:divBdr>
                                    <w:top w:val="none" w:sz="0" w:space="0" w:color="auto"/>
                                    <w:left w:val="none" w:sz="0" w:space="0" w:color="auto"/>
                                    <w:bottom w:val="none" w:sz="0" w:space="0" w:color="auto"/>
                                    <w:right w:val="none" w:sz="0" w:space="0" w:color="auto"/>
                                  </w:divBdr>
                                </w:div>
                                <w:div w:id="631525570">
                                  <w:marLeft w:val="0"/>
                                  <w:marRight w:val="0"/>
                                  <w:marTop w:val="0"/>
                                  <w:marBottom w:val="0"/>
                                  <w:divBdr>
                                    <w:top w:val="none" w:sz="0" w:space="0" w:color="auto"/>
                                    <w:left w:val="none" w:sz="0" w:space="0" w:color="auto"/>
                                    <w:bottom w:val="none" w:sz="0" w:space="0" w:color="auto"/>
                                    <w:right w:val="none" w:sz="0" w:space="0" w:color="auto"/>
                                  </w:divBdr>
                                </w:div>
                                <w:div w:id="1119643921">
                                  <w:marLeft w:val="0"/>
                                  <w:marRight w:val="0"/>
                                  <w:marTop w:val="0"/>
                                  <w:marBottom w:val="0"/>
                                  <w:divBdr>
                                    <w:top w:val="none" w:sz="0" w:space="0" w:color="auto"/>
                                    <w:left w:val="none" w:sz="0" w:space="0" w:color="auto"/>
                                    <w:bottom w:val="none" w:sz="0" w:space="0" w:color="auto"/>
                                    <w:right w:val="none" w:sz="0" w:space="0" w:color="auto"/>
                                  </w:divBdr>
                                </w:div>
                                <w:div w:id="1406957391">
                                  <w:marLeft w:val="0"/>
                                  <w:marRight w:val="0"/>
                                  <w:marTop w:val="0"/>
                                  <w:marBottom w:val="0"/>
                                  <w:divBdr>
                                    <w:top w:val="none" w:sz="0" w:space="0" w:color="auto"/>
                                    <w:left w:val="none" w:sz="0" w:space="0" w:color="auto"/>
                                    <w:bottom w:val="none" w:sz="0" w:space="0" w:color="auto"/>
                                    <w:right w:val="none" w:sz="0" w:space="0" w:color="auto"/>
                                  </w:divBdr>
                                </w:div>
                                <w:div w:id="836651916">
                                  <w:marLeft w:val="0"/>
                                  <w:marRight w:val="0"/>
                                  <w:marTop w:val="0"/>
                                  <w:marBottom w:val="0"/>
                                  <w:divBdr>
                                    <w:top w:val="none" w:sz="0" w:space="0" w:color="auto"/>
                                    <w:left w:val="none" w:sz="0" w:space="0" w:color="auto"/>
                                    <w:bottom w:val="none" w:sz="0" w:space="0" w:color="auto"/>
                                    <w:right w:val="none" w:sz="0" w:space="0" w:color="auto"/>
                                  </w:divBdr>
                                </w:div>
                                <w:div w:id="1293711174">
                                  <w:marLeft w:val="0"/>
                                  <w:marRight w:val="0"/>
                                  <w:marTop w:val="0"/>
                                  <w:marBottom w:val="0"/>
                                  <w:divBdr>
                                    <w:top w:val="none" w:sz="0" w:space="0" w:color="auto"/>
                                    <w:left w:val="none" w:sz="0" w:space="0" w:color="auto"/>
                                    <w:bottom w:val="none" w:sz="0" w:space="0" w:color="auto"/>
                                    <w:right w:val="none" w:sz="0" w:space="0" w:color="auto"/>
                                  </w:divBdr>
                                </w:div>
                                <w:div w:id="1621717698">
                                  <w:marLeft w:val="0"/>
                                  <w:marRight w:val="0"/>
                                  <w:marTop w:val="0"/>
                                  <w:marBottom w:val="0"/>
                                  <w:divBdr>
                                    <w:top w:val="none" w:sz="0" w:space="0" w:color="auto"/>
                                    <w:left w:val="none" w:sz="0" w:space="0" w:color="auto"/>
                                    <w:bottom w:val="none" w:sz="0" w:space="0" w:color="auto"/>
                                    <w:right w:val="none" w:sz="0" w:space="0" w:color="auto"/>
                                  </w:divBdr>
                                </w:div>
                                <w:div w:id="617301870">
                                  <w:marLeft w:val="0"/>
                                  <w:marRight w:val="0"/>
                                  <w:marTop w:val="0"/>
                                  <w:marBottom w:val="0"/>
                                  <w:divBdr>
                                    <w:top w:val="none" w:sz="0" w:space="0" w:color="auto"/>
                                    <w:left w:val="none" w:sz="0" w:space="0" w:color="auto"/>
                                    <w:bottom w:val="none" w:sz="0" w:space="0" w:color="auto"/>
                                    <w:right w:val="none" w:sz="0" w:space="0" w:color="auto"/>
                                  </w:divBdr>
                                </w:div>
                                <w:div w:id="1483620787">
                                  <w:marLeft w:val="0"/>
                                  <w:marRight w:val="0"/>
                                  <w:marTop w:val="0"/>
                                  <w:marBottom w:val="0"/>
                                  <w:divBdr>
                                    <w:top w:val="none" w:sz="0" w:space="0" w:color="auto"/>
                                    <w:left w:val="none" w:sz="0" w:space="0" w:color="auto"/>
                                    <w:bottom w:val="none" w:sz="0" w:space="0" w:color="auto"/>
                                    <w:right w:val="none" w:sz="0" w:space="0" w:color="auto"/>
                                  </w:divBdr>
                                </w:div>
                                <w:div w:id="394281678">
                                  <w:marLeft w:val="0"/>
                                  <w:marRight w:val="0"/>
                                  <w:marTop w:val="0"/>
                                  <w:marBottom w:val="0"/>
                                  <w:divBdr>
                                    <w:top w:val="none" w:sz="0" w:space="0" w:color="auto"/>
                                    <w:left w:val="none" w:sz="0" w:space="0" w:color="auto"/>
                                    <w:bottom w:val="none" w:sz="0" w:space="0" w:color="auto"/>
                                    <w:right w:val="none" w:sz="0" w:space="0" w:color="auto"/>
                                  </w:divBdr>
                                </w:div>
                                <w:div w:id="93794969">
                                  <w:marLeft w:val="0"/>
                                  <w:marRight w:val="0"/>
                                  <w:marTop w:val="0"/>
                                  <w:marBottom w:val="0"/>
                                  <w:divBdr>
                                    <w:top w:val="none" w:sz="0" w:space="0" w:color="auto"/>
                                    <w:left w:val="none" w:sz="0" w:space="0" w:color="auto"/>
                                    <w:bottom w:val="none" w:sz="0" w:space="0" w:color="auto"/>
                                    <w:right w:val="none" w:sz="0" w:space="0" w:color="auto"/>
                                  </w:divBdr>
                                </w:div>
                                <w:div w:id="1062674704">
                                  <w:marLeft w:val="0"/>
                                  <w:marRight w:val="0"/>
                                  <w:marTop w:val="0"/>
                                  <w:marBottom w:val="0"/>
                                  <w:divBdr>
                                    <w:top w:val="none" w:sz="0" w:space="0" w:color="auto"/>
                                    <w:left w:val="none" w:sz="0" w:space="0" w:color="auto"/>
                                    <w:bottom w:val="none" w:sz="0" w:space="0" w:color="auto"/>
                                    <w:right w:val="none" w:sz="0" w:space="0" w:color="auto"/>
                                  </w:divBdr>
                                </w:div>
                                <w:div w:id="81268995">
                                  <w:marLeft w:val="0"/>
                                  <w:marRight w:val="0"/>
                                  <w:marTop w:val="0"/>
                                  <w:marBottom w:val="0"/>
                                  <w:divBdr>
                                    <w:top w:val="none" w:sz="0" w:space="0" w:color="auto"/>
                                    <w:left w:val="none" w:sz="0" w:space="0" w:color="auto"/>
                                    <w:bottom w:val="none" w:sz="0" w:space="0" w:color="auto"/>
                                    <w:right w:val="none" w:sz="0" w:space="0" w:color="auto"/>
                                  </w:divBdr>
                                </w:div>
                                <w:div w:id="855386286">
                                  <w:marLeft w:val="0"/>
                                  <w:marRight w:val="0"/>
                                  <w:marTop w:val="0"/>
                                  <w:marBottom w:val="0"/>
                                  <w:divBdr>
                                    <w:top w:val="none" w:sz="0" w:space="0" w:color="auto"/>
                                    <w:left w:val="none" w:sz="0" w:space="0" w:color="auto"/>
                                    <w:bottom w:val="none" w:sz="0" w:space="0" w:color="auto"/>
                                    <w:right w:val="none" w:sz="0" w:space="0" w:color="auto"/>
                                  </w:divBdr>
                                </w:div>
                                <w:div w:id="860556106">
                                  <w:marLeft w:val="0"/>
                                  <w:marRight w:val="0"/>
                                  <w:marTop w:val="0"/>
                                  <w:marBottom w:val="0"/>
                                  <w:divBdr>
                                    <w:top w:val="none" w:sz="0" w:space="0" w:color="auto"/>
                                    <w:left w:val="none" w:sz="0" w:space="0" w:color="auto"/>
                                    <w:bottom w:val="none" w:sz="0" w:space="0" w:color="auto"/>
                                    <w:right w:val="none" w:sz="0" w:space="0" w:color="auto"/>
                                  </w:divBdr>
                                </w:div>
                                <w:div w:id="830607477">
                                  <w:marLeft w:val="0"/>
                                  <w:marRight w:val="0"/>
                                  <w:marTop w:val="0"/>
                                  <w:marBottom w:val="0"/>
                                  <w:divBdr>
                                    <w:top w:val="none" w:sz="0" w:space="0" w:color="auto"/>
                                    <w:left w:val="none" w:sz="0" w:space="0" w:color="auto"/>
                                    <w:bottom w:val="none" w:sz="0" w:space="0" w:color="auto"/>
                                    <w:right w:val="none" w:sz="0" w:space="0" w:color="auto"/>
                                  </w:divBdr>
                                </w:div>
                                <w:div w:id="1445617832">
                                  <w:marLeft w:val="0"/>
                                  <w:marRight w:val="0"/>
                                  <w:marTop w:val="0"/>
                                  <w:marBottom w:val="0"/>
                                  <w:divBdr>
                                    <w:top w:val="none" w:sz="0" w:space="0" w:color="auto"/>
                                    <w:left w:val="none" w:sz="0" w:space="0" w:color="auto"/>
                                    <w:bottom w:val="none" w:sz="0" w:space="0" w:color="auto"/>
                                    <w:right w:val="none" w:sz="0" w:space="0" w:color="auto"/>
                                  </w:divBdr>
                                </w:div>
                                <w:div w:id="937256020">
                                  <w:marLeft w:val="0"/>
                                  <w:marRight w:val="0"/>
                                  <w:marTop w:val="0"/>
                                  <w:marBottom w:val="0"/>
                                  <w:divBdr>
                                    <w:top w:val="none" w:sz="0" w:space="0" w:color="auto"/>
                                    <w:left w:val="none" w:sz="0" w:space="0" w:color="auto"/>
                                    <w:bottom w:val="none" w:sz="0" w:space="0" w:color="auto"/>
                                    <w:right w:val="none" w:sz="0" w:space="0" w:color="auto"/>
                                  </w:divBdr>
                                </w:div>
                                <w:div w:id="291326760">
                                  <w:marLeft w:val="0"/>
                                  <w:marRight w:val="0"/>
                                  <w:marTop w:val="0"/>
                                  <w:marBottom w:val="0"/>
                                  <w:divBdr>
                                    <w:top w:val="none" w:sz="0" w:space="0" w:color="auto"/>
                                    <w:left w:val="none" w:sz="0" w:space="0" w:color="auto"/>
                                    <w:bottom w:val="none" w:sz="0" w:space="0" w:color="auto"/>
                                    <w:right w:val="none" w:sz="0" w:space="0" w:color="auto"/>
                                  </w:divBdr>
                                </w:div>
                                <w:div w:id="1397818675">
                                  <w:marLeft w:val="0"/>
                                  <w:marRight w:val="0"/>
                                  <w:marTop w:val="0"/>
                                  <w:marBottom w:val="0"/>
                                  <w:divBdr>
                                    <w:top w:val="none" w:sz="0" w:space="0" w:color="auto"/>
                                    <w:left w:val="none" w:sz="0" w:space="0" w:color="auto"/>
                                    <w:bottom w:val="none" w:sz="0" w:space="0" w:color="auto"/>
                                    <w:right w:val="none" w:sz="0" w:space="0" w:color="auto"/>
                                  </w:divBdr>
                                </w:div>
                                <w:div w:id="1912233824">
                                  <w:marLeft w:val="0"/>
                                  <w:marRight w:val="0"/>
                                  <w:marTop w:val="0"/>
                                  <w:marBottom w:val="0"/>
                                  <w:divBdr>
                                    <w:top w:val="none" w:sz="0" w:space="0" w:color="auto"/>
                                    <w:left w:val="none" w:sz="0" w:space="0" w:color="auto"/>
                                    <w:bottom w:val="none" w:sz="0" w:space="0" w:color="auto"/>
                                    <w:right w:val="none" w:sz="0" w:space="0" w:color="auto"/>
                                  </w:divBdr>
                                </w:div>
                                <w:div w:id="197671323">
                                  <w:marLeft w:val="0"/>
                                  <w:marRight w:val="0"/>
                                  <w:marTop w:val="0"/>
                                  <w:marBottom w:val="0"/>
                                  <w:divBdr>
                                    <w:top w:val="none" w:sz="0" w:space="0" w:color="auto"/>
                                    <w:left w:val="none" w:sz="0" w:space="0" w:color="auto"/>
                                    <w:bottom w:val="none" w:sz="0" w:space="0" w:color="auto"/>
                                    <w:right w:val="none" w:sz="0" w:space="0" w:color="auto"/>
                                  </w:divBdr>
                                </w:div>
                                <w:div w:id="220019720">
                                  <w:marLeft w:val="0"/>
                                  <w:marRight w:val="0"/>
                                  <w:marTop w:val="0"/>
                                  <w:marBottom w:val="0"/>
                                  <w:divBdr>
                                    <w:top w:val="none" w:sz="0" w:space="0" w:color="auto"/>
                                    <w:left w:val="none" w:sz="0" w:space="0" w:color="auto"/>
                                    <w:bottom w:val="none" w:sz="0" w:space="0" w:color="auto"/>
                                    <w:right w:val="none" w:sz="0" w:space="0" w:color="auto"/>
                                  </w:divBdr>
                                </w:div>
                                <w:div w:id="172425664">
                                  <w:marLeft w:val="0"/>
                                  <w:marRight w:val="0"/>
                                  <w:marTop w:val="0"/>
                                  <w:marBottom w:val="0"/>
                                  <w:divBdr>
                                    <w:top w:val="none" w:sz="0" w:space="0" w:color="auto"/>
                                    <w:left w:val="none" w:sz="0" w:space="0" w:color="auto"/>
                                    <w:bottom w:val="none" w:sz="0" w:space="0" w:color="auto"/>
                                    <w:right w:val="none" w:sz="0" w:space="0" w:color="auto"/>
                                  </w:divBdr>
                                </w:div>
                                <w:div w:id="732848423">
                                  <w:marLeft w:val="0"/>
                                  <w:marRight w:val="0"/>
                                  <w:marTop w:val="0"/>
                                  <w:marBottom w:val="0"/>
                                  <w:divBdr>
                                    <w:top w:val="none" w:sz="0" w:space="0" w:color="auto"/>
                                    <w:left w:val="none" w:sz="0" w:space="0" w:color="auto"/>
                                    <w:bottom w:val="none" w:sz="0" w:space="0" w:color="auto"/>
                                    <w:right w:val="none" w:sz="0" w:space="0" w:color="auto"/>
                                  </w:divBdr>
                                </w:div>
                                <w:div w:id="1201632155">
                                  <w:marLeft w:val="0"/>
                                  <w:marRight w:val="0"/>
                                  <w:marTop w:val="0"/>
                                  <w:marBottom w:val="0"/>
                                  <w:divBdr>
                                    <w:top w:val="none" w:sz="0" w:space="0" w:color="auto"/>
                                    <w:left w:val="none" w:sz="0" w:space="0" w:color="auto"/>
                                    <w:bottom w:val="none" w:sz="0" w:space="0" w:color="auto"/>
                                    <w:right w:val="none" w:sz="0" w:space="0" w:color="auto"/>
                                  </w:divBdr>
                                </w:div>
                                <w:div w:id="443429675">
                                  <w:marLeft w:val="0"/>
                                  <w:marRight w:val="0"/>
                                  <w:marTop w:val="0"/>
                                  <w:marBottom w:val="0"/>
                                  <w:divBdr>
                                    <w:top w:val="none" w:sz="0" w:space="0" w:color="auto"/>
                                    <w:left w:val="none" w:sz="0" w:space="0" w:color="auto"/>
                                    <w:bottom w:val="none" w:sz="0" w:space="0" w:color="auto"/>
                                    <w:right w:val="none" w:sz="0" w:space="0" w:color="auto"/>
                                  </w:divBdr>
                                </w:div>
                                <w:div w:id="2145078159">
                                  <w:marLeft w:val="0"/>
                                  <w:marRight w:val="0"/>
                                  <w:marTop w:val="0"/>
                                  <w:marBottom w:val="0"/>
                                  <w:divBdr>
                                    <w:top w:val="none" w:sz="0" w:space="0" w:color="auto"/>
                                    <w:left w:val="none" w:sz="0" w:space="0" w:color="auto"/>
                                    <w:bottom w:val="none" w:sz="0" w:space="0" w:color="auto"/>
                                    <w:right w:val="none" w:sz="0" w:space="0" w:color="auto"/>
                                  </w:divBdr>
                                </w:div>
                                <w:div w:id="1539246018">
                                  <w:marLeft w:val="0"/>
                                  <w:marRight w:val="0"/>
                                  <w:marTop w:val="0"/>
                                  <w:marBottom w:val="0"/>
                                  <w:divBdr>
                                    <w:top w:val="none" w:sz="0" w:space="0" w:color="auto"/>
                                    <w:left w:val="none" w:sz="0" w:space="0" w:color="auto"/>
                                    <w:bottom w:val="none" w:sz="0" w:space="0" w:color="auto"/>
                                    <w:right w:val="none" w:sz="0" w:space="0" w:color="auto"/>
                                  </w:divBdr>
                                </w:div>
                                <w:div w:id="403140540">
                                  <w:marLeft w:val="0"/>
                                  <w:marRight w:val="0"/>
                                  <w:marTop w:val="0"/>
                                  <w:marBottom w:val="0"/>
                                  <w:divBdr>
                                    <w:top w:val="none" w:sz="0" w:space="0" w:color="auto"/>
                                    <w:left w:val="none" w:sz="0" w:space="0" w:color="auto"/>
                                    <w:bottom w:val="none" w:sz="0" w:space="0" w:color="auto"/>
                                    <w:right w:val="none" w:sz="0" w:space="0" w:color="auto"/>
                                  </w:divBdr>
                                </w:div>
                                <w:div w:id="549927146">
                                  <w:marLeft w:val="0"/>
                                  <w:marRight w:val="0"/>
                                  <w:marTop w:val="0"/>
                                  <w:marBottom w:val="0"/>
                                  <w:divBdr>
                                    <w:top w:val="none" w:sz="0" w:space="0" w:color="auto"/>
                                    <w:left w:val="none" w:sz="0" w:space="0" w:color="auto"/>
                                    <w:bottom w:val="none" w:sz="0" w:space="0" w:color="auto"/>
                                    <w:right w:val="none" w:sz="0" w:space="0" w:color="auto"/>
                                  </w:divBdr>
                                </w:div>
                                <w:div w:id="334917272">
                                  <w:marLeft w:val="0"/>
                                  <w:marRight w:val="0"/>
                                  <w:marTop w:val="0"/>
                                  <w:marBottom w:val="0"/>
                                  <w:divBdr>
                                    <w:top w:val="none" w:sz="0" w:space="0" w:color="auto"/>
                                    <w:left w:val="none" w:sz="0" w:space="0" w:color="auto"/>
                                    <w:bottom w:val="none" w:sz="0" w:space="0" w:color="auto"/>
                                    <w:right w:val="none" w:sz="0" w:space="0" w:color="auto"/>
                                  </w:divBdr>
                                </w:div>
                                <w:div w:id="1659847892">
                                  <w:marLeft w:val="0"/>
                                  <w:marRight w:val="0"/>
                                  <w:marTop w:val="0"/>
                                  <w:marBottom w:val="0"/>
                                  <w:divBdr>
                                    <w:top w:val="none" w:sz="0" w:space="0" w:color="auto"/>
                                    <w:left w:val="none" w:sz="0" w:space="0" w:color="auto"/>
                                    <w:bottom w:val="none" w:sz="0" w:space="0" w:color="auto"/>
                                    <w:right w:val="none" w:sz="0" w:space="0" w:color="auto"/>
                                  </w:divBdr>
                                </w:div>
                                <w:div w:id="619074870">
                                  <w:marLeft w:val="0"/>
                                  <w:marRight w:val="0"/>
                                  <w:marTop w:val="0"/>
                                  <w:marBottom w:val="0"/>
                                  <w:divBdr>
                                    <w:top w:val="none" w:sz="0" w:space="0" w:color="auto"/>
                                    <w:left w:val="none" w:sz="0" w:space="0" w:color="auto"/>
                                    <w:bottom w:val="none" w:sz="0" w:space="0" w:color="auto"/>
                                    <w:right w:val="none" w:sz="0" w:space="0" w:color="auto"/>
                                  </w:divBdr>
                                </w:div>
                                <w:div w:id="540553365">
                                  <w:marLeft w:val="0"/>
                                  <w:marRight w:val="0"/>
                                  <w:marTop w:val="0"/>
                                  <w:marBottom w:val="0"/>
                                  <w:divBdr>
                                    <w:top w:val="none" w:sz="0" w:space="0" w:color="auto"/>
                                    <w:left w:val="none" w:sz="0" w:space="0" w:color="auto"/>
                                    <w:bottom w:val="none" w:sz="0" w:space="0" w:color="auto"/>
                                    <w:right w:val="none" w:sz="0" w:space="0" w:color="auto"/>
                                  </w:divBdr>
                                </w:div>
                                <w:div w:id="1655792794">
                                  <w:marLeft w:val="0"/>
                                  <w:marRight w:val="0"/>
                                  <w:marTop w:val="0"/>
                                  <w:marBottom w:val="0"/>
                                  <w:divBdr>
                                    <w:top w:val="none" w:sz="0" w:space="0" w:color="auto"/>
                                    <w:left w:val="none" w:sz="0" w:space="0" w:color="auto"/>
                                    <w:bottom w:val="none" w:sz="0" w:space="0" w:color="auto"/>
                                    <w:right w:val="none" w:sz="0" w:space="0" w:color="auto"/>
                                  </w:divBdr>
                                </w:div>
                                <w:div w:id="508564998">
                                  <w:marLeft w:val="0"/>
                                  <w:marRight w:val="0"/>
                                  <w:marTop w:val="0"/>
                                  <w:marBottom w:val="0"/>
                                  <w:divBdr>
                                    <w:top w:val="none" w:sz="0" w:space="0" w:color="auto"/>
                                    <w:left w:val="none" w:sz="0" w:space="0" w:color="auto"/>
                                    <w:bottom w:val="none" w:sz="0" w:space="0" w:color="auto"/>
                                    <w:right w:val="none" w:sz="0" w:space="0" w:color="auto"/>
                                  </w:divBdr>
                                </w:div>
                                <w:div w:id="4402931">
                                  <w:marLeft w:val="0"/>
                                  <w:marRight w:val="0"/>
                                  <w:marTop w:val="0"/>
                                  <w:marBottom w:val="0"/>
                                  <w:divBdr>
                                    <w:top w:val="none" w:sz="0" w:space="0" w:color="auto"/>
                                    <w:left w:val="none" w:sz="0" w:space="0" w:color="auto"/>
                                    <w:bottom w:val="none" w:sz="0" w:space="0" w:color="auto"/>
                                    <w:right w:val="none" w:sz="0" w:space="0" w:color="auto"/>
                                  </w:divBdr>
                                </w:div>
                                <w:div w:id="766926638">
                                  <w:marLeft w:val="0"/>
                                  <w:marRight w:val="0"/>
                                  <w:marTop w:val="0"/>
                                  <w:marBottom w:val="0"/>
                                  <w:divBdr>
                                    <w:top w:val="none" w:sz="0" w:space="0" w:color="auto"/>
                                    <w:left w:val="none" w:sz="0" w:space="0" w:color="auto"/>
                                    <w:bottom w:val="none" w:sz="0" w:space="0" w:color="auto"/>
                                    <w:right w:val="none" w:sz="0" w:space="0" w:color="auto"/>
                                  </w:divBdr>
                                </w:div>
                                <w:div w:id="495846073">
                                  <w:marLeft w:val="0"/>
                                  <w:marRight w:val="0"/>
                                  <w:marTop w:val="0"/>
                                  <w:marBottom w:val="0"/>
                                  <w:divBdr>
                                    <w:top w:val="none" w:sz="0" w:space="0" w:color="auto"/>
                                    <w:left w:val="none" w:sz="0" w:space="0" w:color="auto"/>
                                    <w:bottom w:val="none" w:sz="0" w:space="0" w:color="auto"/>
                                    <w:right w:val="none" w:sz="0" w:space="0" w:color="auto"/>
                                  </w:divBdr>
                                </w:div>
                                <w:div w:id="2127502575">
                                  <w:marLeft w:val="0"/>
                                  <w:marRight w:val="0"/>
                                  <w:marTop w:val="0"/>
                                  <w:marBottom w:val="0"/>
                                  <w:divBdr>
                                    <w:top w:val="none" w:sz="0" w:space="0" w:color="auto"/>
                                    <w:left w:val="none" w:sz="0" w:space="0" w:color="auto"/>
                                    <w:bottom w:val="none" w:sz="0" w:space="0" w:color="auto"/>
                                    <w:right w:val="none" w:sz="0" w:space="0" w:color="auto"/>
                                  </w:divBdr>
                                </w:div>
                                <w:div w:id="297028576">
                                  <w:marLeft w:val="0"/>
                                  <w:marRight w:val="0"/>
                                  <w:marTop w:val="0"/>
                                  <w:marBottom w:val="0"/>
                                  <w:divBdr>
                                    <w:top w:val="none" w:sz="0" w:space="0" w:color="auto"/>
                                    <w:left w:val="none" w:sz="0" w:space="0" w:color="auto"/>
                                    <w:bottom w:val="none" w:sz="0" w:space="0" w:color="auto"/>
                                    <w:right w:val="none" w:sz="0" w:space="0" w:color="auto"/>
                                  </w:divBdr>
                                </w:div>
                                <w:div w:id="1780442454">
                                  <w:marLeft w:val="0"/>
                                  <w:marRight w:val="0"/>
                                  <w:marTop w:val="0"/>
                                  <w:marBottom w:val="0"/>
                                  <w:divBdr>
                                    <w:top w:val="none" w:sz="0" w:space="0" w:color="auto"/>
                                    <w:left w:val="none" w:sz="0" w:space="0" w:color="auto"/>
                                    <w:bottom w:val="none" w:sz="0" w:space="0" w:color="auto"/>
                                    <w:right w:val="none" w:sz="0" w:space="0" w:color="auto"/>
                                  </w:divBdr>
                                </w:div>
                                <w:div w:id="806044044">
                                  <w:marLeft w:val="0"/>
                                  <w:marRight w:val="0"/>
                                  <w:marTop w:val="0"/>
                                  <w:marBottom w:val="0"/>
                                  <w:divBdr>
                                    <w:top w:val="none" w:sz="0" w:space="0" w:color="auto"/>
                                    <w:left w:val="none" w:sz="0" w:space="0" w:color="auto"/>
                                    <w:bottom w:val="none" w:sz="0" w:space="0" w:color="auto"/>
                                    <w:right w:val="none" w:sz="0" w:space="0" w:color="auto"/>
                                  </w:divBdr>
                                </w:div>
                                <w:div w:id="680006120">
                                  <w:marLeft w:val="0"/>
                                  <w:marRight w:val="0"/>
                                  <w:marTop w:val="0"/>
                                  <w:marBottom w:val="0"/>
                                  <w:divBdr>
                                    <w:top w:val="none" w:sz="0" w:space="0" w:color="auto"/>
                                    <w:left w:val="none" w:sz="0" w:space="0" w:color="auto"/>
                                    <w:bottom w:val="none" w:sz="0" w:space="0" w:color="auto"/>
                                    <w:right w:val="none" w:sz="0" w:space="0" w:color="auto"/>
                                  </w:divBdr>
                                </w:div>
                                <w:div w:id="192307921">
                                  <w:marLeft w:val="0"/>
                                  <w:marRight w:val="0"/>
                                  <w:marTop w:val="0"/>
                                  <w:marBottom w:val="0"/>
                                  <w:divBdr>
                                    <w:top w:val="none" w:sz="0" w:space="0" w:color="auto"/>
                                    <w:left w:val="none" w:sz="0" w:space="0" w:color="auto"/>
                                    <w:bottom w:val="none" w:sz="0" w:space="0" w:color="auto"/>
                                    <w:right w:val="none" w:sz="0" w:space="0" w:color="auto"/>
                                  </w:divBdr>
                                </w:div>
                                <w:div w:id="177932699">
                                  <w:marLeft w:val="0"/>
                                  <w:marRight w:val="0"/>
                                  <w:marTop w:val="0"/>
                                  <w:marBottom w:val="0"/>
                                  <w:divBdr>
                                    <w:top w:val="none" w:sz="0" w:space="0" w:color="auto"/>
                                    <w:left w:val="none" w:sz="0" w:space="0" w:color="auto"/>
                                    <w:bottom w:val="none" w:sz="0" w:space="0" w:color="auto"/>
                                    <w:right w:val="none" w:sz="0" w:space="0" w:color="auto"/>
                                  </w:divBdr>
                                </w:div>
                                <w:div w:id="340744124">
                                  <w:marLeft w:val="0"/>
                                  <w:marRight w:val="0"/>
                                  <w:marTop w:val="0"/>
                                  <w:marBottom w:val="0"/>
                                  <w:divBdr>
                                    <w:top w:val="none" w:sz="0" w:space="0" w:color="auto"/>
                                    <w:left w:val="none" w:sz="0" w:space="0" w:color="auto"/>
                                    <w:bottom w:val="none" w:sz="0" w:space="0" w:color="auto"/>
                                    <w:right w:val="none" w:sz="0" w:space="0" w:color="auto"/>
                                  </w:divBdr>
                                </w:div>
                                <w:div w:id="1585994753">
                                  <w:marLeft w:val="0"/>
                                  <w:marRight w:val="0"/>
                                  <w:marTop w:val="0"/>
                                  <w:marBottom w:val="0"/>
                                  <w:divBdr>
                                    <w:top w:val="none" w:sz="0" w:space="0" w:color="auto"/>
                                    <w:left w:val="none" w:sz="0" w:space="0" w:color="auto"/>
                                    <w:bottom w:val="none" w:sz="0" w:space="0" w:color="auto"/>
                                    <w:right w:val="none" w:sz="0" w:space="0" w:color="auto"/>
                                  </w:divBdr>
                                </w:div>
                                <w:div w:id="968558757">
                                  <w:marLeft w:val="0"/>
                                  <w:marRight w:val="0"/>
                                  <w:marTop w:val="0"/>
                                  <w:marBottom w:val="0"/>
                                  <w:divBdr>
                                    <w:top w:val="none" w:sz="0" w:space="0" w:color="auto"/>
                                    <w:left w:val="none" w:sz="0" w:space="0" w:color="auto"/>
                                    <w:bottom w:val="none" w:sz="0" w:space="0" w:color="auto"/>
                                    <w:right w:val="none" w:sz="0" w:space="0" w:color="auto"/>
                                  </w:divBdr>
                                </w:div>
                                <w:div w:id="1036387304">
                                  <w:marLeft w:val="0"/>
                                  <w:marRight w:val="0"/>
                                  <w:marTop w:val="0"/>
                                  <w:marBottom w:val="0"/>
                                  <w:divBdr>
                                    <w:top w:val="none" w:sz="0" w:space="0" w:color="auto"/>
                                    <w:left w:val="none" w:sz="0" w:space="0" w:color="auto"/>
                                    <w:bottom w:val="none" w:sz="0" w:space="0" w:color="auto"/>
                                    <w:right w:val="none" w:sz="0" w:space="0" w:color="auto"/>
                                  </w:divBdr>
                                </w:div>
                                <w:div w:id="1996373826">
                                  <w:marLeft w:val="0"/>
                                  <w:marRight w:val="0"/>
                                  <w:marTop w:val="0"/>
                                  <w:marBottom w:val="0"/>
                                  <w:divBdr>
                                    <w:top w:val="none" w:sz="0" w:space="0" w:color="auto"/>
                                    <w:left w:val="none" w:sz="0" w:space="0" w:color="auto"/>
                                    <w:bottom w:val="none" w:sz="0" w:space="0" w:color="auto"/>
                                    <w:right w:val="none" w:sz="0" w:space="0" w:color="auto"/>
                                  </w:divBdr>
                                </w:div>
                                <w:div w:id="1479300547">
                                  <w:marLeft w:val="0"/>
                                  <w:marRight w:val="0"/>
                                  <w:marTop w:val="0"/>
                                  <w:marBottom w:val="0"/>
                                  <w:divBdr>
                                    <w:top w:val="none" w:sz="0" w:space="0" w:color="auto"/>
                                    <w:left w:val="none" w:sz="0" w:space="0" w:color="auto"/>
                                    <w:bottom w:val="none" w:sz="0" w:space="0" w:color="auto"/>
                                    <w:right w:val="none" w:sz="0" w:space="0" w:color="auto"/>
                                  </w:divBdr>
                                </w:div>
                                <w:div w:id="1129780385">
                                  <w:marLeft w:val="0"/>
                                  <w:marRight w:val="0"/>
                                  <w:marTop w:val="0"/>
                                  <w:marBottom w:val="0"/>
                                  <w:divBdr>
                                    <w:top w:val="none" w:sz="0" w:space="0" w:color="auto"/>
                                    <w:left w:val="none" w:sz="0" w:space="0" w:color="auto"/>
                                    <w:bottom w:val="none" w:sz="0" w:space="0" w:color="auto"/>
                                    <w:right w:val="none" w:sz="0" w:space="0" w:color="auto"/>
                                  </w:divBdr>
                                </w:div>
                                <w:div w:id="1999840208">
                                  <w:marLeft w:val="0"/>
                                  <w:marRight w:val="0"/>
                                  <w:marTop w:val="0"/>
                                  <w:marBottom w:val="0"/>
                                  <w:divBdr>
                                    <w:top w:val="none" w:sz="0" w:space="0" w:color="auto"/>
                                    <w:left w:val="none" w:sz="0" w:space="0" w:color="auto"/>
                                    <w:bottom w:val="none" w:sz="0" w:space="0" w:color="auto"/>
                                    <w:right w:val="none" w:sz="0" w:space="0" w:color="auto"/>
                                  </w:divBdr>
                                </w:div>
                                <w:div w:id="125782157">
                                  <w:marLeft w:val="0"/>
                                  <w:marRight w:val="0"/>
                                  <w:marTop w:val="0"/>
                                  <w:marBottom w:val="0"/>
                                  <w:divBdr>
                                    <w:top w:val="none" w:sz="0" w:space="0" w:color="auto"/>
                                    <w:left w:val="none" w:sz="0" w:space="0" w:color="auto"/>
                                    <w:bottom w:val="none" w:sz="0" w:space="0" w:color="auto"/>
                                    <w:right w:val="none" w:sz="0" w:space="0" w:color="auto"/>
                                  </w:divBdr>
                                </w:div>
                                <w:div w:id="1462574594">
                                  <w:marLeft w:val="0"/>
                                  <w:marRight w:val="0"/>
                                  <w:marTop w:val="0"/>
                                  <w:marBottom w:val="0"/>
                                  <w:divBdr>
                                    <w:top w:val="none" w:sz="0" w:space="0" w:color="auto"/>
                                    <w:left w:val="none" w:sz="0" w:space="0" w:color="auto"/>
                                    <w:bottom w:val="none" w:sz="0" w:space="0" w:color="auto"/>
                                    <w:right w:val="none" w:sz="0" w:space="0" w:color="auto"/>
                                  </w:divBdr>
                                </w:div>
                                <w:div w:id="1145973258">
                                  <w:marLeft w:val="0"/>
                                  <w:marRight w:val="0"/>
                                  <w:marTop w:val="0"/>
                                  <w:marBottom w:val="0"/>
                                  <w:divBdr>
                                    <w:top w:val="none" w:sz="0" w:space="0" w:color="auto"/>
                                    <w:left w:val="none" w:sz="0" w:space="0" w:color="auto"/>
                                    <w:bottom w:val="none" w:sz="0" w:space="0" w:color="auto"/>
                                    <w:right w:val="none" w:sz="0" w:space="0" w:color="auto"/>
                                  </w:divBdr>
                                </w:div>
                                <w:div w:id="1382825169">
                                  <w:marLeft w:val="0"/>
                                  <w:marRight w:val="0"/>
                                  <w:marTop w:val="0"/>
                                  <w:marBottom w:val="0"/>
                                  <w:divBdr>
                                    <w:top w:val="none" w:sz="0" w:space="0" w:color="auto"/>
                                    <w:left w:val="none" w:sz="0" w:space="0" w:color="auto"/>
                                    <w:bottom w:val="none" w:sz="0" w:space="0" w:color="auto"/>
                                    <w:right w:val="none" w:sz="0" w:space="0" w:color="auto"/>
                                  </w:divBdr>
                                </w:div>
                                <w:div w:id="1103263546">
                                  <w:marLeft w:val="0"/>
                                  <w:marRight w:val="0"/>
                                  <w:marTop w:val="0"/>
                                  <w:marBottom w:val="0"/>
                                  <w:divBdr>
                                    <w:top w:val="none" w:sz="0" w:space="0" w:color="auto"/>
                                    <w:left w:val="none" w:sz="0" w:space="0" w:color="auto"/>
                                    <w:bottom w:val="none" w:sz="0" w:space="0" w:color="auto"/>
                                    <w:right w:val="none" w:sz="0" w:space="0" w:color="auto"/>
                                  </w:divBdr>
                                </w:div>
                                <w:div w:id="482623767">
                                  <w:marLeft w:val="0"/>
                                  <w:marRight w:val="0"/>
                                  <w:marTop w:val="0"/>
                                  <w:marBottom w:val="0"/>
                                  <w:divBdr>
                                    <w:top w:val="none" w:sz="0" w:space="0" w:color="auto"/>
                                    <w:left w:val="none" w:sz="0" w:space="0" w:color="auto"/>
                                    <w:bottom w:val="none" w:sz="0" w:space="0" w:color="auto"/>
                                    <w:right w:val="none" w:sz="0" w:space="0" w:color="auto"/>
                                  </w:divBdr>
                                </w:div>
                                <w:div w:id="978992931">
                                  <w:marLeft w:val="0"/>
                                  <w:marRight w:val="0"/>
                                  <w:marTop w:val="0"/>
                                  <w:marBottom w:val="0"/>
                                  <w:divBdr>
                                    <w:top w:val="none" w:sz="0" w:space="0" w:color="auto"/>
                                    <w:left w:val="none" w:sz="0" w:space="0" w:color="auto"/>
                                    <w:bottom w:val="none" w:sz="0" w:space="0" w:color="auto"/>
                                    <w:right w:val="none" w:sz="0" w:space="0" w:color="auto"/>
                                  </w:divBdr>
                                </w:div>
                                <w:div w:id="1027562717">
                                  <w:marLeft w:val="0"/>
                                  <w:marRight w:val="0"/>
                                  <w:marTop w:val="0"/>
                                  <w:marBottom w:val="0"/>
                                  <w:divBdr>
                                    <w:top w:val="none" w:sz="0" w:space="0" w:color="auto"/>
                                    <w:left w:val="none" w:sz="0" w:space="0" w:color="auto"/>
                                    <w:bottom w:val="none" w:sz="0" w:space="0" w:color="auto"/>
                                    <w:right w:val="none" w:sz="0" w:space="0" w:color="auto"/>
                                  </w:divBdr>
                                </w:div>
                                <w:div w:id="719132366">
                                  <w:marLeft w:val="0"/>
                                  <w:marRight w:val="0"/>
                                  <w:marTop w:val="0"/>
                                  <w:marBottom w:val="0"/>
                                  <w:divBdr>
                                    <w:top w:val="none" w:sz="0" w:space="0" w:color="auto"/>
                                    <w:left w:val="none" w:sz="0" w:space="0" w:color="auto"/>
                                    <w:bottom w:val="none" w:sz="0" w:space="0" w:color="auto"/>
                                    <w:right w:val="none" w:sz="0" w:space="0" w:color="auto"/>
                                  </w:divBdr>
                                </w:div>
                                <w:div w:id="1669400265">
                                  <w:marLeft w:val="0"/>
                                  <w:marRight w:val="0"/>
                                  <w:marTop w:val="0"/>
                                  <w:marBottom w:val="0"/>
                                  <w:divBdr>
                                    <w:top w:val="none" w:sz="0" w:space="0" w:color="auto"/>
                                    <w:left w:val="none" w:sz="0" w:space="0" w:color="auto"/>
                                    <w:bottom w:val="none" w:sz="0" w:space="0" w:color="auto"/>
                                    <w:right w:val="none" w:sz="0" w:space="0" w:color="auto"/>
                                  </w:divBdr>
                                </w:div>
                                <w:div w:id="1454788363">
                                  <w:marLeft w:val="0"/>
                                  <w:marRight w:val="0"/>
                                  <w:marTop w:val="0"/>
                                  <w:marBottom w:val="0"/>
                                  <w:divBdr>
                                    <w:top w:val="none" w:sz="0" w:space="0" w:color="auto"/>
                                    <w:left w:val="none" w:sz="0" w:space="0" w:color="auto"/>
                                    <w:bottom w:val="none" w:sz="0" w:space="0" w:color="auto"/>
                                    <w:right w:val="none" w:sz="0" w:space="0" w:color="auto"/>
                                  </w:divBdr>
                                </w:div>
                                <w:div w:id="1726220753">
                                  <w:marLeft w:val="0"/>
                                  <w:marRight w:val="0"/>
                                  <w:marTop w:val="0"/>
                                  <w:marBottom w:val="0"/>
                                  <w:divBdr>
                                    <w:top w:val="none" w:sz="0" w:space="0" w:color="auto"/>
                                    <w:left w:val="none" w:sz="0" w:space="0" w:color="auto"/>
                                    <w:bottom w:val="none" w:sz="0" w:space="0" w:color="auto"/>
                                    <w:right w:val="none" w:sz="0" w:space="0" w:color="auto"/>
                                  </w:divBdr>
                                </w:div>
                                <w:div w:id="814878196">
                                  <w:marLeft w:val="0"/>
                                  <w:marRight w:val="0"/>
                                  <w:marTop w:val="0"/>
                                  <w:marBottom w:val="0"/>
                                  <w:divBdr>
                                    <w:top w:val="none" w:sz="0" w:space="0" w:color="auto"/>
                                    <w:left w:val="none" w:sz="0" w:space="0" w:color="auto"/>
                                    <w:bottom w:val="none" w:sz="0" w:space="0" w:color="auto"/>
                                    <w:right w:val="none" w:sz="0" w:space="0" w:color="auto"/>
                                  </w:divBdr>
                                </w:div>
                                <w:div w:id="1575159267">
                                  <w:marLeft w:val="0"/>
                                  <w:marRight w:val="0"/>
                                  <w:marTop w:val="0"/>
                                  <w:marBottom w:val="0"/>
                                  <w:divBdr>
                                    <w:top w:val="none" w:sz="0" w:space="0" w:color="auto"/>
                                    <w:left w:val="none" w:sz="0" w:space="0" w:color="auto"/>
                                    <w:bottom w:val="none" w:sz="0" w:space="0" w:color="auto"/>
                                    <w:right w:val="none" w:sz="0" w:space="0" w:color="auto"/>
                                  </w:divBdr>
                                </w:div>
                                <w:div w:id="1308700828">
                                  <w:marLeft w:val="0"/>
                                  <w:marRight w:val="0"/>
                                  <w:marTop w:val="0"/>
                                  <w:marBottom w:val="0"/>
                                  <w:divBdr>
                                    <w:top w:val="none" w:sz="0" w:space="0" w:color="auto"/>
                                    <w:left w:val="none" w:sz="0" w:space="0" w:color="auto"/>
                                    <w:bottom w:val="none" w:sz="0" w:space="0" w:color="auto"/>
                                    <w:right w:val="none" w:sz="0" w:space="0" w:color="auto"/>
                                  </w:divBdr>
                                </w:div>
                                <w:div w:id="1500265647">
                                  <w:marLeft w:val="0"/>
                                  <w:marRight w:val="0"/>
                                  <w:marTop w:val="0"/>
                                  <w:marBottom w:val="0"/>
                                  <w:divBdr>
                                    <w:top w:val="none" w:sz="0" w:space="0" w:color="auto"/>
                                    <w:left w:val="none" w:sz="0" w:space="0" w:color="auto"/>
                                    <w:bottom w:val="none" w:sz="0" w:space="0" w:color="auto"/>
                                    <w:right w:val="none" w:sz="0" w:space="0" w:color="auto"/>
                                  </w:divBdr>
                                </w:div>
                                <w:div w:id="678123739">
                                  <w:marLeft w:val="0"/>
                                  <w:marRight w:val="0"/>
                                  <w:marTop w:val="0"/>
                                  <w:marBottom w:val="0"/>
                                  <w:divBdr>
                                    <w:top w:val="none" w:sz="0" w:space="0" w:color="auto"/>
                                    <w:left w:val="none" w:sz="0" w:space="0" w:color="auto"/>
                                    <w:bottom w:val="none" w:sz="0" w:space="0" w:color="auto"/>
                                    <w:right w:val="none" w:sz="0" w:space="0" w:color="auto"/>
                                  </w:divBdr>
                                </w:div>
                                <w:div w:id="2077589502">
                                  <w:marLeft w:val="0"/>
                                  <w:marRight w:val="0"/>
                                  <w:marTop w:val="0"/>
                                  <w:marBottom w:val="0"/>
                                  <w:divBdr>
                                    <w:top w:val="none" w:sz="0" w:space="0" w:color="auto"/>
                                    <w:left w:val="none" w:sz="0" w:space="0" w:color="auto"/>
                                    <w:bottom w:val="none" w:sz="0" w:space="0" w:color="auto"/>
                                    <w:right w:val="none" w:sz="0" w:space="0" w:color="auto"/>
                                  </w:divBdr>
                                </w:div>
                                <w:div w:id="1533497879">
                                  <w:marLeft w:val="0"/>
                                  <w:marRight w:val="0"/>
                                  <w:marTop w:val="0"/>
                                  <w:marBottom w:val="0"/>
                                  <w:divBdr>
                                    <w:top w:val="none" w:sz="0" w:space="0" w:color="auto"/>
                                    <w:left w:val="none" w:sz="0" w:space="0" w:color="auto"/>
                                    <w:bottom w:val="none" w:sz="0" w:space="0" w:color="auto"/>
                                    <w:right w:val="none" w:sz="0" w:space="0" w:color="auto"/>
                                  </w:divBdr>
                                </w:div>
                                <w:div w:id="1584413049">
                                  <w:marLeft w:val="0"/>
                                  <w:marRight w:val="0"/>
                                  <w:marTop w:val="0"/>
                                  <w:marBottom w:val="0"/>
                                  <w:divBdr>
                                    <w:top w:val="none" w:sz="0" w:space="0" w:color="auto"/>
                                    <w:left w:val="none" w:sz="0" w:space="0" w:color="auto"/>
                                    <w:bottom w:val="none" w:sz="0" w:space="0" w:color="auto"/>
                                    <w:right w:val="none" w:sz="0" w:space="0" w:color="auto"/>
                                  </w:divBdr>
                                </w:div>
                                <w:div w:id="1622229934">
                                  <w:marLeft w:val="0"/>
                                  <w:marRight w:val="0"/>
                                  <w:marTop w:val="0"/>
                                  <w:marBottom w:val="0"/>
                                  <w:divBdr>
                                    <w:top w:val="none" w:sz="0" w:space="0" w:color="auto"/>
                                    <w:left w:val="none" w:sz="0" w:space="0" w:color="auto"/>
                                    <w:bottom w:val="none" w:sz="0" w:space="0" w:color="auto"/>
                                    <w:right w:val="none" w:sz="0" w:space="0" w:color="auto"/>
                                  </w:divBdr>
                                </w:div>
                                <w:div w:id="1972442810">
                                  <w:marLeft w:val="0"/>
                                  <w:marRight w:val="0"/>
                                  <w:marTop w:val="0"/>
                                  <w:marBottom w:val="0"/>
                                  <w:divBdr>
                                    <w:top w:val="none" w:sz="0" w:space="0" w:color="auto"/>
                                    <w:left w:val="none" w:sz="0" w:space="0" w:color="auto"/>
                                    <w:bottom w:val="none" w:sz="0" w:space="0" w:color="auto"/>
                                    <w:right w:val="none" w:sz="0" w:space="0" w:color="auto"/>
                                  </w:divBdr>
                                </w:div>
                                <w:div w:id="2125071951">
                                  <w:marLeft w:val="0"/>
                                  <w:marRight w:val="0"/>
                                  <w:marTop w:val="0"/>
                                  <w:marBottom w:val="0"/>
                                  <w:divBdr>
                                    <w:top w:val="none" w:sz="0" w:space="0" w:color="auto"/>
                                    <w:left w:val="none" w:sz="0" w:space="0" w:color="auto"/>
                                    <w:bottom w:val="none" w:sz="0" w:space="0" w:color="auto"/>
                                    <w:right w:val="none" w:sz="0" w:space="0" w:color="auto"/>
                                  </w:divBdr>
                                </w:div>
                                <w:div w:id="237324746">
                                  <w:marLeft w:val="0"/>
                                  <w:marRight w:val="0"/>
                                  <w:marTop w:val="0"/>
                                  <w:marBottom w:val="0"/>
                                  <w:divBdr>
                                    <w:top w:val="none" w:sz="0" w:space="0" w:color="auto"/>
                                    <w:left w:val="none" w:sz="0" w:space="0" w:color="auto"/>
                                    <w:bottom w:val="none" w:sz="0" w:space="0" w:color="auto"/>
                                    <w:right w:val="none" w:sz="0" w:space="0" w:color="auto"/>
                                  </w:divBdr>
                                </w:div>
                                <w:div w:id="2072073931">
                                  <w:marLeft w:val="0"/>
                                  <w:marRight w:val="0"/>
                                  <w:marTop w:val="0"/>
                                  <w:marBottom w:val="0"/>
                                  <w:divBdr>
                                    <w:top w:val="none" w:sz="0" w:space="0" w:color="auto"/>
                                    <w:left w:val="none" w:sz="0" w:space="0" w:color="auto"/>
                                    <w:bottom w:val="none" w:sz="0" w:space="0" w:color="auto"/>
                                    <w:right w:val="none" w:sz="0" w:space="0" w:color="auto"/>
                                  </w:divBdr>
                                </w:div>
                                <w:div w:id="1460031048">
                                  <w:marLeft w:val="0"/>
                                  <w:marRight w:val="0"/>
                                  <w:marTop w:val="0"/>
                                  <w:marBottom w:val="0"/>
                                  <w:divBdr>
                                    <w:top w:val="none" w:sz="0" w:space="0" w:color="auto"/>
                                    <w:left w:val="none" w:sz="0" w:space="0" w:color="auto"/>
                                    <w:bottom w:val="none" w:sz="0" w:space="0" w:color="auto"/>
                                    <w:right w:val="none" w:sz="0" w:space="0" w:color="auto"/>
                                  </w:divBdr>
                                </w:div>
                                <w:div w:id="907618715">
                                  <w:marLeft w:val="0"/>
                                  <w:marRight w:val="0"/>
                                  <w:marTop w:val="0"/>
                                  <w:marBottom w:val="0"/>
                                  <w:divBdr>
                                    <w:top w:val="none" w:sz="0" w:space="0" w:color="auto"/>
                                    <w:left w:val="none" w:sz="0" w:space="0" w:color="auto"/>
                                    <w:bottom w:val="none" w:sz="0" w:space="0" w:color="auto"/>
                                    <w:right w:val="none" w:sz="0" w:space="0" w:color="auto"/>
                                  </w:divBdr>
                                </w:div>
                                <w:div w:id="811095595">
                                  <w:marLeft w:val="0"/>
                                  <w:marRight w:val="0"/>
                                  <w:marTop w:val="0"/>
                                  <w:marBottom w:val="0"/>
                                  <w:divBdr>
                                    <w:top w:val="none" w:sz="0" w:space="0" w:color="auto"/>
                                    <w:left w:val="none" w:sz="0" w:space="0" w:color="auto"/>
                                    <w:bottom w:val="none" w:sz="0" w:space="0" w:color="auto"/>
                                    <w:right w:val="none" w:sz="0" w:space="0" w:color="auto"/>
                                  </w:divBdr>
                                </w:div>
                                <w:div w:id="1473717977">
                                  <w:marLeft w:val="0"/>
                                  <w:marRight w:val="0"/>
                                  <w:marTop w:val="0"/>
                                  <w:marBottom w:val="0"/>
                                  <w:divBdr>
                                    <w:top w:val="none" w:sz="0" w:space="0" w:color="auto"/>
                                    <w:left w:val="none" w:sz="0" w:space="0" w:color="auto"/>
                                    <w:bottom w:val="none" w:sz="0" w:space="0" w:color="auto"/>
                                    <w:right w:val="none" w:sz="0" w:space="0" w:color="auto"/>
                                  </w:divBdr>
                                </w:div>
                                <w:div w:id="1831942124">
                                  <w:marLeft w:val="0"/>
                                  <w:marRight w:val="0"/>
                                  <w:marTop w:val="0"/>
                                  <w:marBottom w:val="0"/>
                                  <w:divBdr>
                                    <w:top w:val="none" w:sz="0" w:space="0" w:color="auto"/>
                                    <w:left w:val="none" w:sz="0" w:space="0" w:color="auto"/>
                                    <w:bottom w:val="none" w:sz="0" w:space="0" w:color="auto"/>
                                    <w:right w:val="none" w:sz="0" w:space="0" w:color="auto"/>
                                  </w:divBdr>
                                </w:div>
                                <w:div w:id="2026977307">
                                  <w:marLeft w:val="0"/>
                                  <w:marRight w:val="0"/>
                                  <w:marTop w:val="0"/>
                                  <w:marBottom w:val="0"/>
                                  <w:divBdr>
                                    <w:top w:val="none" w:sz="0" w:space="0" w:color="auto"/>
                                    <w:left w:val="none" w:sz="0" w:space="0" w:color="auto"/>
                                    <w:bottom w:val="none" w:sz="0" w:space="0" w:color="auto"/>
                                    <w:right w:val="none" w:sz="0" w:space="0" w:color="auto"/>
                                  </w:divBdr>
                                </w:div>
                                <w:div w:id="1954901169">
                                  <w:marLeft w:val="0"/>
                                  <w:marRight w:val="0"/>
                                  <w:marTop w:val="0"/>
                                  <w:marBottom w:val="0"/>
                                  <w:divBdr>
                                    <w:top w:val="none" w:sz="0" w:space="0" w:color="auto"/>
                                    <w:left w:val="none" w:sz="0" w:space="0" w:color="auto"/>
                                    <w:bottom w:val="none" w:sz="0" w:space="0" w:color="auto"/>
                                    <w:right w:val="none" w:sz="0" w:space="0" w:color="auto"/>
                                  </w:divBdr>
                                </w:div>
                                <w:div w:id="1870797718">
                                  <w:marLeft w:val="0"/>
                                  <w:marRight w:val="0"/>
                                  <w:marTop w:val="0"/>
                                  <w:marBottom w:val="0"/>
                                  <w:divBdr>
                                    <w:top w:val="none" w:sz="0" w:space="0" w:color="auto"/>
                                    <w:left w:val="none" w:sz="0" w:space="0" w:color="auto"/>
                                    <w:bottom w:val="none" w:sz="0" w:space="0" w:color="auto"/>
                                    <w:right w:val="none" w:sz="0" w:space="0" w:color="auto"/>
                                  </w:divBdr>
                                </w:div>
                                <w:div w:id="1315766463">
                                  <w:marLeft w:val="0"/>
                                  <w:marRight w:val="0"/>
                                  <w:marTop w:val="0"/>
                                  <w:marBottom w:val="0"/>
                                  <w:divBdr>
                                    <w:top w:val="none" w:sz="0" w:space="0" w:color="auto"/>
                                    <w:left w:val="none" w:sz="0" w:space="0" w:color="auto"/>
                                    <w:bottom w:val="none" w:sz="0" w:space="0" w:color="auto"/>
                                    <w:right w:val="none" w:sz="0" w:space="0" w:color="auto"/>
                                  </w:divBdr>
                                </w:div>
                                <w:div w:id="391272051">
                                  <w:marLeft w:val="0"/>
                                  <w:marRight w:val="0"/>
                                  <w:marTop w:val="0"/>
                                  <w:marBottom w:val="0"/>
                                  <w:divBdr>
                                    <w:top w:val="none" w:sz="0" w:space="0" w:color="auto"/>
                                    <w:left w:val="none" w:sz="0" w:space="0" w:color="auto"/>
                                    <w:bottom w:val="none" w:sz="0" w:space="0" w:color="auto"/>
                                    <w:right w:val="none" w:sz="0" w:space="0" w:color="auto"/>
                                  </w:divBdr>
                                </w:div>
                                <w:div w:id="699203938">
                                  <w:marLeft w:val="0"/>
                                  <w:marRight w:val="0"/>
                                  <w:marTop w:val="0"/>
                                  <w:marBottom w:val="0"/>
                                  <w:divBdr>
                                    <w:top w:val="none" w:sz="0" w:space="0" w:color="auto"/>
                                    <w:left w:val="none" w:sz="0" w:space="0" w:color="auto"/>
                                    <w:bottom w:val="none" w:sz="0" w:space="0" w:color="auto"/>
                                    <w:right w:val="none" w:sz="0" w:space="0" w:color="auto"/>
                                  </w:divBdr>
                                </w:div>
                                <w:div w:id="257834873">
                                  <w:marLeft w:val="0"/>
                                  <w:marRight w:val="0"/>
                                  <w:marTop w:val="0"/>
                                  <w:marBottom w:val="0"/>
                                  <w:divBdr>
                                    <w:top w:val="none" w:sz="0" w:space="0" w:color="auto"/>
                                    <w:left w:val="none" w:sz="0" w:space="0" w:color="auto"/>
                                    <w:bottom w:val="none" w:sz="0" w:space="0" w:color="auto"/>
                                    <w:right w:val="none" w:sz="0" w:space="0" w:color="auto"/>
                                  </w:divBdr>
                                </w:div>
                                <w:div w:id="632709280">
                                  <w:marLeft w:val="0"/>
                                  <w:marRight w:val="0"/>
                                  <w:marTop w:val="0"/>
                                  <w:marBottom w:val="0"/>
                                  <w:divBdr>
                                    <w:top w:val="none" w:sz="0" w:space="0" w:color="auto"/>
                                    <w:left w:val="none" w:sz="0" w:space="0" w:color="auto"/>
                                    <w:bottom w:val="none" w:sz="0" w:space="0" w:color="auto"/>
                                    <w:right w:val="none" w:sz="0" w:space="0" w:color="auto"/>
                                  </w:divBdr>
                                </w:div>
                                <w:div w:id="25564987">
                                  <w:marLeft w:val="0"/>
                                  <w:marRight w:val="0"/>
                                  <w:marTop w:val="0"/>
                                  <w:marBottom w:val="0"/>
                                  <w:divBdr>
                                    <w:top w:val="none" w:sz="0" w:space="0" w:color="auto"/>
                                    <w:left w:val="none" w:sz="0" w:space="0" w:color="auto"/>
                                    <w:bottom w:val="none" w:sz="0" w:space="0" w:color="auto"/>
                                    <w:right w:val="none" w:sz="0" w:space="0" w:color="auto"/>
                                  </w:divBdr>
                                </w:div>
                                <w:div w:id="990597210">
                                  <w:marLeft w:val="0"/>
                                  <w:marRight w:val="0"/>
                                  <w:marTop w:val="0"/>
                                  <w:marBottom w:val="0"/>
                                  <w:divBdr>
                                    <w:top w:val="none" w:sz="0" w:space="0" w:color="auto"/>
                                    <w:left w:val="none" w:sz="0" w:space="0" w:color="auto"/>
                                    <w:bottom w:val="none" w:sz="0" w:space="0" w:color="auto"/>
                                    <w:right w:val="none" w:sz="0" w:space="0" w:color="auto"/>
                                  </w:divBdr>
                                </w:div>
                                <w:div w:id="427651976">
                                  <w:marLeft w:val="0"/>
                                  <w:marRight w:val="0"/>
                                  <w:marTop w:val="0"/>
                                  <w:marBottom w:val="0"/>
                                  <w:divBdr>
                                    <w:top w:val="none" w:sz="0" w:space="0" w:color="auto"/>
                                    <w:left w:val="none" w:sz="0" w:space="0" w:color="auto"/>
                                    <w:bottom w:val="none" w:sz="0" w:space="0" w:color="auto"/>
                                    <w:right w:val="none" w:sz="0" w:space="0" w:color="auto"/>
                                  </w:divBdr>
                                </w:div>
                                <w:div w:id="1458376752">
                                  <w:marLeft w:val="0"/>
                                  <w:marRight w:val="0"/>
                                  <w:marTop w:val="0"/>
                                  <w:marBottom w:val="0"/>
                                  <w:divBdr>
                                    <w:top w:val="none" w:sz="0" w:space="0" w:color="auto"/>
                                    <w:left w:val="none" w:sz="0" w:space="0" w:color="auto"/>
                                    <w:bottom w:val="none" w:sz="0" w:space="0" w:color="auto"/>
                                    <w:right w:val="none" w:sz="0" w:space="0" w:color="auto"/>
                                  </w:divBdr>
                                </w:div>
                                <w:div w:id="530414789">
                                  <w:marLeft w:val="0"/>
                                  <w:marRight w:val="0"/>
                                  <w:marTop w:val="0"/>
                                  <w:marBottom w:val="0"/>
                                  <w:divBdr>
                                    <w:top w:val="none" w:sz="0" w:space="0" w:color="auto"/>
                                    <w:left w:val="none" w:sz="0" w:space="0" w:color="auto"/>
                                    <w:bottom w:val="none" w:sz="0" w:space="0" w:color="auto"/>
                                    <w:right w:val="none" w:sz="0" w:space="0" w:color="auto"/>
                                  </w:divBdr>
                                </w:div>
                                <w:div w:id="990523446">
                                  <w:marLeft w:val="0"/>
                                  <w:marRight w:val="0"/>
                                  <w:marTop w:val="0"/>
                                  <w:marBottom w:val="0"/>
                                  <w:divBdr>
                                    <w:top w:val="none" w:sz="0" w:space="0" w:color="auto"/>
                                    <w:left w:val="none" w:sz="0" w:space="0" w:color="auto"/>
                                    <w:bottom w:val="none" w:sz="0" w:space="0" w:color="auto"/>
                                    <w:right w:val="none" w:sz="0" w:space="0" w:color="auto"/>
                                  </w:divBdr>
                                </w:div>
                                <w:div w:id="504248812">
                                  <w:marLeft w:val="0"/>
                                  <w:marRight w:val="0"/>
                                  <w:marTop w:val="0"/>
                                  <w:marBottom w:val="0"/>
                                  <w:divBdr>
                                    <w:top w:val="none" w:sz="0" w:space="0" w:color="auto"/>
                                    <w:left w:val="none" w:sz="0" w:space="0" w:color="auto"/>
                                    <w:bottom w:val="none" w:sz="0" w:space="0" w:color="auto"/>
                                    <w:right w:val="none" w:sz="0" w:space="0" w:color="auto"/>
                                  </w:divBdr>
                                </w:div>
                                <w:div w:id="580411500">
                                  <w:marLeft w:val="0"/>
                                  <w:marRight w:val="0"/>
                                  <w:marTop w:val="0"/>
                                  <w:marBottom w:val="0"/>
                                  <w:divBdr>
                                    <w:top w:val="none" w:sz="0" w:space="0" w:color="auto"/>
                                    <w:left w:val="none" w:sz="0" w:space="0" w:color="auto"/>
                                    <w:bottom w:val="none" w:sz="0" w:space="0" w:color="auto"/>
                                    <w:right w:val="none" w:sz="0" w:space="0" w:color="auto"/>
                                  </w:divBdr>
                                </w:div>
                                <w:div w:id="605116964">
                                  <w:marLeft w:val="0"/>
                                  <w:marRight w:val="0"/>
                                  <w:marTop w:val="0"/>
                                  <w:marBottom w:val="0"/>
                                  <w:divBdr>
                                    <w:top w:val="none" w:sz="0" w:space="0" w:color="auto"/>
                                    <w:left w:val="none" w:sz="0" w:space="0" w:color="auto"/>
                                    <w:bottom w:val="none" w:sz="0" w:space="0" w:color="auto"/>
                                    <w:right w:val="none" w:sz="0" w:space="0" w:color="auto"/>
                                  </w:divBdr>
                                </w:div>
                                <w:div w:id="1247417950">
                                  <w:marLeft w:val="0"/>
                                  <w:marRight w:val="0"/>
                                  <w:marTop w:val="0"/>
                                  <w:marBottom w:val="0"/>
                                  <w:divBdr>
                                    <w:top w:val="none" w:sz="0" w:space="0" w:color="auto"/>
                                    <w:left w:val="none" w:sz="0" w:space="0" w:color="auto"/>
                                    <w:bottom w:val="none" w:sz="0" w:space="0" w:color="auto"/>
                                    <w:right w:val="none" w:sz="0" w:space="0" w:color="auto"/>
                                  </w:divBdr>
                                </w:div>
                                <w:div w:id="665210872">
                                  <w:marLeft w:val="0"/>
                                  <w:marRight w:val="0"/>
                                  <w:marTop w:val="0"/>
                                  <w:marBottom w:val="0"/>
                                  <w:divBdr>
                                    <w:top w:val="none" w:sz="0" w:space="0" w:color="auto"/>
                                    <w:left w:val="none" w:sz="0" w:space="0" w:color="auto"/>
                                    <w:bottom w:val="none" w:sz="0" w:space="0" w:color="auto"/>
                                    <w:right w:val="none" w:sz="0" w:space="0" w:color="auto"/>
                                  </w:divBdr>
                                </w:div>
                                <w:div w:id="6295486">
                                  <w:marLeft w:val="0"/>
                                  <w:marRight w:val="0"/>
                                  <w:marTop w:val="0"/>
                                  <w:marBottom w:val="0"/>
                                  <w:divBdr>
                                    <w:top w:val="none" w:sz="0" w:space="0" w:color="auto"/>
                                    <w:left w:val="none" w:sz="0" w:space="0" w:color="auto"/>
                                    <w:bottom w:val="none" w:sz="0" w:space="0" w:color="auto"/>
                                    <w:right w:val="none" w:sz="0" w:space="0" w:color="auto"/>
                                  </w:divBdr>
                                </w:div>
                                <w:div w:id="127819743">
                                  <w:marLeft w:val="0"/>
                                  <w:marRight w:val="0"/>
                                  <w:marTop w:val="0"/>
                                  <w:marBottom w:val="0"/>
                                  <w:divBdr>
                                    <w:top w:val="none" w:sz="0" w:space="0" w:color="auto"/>
                                    <w:left w:val="none" w:sz="0" w:space="0" w:color="auto"/>
                                    <w:bottom w:val="none" w:sz="0" w:space="0" w:color="auto"/>
                                    <w:right w:val="none" w:sz="0" w:space="0" w:color="auto"/>
                                  </w:divBdr>
                                </w:div>
                                <w:div w:id="37359902">
                                  <w:marLeft w:val="0"/>
                                  <w:marRight w:val="0"/>
                                  <w:marTop w:val="0"/>
                                  <w:marBottom w:val="0"/>
                                  <w:divBdr>
                                    <w:top w:val="none" w:sz="0" w:space="0" w:color="auto"/>
                                    <w:left w:val="none" w:sz="0" w:space="0" w:color="auto"/>
                                    <w:bottom w:val="none" w:sz="0" w:space="0" w:color="auto"/>
                                    <w:right w:val="none" w:sz="0" w:space="0" w:color="auto"/>
                                  </w:divBdr>
                                </w:div>
                                <w:div w:id="637690517">
                                  <w:marLeft w:val="0"/>
                                  <w:marRight w:val="0"/>
                                  <w:marTop w:val="0"/>
                                  <w:marBottom w:val="0"/>
                                  <w:divBdr>
                                    <w:top w:val="none" w:sz="0" w:space="0" w:color="auto"/>
                                    <w:left w:val="none" w:sz="0" w:space="0" w:color="auto"/>
                                    <w:bottom w:val="none" w:sz="0" w:space="0" w:color="auto"/>
                                    <w:right w:val="none" w:sz="0" w:space="0" w:color="auto"/>
                                  </w:divBdr>
                                </w:div>
                                <w:div w:id="398794425">
                                  <w:marLeft w:val="0"/>
                                  <w:marRight w:val="0"/>
                                  <w:marTop w:val="0"/>
                                  <w:marBottom w:val="0"/>
                                  <w:divBdr>
                                    <w:top w:val="none" w:sz="0" w:space="0" w:color="auto"/>
                                    <w:left w:val="none" w:sz="0" w:space="0" w:color="auto"/>
                                    <w:bottom w:val="none" w:sz="0" w:space="0" w:color="auto"/>
                                    <w:right w:val="none" w:sz="0" w:space="0" w:color="auto"/>
                                  </w:divBdr>
                                </w:div>
                                <w:div w:id="778523571">
                                  <w:marLeft w:val="0"/>
                                  <w:marRight w:val="0"/>
                                  <w:marTop w:val="0"/>
                                  <w:marBottom w:val="0"/>
                                  <w:divBdr>
                                    <w:top w:val="none" w:sz="0" w:space="0" w:color="auto"/>
                                    <w:left w:val="none" w:sz="0" w:space="0" w:color="auto"/>
                                    <w:bottom w:val="none" w:sz="0" w:space="0" w:color="auto"/>
                                    <w:right w:val="none" w:sz="0" w:space="0" w:color="auto"/>
                                  </w:divBdr>
                                </w:div>
                                <w:div w:id="445930990">
                                  <w:marLeft w:val="0"/>
                                  <w:marRight w:val="0"/>
                                  <w:marTop w:val="0"/>
                                  <w:marBottom w:val="0"/>
                                  <w:divBdr>
                                    <w:top w:val="none" w:sz="0" w:space="0" w:color="auto"/>
                                    <w:left w:val="none" w:sz="0" w:space="0" w:color="auto"/>
                                    <w:bottom w:val="none" w:sz="0" w:space="0" w:color="auto"/>
                                    <w:right w:val="none" w:sz="0" w:space="0" w:color="auto"/>
                                  </w:divBdr>
                                </w:div>
                                <w:div w:id="617762347">
                                  <w:marLeft w:val="0"/>
                                  <w:marRight w:val="0"/>
                                  <w:marTop w:val="0"/>
                                  <w:marBottom w:val="0"/>
                                  <w:divBdr>
                                    <w:top w:val="none" w:sz="0" w:space="0" w:color="auto"/>
                                    <w:left w:val="none" w:sz="0" w:space="0" w:color="auto"/>
                                    <w:bottom w:val="none" w:sz="0" w:space="0" w:color="auto"/>
                                    <w:right w:val="none" w:sz="0" w:space="0" w:color="auto"/>
                                  </w:divBdr>
                                </w:div>
                                <w:div w:id="1788424326">
                                  <w:marLeft w:val="0"/>
                                  <w:marRight w:val="0"/>
                                  <w:marTop w:val="0"/>
                                  <w:marBottom w:val="0"/>
                                  <w:divBdr>
                                    <w:top w:val="none" w:sz="0" w:space="0" w:color="auto"/>
                                    <w:left w:val="none" w:sz="0" w:space="0" w:color="auto"/>
                                    <w:bottom w:val="none" w:sz="0" w:space="0" w:color="auto"/>
                                    <w:right w:val="none" w:sz="0" w:space="0" w:color="auto"/>
                                  </w:divBdr>
                                </w:div>
                                <w:div w:id="605431467">
                                  <w:marLeft w:val="0"/>
                                  <w:marRight w:val="0"/>
                                  <w:marTop w:val="0"/>
                                  <w:marBottom w:val="0"/>
                                  <w:divBdr>
                                    <w:top w:val="none" w:sz="0" w:space="0" w:color="auto"/>
                                    <w:left w:val="none" w:sz="0" w:space="0" w:color="auto"/>
                                    <w:bottom w:val="none" w:sz="0" w:space="0" w:color="auto"/>
                                    <w:right w:val="none" w:sz="0" w:space="0" w:color="auto"/>
                                  </w:divBdr>
                                </w:div>
                                <w:div w:id="260265834">
                                  <w:marLeft w:val="0"/>
                                  <w:marRight w:val="0"/>
                                  <w:marTop w:val="0"/>
                                  <w:marBottom w:val="0"/>
                                  <w:divBdr>
                                    <w:top w:val="none" w:sz="0" w:space="0" w:color="auto"/>
                                    <w:left w:val="none" w:sz="0" w:space="0" w:color="auto"/>
                                    <w:bottom w:val="none" w:sz="0" w:space="0" w:color="auto"/>
                                    <w:right w:val="none" w:sz="0" w:space="0" w:color="auto"/>
                                  </w:divBdr>
                                </w:div>
                                <w:div w:id="594166908">
                                  <w:marLeft w:val="0"/>
                                  <w:marRight w:val="0"/>
                                  <w:marTop w:val="0"/>
                                  <w:marBottom w:val="0"/>
                                  <w:divBdr>
                                    <w:top w:val="none" w:sz="0" w:space="0" w:color="auto"/>
                                    <w:left w:val="none" w:sz="0" w:space="0" w:color="auto"/>
                                    <w:bottom w:val="none" w:sz="0" w:space="0" w:color="auto"/>
                                    <w:right w:val="none" w:sz="0" w:space="0" w:color="auto"/>
                                  </w:divBdr>
                                </w:div>
                                <w:div w:id="1586259528">
                                  <w:marLeft w:val="0"/>
                                  <w:marRight w:val="0"/>
                                  <w:marTop w:val="0"/>
                                  <w:marBottom w:val="0"/>
                                  <w:divBdr>
                                    <w:top w:val="none" w:sz="0" w:space="0" w:color="auto"/>
                                    <w:left w:val="none" w:sz="0" w:space="0" w:color="auto"/>
                                    <w:bottom w:val="none" w:sz="0" w:space="0" w:color="auto"/>
                                    <w:right w:val="none" w:sz="0" w:space="0" w:color="auto"/>
                                  </w:divBdr>
                                </w:div>
                                <w:div w:id="168835439">
                                  <w:marLeft w:val="0"/>
                                  <w:marRight w:val="0"/>
                                  <w:marTop w:val="0"/>
                                  <w:marBottom w:val="0"/>
                                  <w:divBdr>
                                    <w:top w:val="none" w:sz="0" w:space="0" w:color="auto"/>
                                    <w:left w:val="none" w:sz="0" w:space="0" w:color="auto"/>
                                    <w:bottom w:val="none" w:sz="0" w:space="0" w:color="auto"/>
                                    <w:right w:val="none" w:sz="0" w:space="0" w:color="auto"/>
                                  </w:divBdr>
                                </w:div>
                                <w:div w:id="1789356073">
                                  <w:marLeft w:val="0"/>
                                  <w:marRight w:val="0"/>
                                  <w:marTop w:val="0"/>
                                  <w:marBottom w:val="0"/>
                                  <w:divBdr>
                                    <w:top w:val="none" w:sz="0" w:space="0" w:color="auto"/>
                                    <w:left w:val="none" w:sz="0" w:space="0" w:color="auto"/>
                                    <w:bottom w:val="none" w:sz="0" w:space="0" w:color="auto"/>
                                    <w:right w:val="none" w:sz="0" w:space="0" w:color="auto"/>
                                  </w:divBdr>
                                </w:div>
                                <w:div w:id="504173463">
                                  <w:marLeft w:val="0"/>
                                  <w:marRight w:val="0"/>
                                  <w:marTop w:val="0"/>
                                  <w:marBottom w:val="0"/>
                                  <w:divBdr>
                                    <w:top w:val="none" w:sz="0" w:space="0" w:color="auto"/>
                                    <w:left w:val="none" w:sz="0" w:space="0" w:color="auto"/>
                                    <w:bottom w:val="none" w:sz="0" w:space="0" w:color="auto"/>
                                    <w:right w:val="none" w:sz="0" w:space="0" w:color="auto"/>
                                  </w:divBdr>
                                </w:div>
                                <w:div w:id="118381633">
                                  <w:marLeft w:val="0"/>
                                  <w:marRight w:val="0"/>
                                  <w:marTop w:val="0"/>
                                  <w:marBottom w:val="0"/>
                                  <w:divBdr>
                                    <w:top w:val="none" w:sz="0" w:space="0" w:color="auto"/>
                                    <w:left w:val="none" w:sz="0" w:space="0" w:color="auto"/>
                                    <w:bottom w:val="none" w:sz="0" w:space="0" w:color="auto"/>
                                    <w:right w:val="none" w:sz="0" w:space="0" w:color="auto"/>
                                  </w:divBdr>
                                </w:div>
                                <w:div w:id="1087267786">
                                  <w:marLeft w:val="0"/>
                                  <w:marRight w:val="0"/>
                                  <w:marTop w:val="0"/>
                                  <w:marBottom w:val="0"/>
                                  <w:divBdr>
                                    <w:top w:val="none" w:sz="0" w:space="0" w:color="auto"/>
                                    <w:left w:val="none" w:sz="0" w:space="0" w:color="auto"/>
                                    <w:bottom w:val="none" w:sz="0" w:space="0" w:color="auto"/>
                                    <w:right w:val="none" w:sz="0" w:space="0" w:color="auto"/>
                                  </w:divBdr>
                                </w:div>
                                <w:div w:id="1473911175">
                                  <w:marLeft w:val="0"/>
                                  <w:marRight w:val="0"/>
                                  <w:marTop w:val="0"/>
                                  <w:marBottom w:val="0"/>
                                  <w:divBdr>
                                    <w:top w:val="none" w:sz="0" w:space="0" w:color="auto"/>
                                    <w:left w:val="none" w:sz="0" w:space="0" w:color="auto"/>
                                    <w:bottom w:val="none" w:sz="0" w:space="0" w:color="auto"/>
                                    <w:right w:val="none" w:sz="0" w:space="0" w:color="auto"/>
                                  </w:divBdr>
                                </w:div>
                                <w:div w:id="1892692891">
                                  <w:marLeft w:val="0"/>
                                  <w:marRight w:val="0"/>
                                  <w:marTop w:val="0"/>
                                  <w:marBottom w:val="0"/>
                                  <w:divBdr>
                                    <w:top w:val="none" w:sz="0" w:space="0" w:color="auto"/>
                                    <w:left w:val="none" w:sz="0" w:space="0" w:color="auto"/>
                                    <w:bottom w:val="none" w:sz="0" w:space="0" w:color="auto"/>
                                    <w:right w:val="none" w:sz="0" w:space="0" w:color="auto"/>
                                  </w:divBdr>
                                </w:div>
                                <w:div w:id="1235237973">
                                  <w:marLeft w:val="0"/>
                                  <w:marRight w:val="0"/>
                                  <w:marTop w:val="0"/>
                                  <w:marBottom w:val="0"/>
                                  <w:divBdr>
                                    <w:top w:val="none" w:sz="0" w:space="0" w:color="auto"/>
                                    <w:left w:val="none" w:sz="0" w:space="0" w:color="auto"/>
                                    <w:bottom w:val="none" w:sz="0" w:space="0" w:color="auto"/>
                                    <w:right w:val="none" w:sz="0" w:space="0" w:color="auto"/>
                                  </w:divBdr>
                                </w:div>
                                <w:div w:id="570391949">
                                  <w:marLeft w:val="0"/>
                                  <w:marRight w:val="0"/>
                                  <w:marTop w:val="0"/>
                                  <w:marBottom w:val="0"/>
                                  <w:divBdr>
                                    <w:top w:val="none" w:sz="0" w:space="0" w:color="auto"/>
                                    <w:left w:val="none" w:sz="0" w:space="0" w:color="auto"/>
                                    <w:bottom w:val="none" w:sz="0" w:space="0" w:color="auto"/>
                                    <w:right w:val="none" w:sz="0" w:space="0" w:color="auto"/>
                                  </w:divBdr>
                                </w:div>
                                <w:div w:id="1025640566">
                                  <w:marLeft w:val="0"/>
                                  <w:marRight w:val="0"/>
                                  <w:marTop w:val="0"/>
                                  <w:marBottom w:val="0"/>
                                  <w:divBdr>
                                    <w:top w:val="none" w:sz="0" w:space="0" w:color="auto"/>
                                    <w:left w:val="none" w:sz="0" w:space="0" w:color="auto"/>
                                    <w:bottom w:val="none" w:sz="0" w:space="0" w:color="auto"/>
                                    <w:right w:val="none" w:sz="0" w:space="0" w:color="auto"/>
                                  </w:divBdr>
                                </w:div>
                                <w:div w:id="677580224">
                                  <w:marLeft w:val="0"/>
                                  <w:marRight w:val="0"/>
                                  <w:marTop w:val="0"/>
                                  <w:marBottom w:val="0"/>
                                  <w:divBdr>
                                    <w:top w:val="none" w:sz="0" w:space="0" w:color="auto"/>
                                    <w:left w:val="none" w:sz="0" w:space="0" w:color="auto"/>
                                    <w:bottom w:val="none" w:sz="0" w:space="0" w:color="auto"/>
                                    <w:right w:val="none" w:sz="0" w:space="0" w:color="auto"/>
                                  </w:divBdr>
                                </w:div>
                                <w:div w:id="261450589">
                                  <w:marLeft w:val="0"/>
                                  <w:marRight w:val="0"/>
                                  <w:marTop w:val="0"/>
                                  <w:marBottom w:val="0"/>
                                  <w:divBdr>
                                    <w:top w:val="none" w:sz="0" w:space="0" w:color="auto"/>
                                    <w:left w:val="none" w:sz="0" w:space="0" w:color="auto"/>
                                    <w:bottom w:val="none" w:sz="0" w:space="0" w:color="auto"/>
                                    <w:right w:val="none" w:sz="0" w:space="0" w:color="auto"/>
                                  </w:divBdr>
                                </w:div>
                                <w:div w:id="129061112">
                                  <w:marLeft w:val="0"/>
                                  <w:marRight w:val="0"/>
                                  <w:marTop w:val="0"/>
                                  <w:marBottom w:val="0"/>
                                  <w:divBdr>
                                    <w:top w:val="none" w:sz="0" w:space="0" w:color="auto"/>
                                    <w:left w:val="none" w:sz="0" w:space="0" w:color="auto"/>
                                    <w:bottom w:val="none" w:sz="0" w:space="0" w:color="auto"/>
                                    <w:right w:val="none" w:sz="0" w:space="0" w:color="auto"/>
                                  </w:divBdr>
                                </w:div>
                                <w:div w:id="1627159545">
                                  <w:marLeft w:val="0"/>
                                  <w:marRight w:val="0"/>
                                  <w:marTop w:val="0"/>
                                  <w:marBottom w:val="0"/>
                                  <w:divBdr>
                                    <w:top w:val="none" w:sz="0" w:space="0" w:color="auto"/>
                                    <w:left w:val="none" w:sz="0" w:space="0" w:color="auto"/>
                                    <w:bottom w:val="none" w:sz="0" w:space="0" w:color="auto"/>
                                    <w:right w:val="none" w:sz="0" w:space="0" w:color="auto"/>
                                  </w:divBdr>
                                </w:div>
                                <w:div w:id="434905834">
                                  <w:marLeft w:val="0"/>
                                  <w:marRight w:val="0"/>
                                  <w:marTop w:val="0"/>
                                  <w:marBottom w:val="0"/>
                                  <w:divBdr>
                                    <w:top w:val="none" w:sz="0" w:space="0" w:color="auto"/>
                                    <w:left w:val="none" w:sz="0" w:space="0" w:color="auto"/>
                                    <w:bottom w:val="none" w:sz="0" w:space="0" w:color="auto"/>
                                    <w:right w:val="none" w:sz="0" w:space="0" w:color="auto"/>
                                  </w:divBdr>
                                </w:div>
                                <w:div w:id="60831798">
                                  <w:marLeft w:val="0"/>
                                  <w:marRight w:val="0"/>
                                  <w:marTop w:val="0"/>
                                  <w:marBottom w:val="0"/>
                                  <w:divBdr>
                                    <w:top w:val="none" w:sz="0" w:space="0" w:color="auto"/>
                                    <w:left w:val="none" w:sz="0" w:space="0" w:color="auto"/>
                                    <w:bottom w:val="none" w:sz="0" w:space="0" w:color="auto"/>
                                    <w:right w:val="none" w:sz="0" w:space="0" w:color="auto"/>
                                  </w:divBdr>
                                </w:div>
                                <w:div w:id="1999183705">
                                  <w:marLeft w:val="0"/>
                                  <w:marRight w:val="0"/>
                                  <w:marTop w:val="0"/>
                                  <w:marBottom w:val="0"/>
                                  <w:divBdr>
                                    <w:top w:val="none" w:sz="0" w:space="0" w:color="auto"/>
                                    <w:left w:val="none" w:sz="0" w:space="0" w:color="auto"/>
                                    <w:bottom w:val="none" w:sz="0" w:space="0" w:color="auto"/>
                                    <w:right w:val="none" w:sz="0" w:space="0" w:color="auto"/>
                                  </w:divBdr>
                                </w:div>
                                <w:div w:id="538206148">
                                  <w:marLeft w:val="0"/>
                                  <w:marRight w:val="0"/>
                                  <w:marTop w:val="0"/>
                                  <w:marBottom w:val="0"/>
                                  <w:divBdr>
                                    <w:top w:val="none" w:sz="0" w:space="0" w:color="auto"/>
                                    <w:left w:val="none" w:sz="0" w:space="0" w:color="auto"/>
                                    <w:bottom w:val="none" w:sz="0" w:space="0" w:color="auto"/>
                                    <w:right w:val="none" w:sz="0" w:space="0" w:color="auto"/>
                                  </w:divBdr>
                                </w:div>
                                <w:div w:id="51540573">
                                  <w:marLeft w:val="0"/>
                                  <w:marRight w:val="0"/>
                                  <w:marTop w:val="0"/>
                                  <w:marBottom w:val="0"/>
                                  <w:divBdr>
                                    <w:top w:val="none" w:sz="0" w:space="0" w:color="auto"/>
                                    <w:left w:val="none" w:sz="0" w:space="0" w:color="auto"/>
                                    <w:bottom w:val="none" w:sz="0" w:space="0" w:color="auto"/>
                                    <w:right w:val="none" w:sz="0" w:space="0" w:color="auto"/>
                                  </w:divBdr>
                                </w:div>
                                <w:div w:id="2112118199">
                                  <w:marLeft w:val="0"/>
                                  <w:marRight w:val="0"/>
                                  <w:marTop w:val="0"/>
                                  <w:marBottom w:val="0"/>
                                  <w:divBdr>
                                    <w:top w:val="none" w:sz="0" w:space="0" w:color="auto"/>
                                    <w:left w:val="none" w:sz="0" w:space="0" w:color="auto"/>
                                    <w:bottom w:val="none" w:sz="0" w:space="0" w:color="auto"/>
                                    <w:right w:val="none" w:sz="0" w:space="0" w:color="auto"/>
                                  </w:divBdr>
                                </w:div>
                                <w:div w:id="1182738787">
                                  <w:marLeft w:val="0"/>
                                  <w:marRight w:val="0"/>
                                  <w:marTop w:val="0"/>
                                  <w:marBottom w:val="0"/>
                                  <w:divBdr>
                                    <w:top w:val="none" w:sz="0" w:space="0" w:color="auto"/>
                                    <w:left w:val="none" w:sz="0" w:space="0" w:color="auto"/>
                                    <w:bottom w:val="none" w:sz="0" w:space="0" w:color="auto"/>
                                    <w:right w:val="none" w:sz="0" w:space="0" w:color="auto"/>
                                  </w:divBdr>
                                </w:div>
                                <w:div w:id="1028750562">
                                  <w:marLeft w:val="0"/>
                                  <w:marRight w:val="0"/>
                                  <w:marTop w:val="0"/>
                                  <w:marBottom w:val="0"/>
                                  <w:divBdr>
                                    <w:top w:val="none" w:sz="0" w:space="0" w:color="auto"/>
                                    <w:left w:val="none" w:sz="0" w:space="0" w:color="auto"/>
                                    <w:bottom w:val="none" w:sz="0" w:space="0" w:color="auto"/>
                                    <w:right w:val="none" w:sz="0" w:space="0" w:color="auto"/>
                                  </w:divBdr>
                                </w:div>
                                <w:div w:id="484208038">
                                  <w:marLeft w:val="0"/>
                                  <w:marRight w:val="0"/>
                                  <w:marTop w:val="0"/>
                                  <w:marBottom w:val="0"/>
                                  <w:divBdr>
                                    <w:top w:val="none" w:sz="0" w:space="0" w:color="auto"/>
                                    <w:left w:val="none" w:sz="0" w:space="0" w:color="auto"/>
                                    <w:bottom w:val="none" w:sz="0" w:space="0" w:color="auto"/>
                                    <w:right w:val="none" w:sz="0" w:space="0" w:color="auto"/>
                                  </w:divBdr>
                                </w:div>
                                <w:div w:id="790368213">
                                  <w:marLeft w:val="0"/>
                                  <w:marRight w:val="0"/>
                                  <w:marTop w:val="0"/>
                                  <w:marBottom w:val="0"/>
                                  <w:divBdr>
                                    <w:top w:val="none" w:sz="0" w:space="0" w:color="auto"/>
                                    <w:left w:val="none" w:sz="0" w:space="0" w:color="auto"/>
                                    <w:bottom w:val="none" w:sz="0" w:space="0" w:color="auto"/>
                                    <w:right w:val="none" w:sz="0" w:space="0" w:color="auto"/>
                                  </w:divBdr>
                                </w:div>
                                <w:div w:id="1717972251">
                                  <w:marLeft w:val="0"/>
                                  <w:marRight w:val="0"/>
                                  <w:marTop w:val="0"/>
                                  <w:marBottom w:val="0"/>
                                  <w:divBdr>
                                    <w:top w:val="none" w:sz="0" w:space="0" w:color="auto"/>
                                    <w:left w:val="none" w:sz="0" w:space="0" w:color="auto"/>
                                    <w:bottom w:val="none" w:sz="0" w:space="0" w:color="auto"/>
                                    <w:right w:val="none" w:sz="0" w:space="0" w:color="auto"/>
                                  </w:divBdr>
                                </w:div>
                                <w:div w:id="82991787">
                                  <w:marLeft w:val="0"/>
                                  <w:marRight w:val="0"/>
                                  <w:marTop w:val="0"/>
                                  <w:marBottom w:val="0"/>
                                  <w:divBdr>
                                    <w:top w:val="none" w:sz="0" w:space="0" w:color="auto"/>
                                    <w:left w:val="none" w:sz="0" w:space="0" w:color="auto"/>
                                    <w:bottom w:val="none" w:sz="0" w:space="0" w:color="auto"/>
                                    <w:right w:val="none" w:sz="0" w:space="0" w:color="auto"/>
                                  </w:divBdr>
                                </w:div>
                                <w:div w:id="1764256244">
                                  <w:marLeft w:val="0"/>
                                  <w:marRight w:val="0"/>
                                  <w:marTop w:val="0"/>
                                  <w:marBottom w:val="0"/>
                                  <w:divBdr>
                                    <w:top w:val="none" w:sz="0" w:space="0" w:color="auto"/>
                                    <w:left w:val="none" w:sz="0" w:space="0" w:color="auto"/>
                                    <w:bottom w:val="none" w:sz="0" w:space="0" w:color="auto"/>
                                    <w:right w:val="none" w:sz="0" w:space="0" w:color="auto"/>
                                  </w:divBdr>
                                </w:div>
                                <w:div w:id="1746106558">
                                  <w:marLeft w:val="0"/>
                                  <w:marRight w:val="0"/>
                                  <w:marTop w:val="0"/>
                                  <w:marBottom w:val="0"/>
                                  <w:divBdr>
                                    <w:top w:val="none" w:sz="0" w:space="0" w:color="auto"/>
                                    <w:left w:val="none" w:sz="0" w:space="0" w:color="auto"/>
                                    <w:bottom w:val="none" w:sz="0" w:space="0" w:color="auto"/>
                                    <w:right w:val="none" w:sz="0" w:space="0" w:color="auto"/>
                                  </w:divBdr>
                                </w:div>
                                <w:div w:id="1025718451">
                                  <w:marLeft w:val="0"/>
                                  <w:marRight w:val="0"/>
                                  <w:marTop w:val="0"/>
                                  <w:marBottom w:val="0"/>
                                  <w:divBdr>
                                    <w:top w:val="none" w:sz="0" w:space="0" w:color="auto"/>
                                    <w:left w:val="none" w:sz="0" w:space="0" w:color="auto"/>
                                    <w:bottom w:val="none" w:sz="0" w:space="0" w:color="auto"/>
                                    <w:right w:val="none" w:sz="0" w:space="0" w:color="auto"/>
                                  </w:divBdr>
                                </w:div>
                                <w:div w:id="1281456713">
                                  <w:marLeft w:val="0"/>
                                  <w:marRight w:val="0"/>
                                  <w:marTop w:val="0"/>
                                  <w:marBottom w:val="0"/>
                                  <w:divBdr>
                                    <w:top w:val="none" w:sz="0" w:space="0" w:color="auto"/>
                                    <w:left w:val="none" w:sz="0" w:space="0" w:color="auto"/>
                                    <w:bottom w:val="none" w:sz="0" w:space="0" w:color="auto"/>
                                    <w:right w:val="none" w:sz="0" w:space="0" w:color="auto"/>
                                  </w:divBdr>
                                </w:div>
                                <w:div w:id="1954706172">
                                  <w:marLeft w:val="0"/>
                                  <w:marRight w:val="0"/>
                                  <w:marTop w:val="0"/>
                                  <w:marBottom w:val="0"/>
                                  <w:divBdr>
                                    <w:top w:val="none" w:sz="0" w:space="0" w:color="auto"/>
                                    <w:left w:val="none" w:sz="0" w:space="0" w:color="auto"/>
                                    <w:bottom w:val="none" w:sz="0" w:space="0" w:color="auto"/>
                                    <w:right w:val="none" w:sz="0" w:space="0" w:color="auto"/>
                                  </w:divBdr>
                                </w:div>
                                <w:div w:id="1470245248">
                                  <w:marLeft w:val="0"/>
                                  <w:marRight w:val="0"/>
                                  <w:marTop w:val="0"/>
                                  <w:marBottom w:val="0"/>
                                  <w:divBdr>
                                    <w:top w:val="none" w:sz="0" w:space="0" w:color="auto"/>
                                    <w:left w:val="none" w:sz="0" w:space="0" w:color="auto"/>
                                    <w:bottom w:val="none" w:sz="0" w:space="0" w:color="auto"/>
                                    <w:right w:val="none" w:sz="0" w:space="0" w:color="auto"/>
                                  </w:divBdr>
                                </w:div>
                                <w:div w:id="942302298">
                                  <w:marLeft w:val="0"/>
                                  <w:marRight w:val="0"/>
                                  <w:marTop w:val="0"/>
                                  <w:marBottom w:val="0"/>
                                  <w:divBdr>
                                    <w:top w:val="none" w:sz="0" w:space="0" w:color="auto"/>
                                    <w:left w:val="none" w:sz="0" w:space="0" w:color="auto"/>
                                    <w:bottom w:val="none" w:sz="0" w:space="0" w:color="auto"/>
                                    <w:right w:val="none" w:sz="0" w:space="0" w:color="auto"/>
                                  </w:divBdr>
                                </w:div>
                                <w:div w:id="2033996394">
                                  <w:marLeft w:val="0"/>
                                  <w:marRight w:val="0"/>
                                  <w:marTop w:val="0"/>
                                  <w:marBottom w:val="0"/>
                                  <w:divBdr>
                                    <w:top w:val="none" w:sz="0" w:space="0" w:color="auto"/>
                                    <w:left w:val="none" w:sz="0" w:space="0" w:color="auto"/>
                                    <w:bottom w:val="none" w:sz="0" w:space="0" w:color="auto"/>
                                    <w:right w:val="none" w:sz="0" w:space="0" w:color="auto"/>
                                  </w:divBdr>
                                </w:div>
                                <w:div w:id="1548760410">
                                  <w:marLeft w:val="0"/>
                                  <w:marRight w:val="0"/>
                                  <w:marTop w:val="0"/>
                                  <w:marBottom w:val="0"/>
                                  <w:divBdr>
                                    <w:top w:val="none" w:sz="0" w:space="0" w:color="auto"/>
                                    <w:left w:val="none" w:sz="0" w:space="0" w:color="auto"/>
                                    <w:bottom w:val="none" w:sz="0" w:space="0" w:color="auto"/>
                                    <w:right w:val="none" w:sz="0" w:space="0" w:color="auto"/>
                                  </w:divBdr>
                                </w:div>
                                <w:div w:id="1285846339">
                                  <w:marLeft w:val="0"/>
                                  <w:marRight w:val="0"/>
                                  <w:marTop w:val="0"/>
                                  <w:marBottom w:val="0"/>
                                  <w:divBdr>
                                    <w:top w:val="none" w:sz="0" w:space="0" w:color="auto"/>
                                    <w:left w:val="none" w:sz="0" w:space="0" w:color="auto"/>
                                    <w:bottom w:val="none" w:sz="0" w:space="0" w:color="auto"/>
                                    <w:right w:val="none" w:sz="0" w:space="0" w:color="auto"/>
                                  </w:divBdr>
                                </w:div>
                                <w:div w:id="1161651899">
                                  <w:marLeft w:val="0"/>
                                  <w:marRight w:val="0"/>
                                  <w:marTop w:val="0"/>
                                  <w:marBottom w:val="0"/>
                                  <w:divBdr>
                                    <w:top w:val="none" w:sz="0" w:space="0" w:color="auto"/>
                                    <w:left w:val="none" w:sz="0" w:space="0" w:color="auto"/>
                                    <w:bottom w:val="none" w:sz="0" w:space="0" w:color="auto"/>
                                    <w:right w:val="none" w:sz="0" w:space="0" w:color="auto"/>
                                  </w:divBdr>
                                </w:div>
                                <w:div w:id="1055277123">
                                  <w:marLeft w:val="0"/>
                                  <w:marRight w:val="0"/>
                                  <w:marTop w:val="0"/>
                                  <w:marBottom w:val="0"/>
                                  <w:divBdr>
                                    <w:top w:val="none" w:sz="0" w:space="0" w:color="auto"/>
                                    <w:left w:val="none" w:sz="0" w:space="0" w:color="auto"/>
                                    <w:bottom w:val="none" w:sz="0" w:space="0" w:color="auto"/>
                                    <w:right w:val="none" w:sz="0" w:space="0" w:color="auto"/>
                                  </w:divBdr>
                                </w:div>
                                <w:div w:id="1861117651">
                                  <w:marLeft w:val="0"/>
                                  <w:marRight w:val="0"/>
                                  <w:marTop w:val="0"/>
                                  <w:marBottom w:val="0"/>
                                  <w:divBdr>
                                    <w:top w:val="none" w:sz="0" w:space="0" w:color="auto"/>
                                    <w:left w:val="none" w:sz="0" w:space="0" w:color="auto"/>
                                    <w:bottom w:val="none" w:sz="0" w:space="0" w:color="auto"/>
                                    <w:right w:val="none" w:sz="0" w:space="0" w:color="auto"/>
                                  </w:divBdr>
                                </w:div>
                                <w:div w:id="1626740570">
                                  <w:marLeft w:val="0"/>
                                  <w:marRight w:val="0"/>
                                  <w:marTop w:val="0"/>
                                  <w:marBottom w:val="0"/>
                                  <w:divBdr>
                                    <w:top w:val="none" w:sz="0" w:space="0" w:color="auto"/>
                                    <w:left w:val="none" w:sz="0" w:space="0" w:color="auto"/>
                                    <w:bottom w:val="none" w:sz="0" w:space="0" w:color="auto"/>
                                    <w:right w:val="none" w:sz="0" w:space="0" w:color="auto"/>
                                  </w:divBdr>
                                </w:div>
                                <w:div w:id="1922327087">
                                  <w:marLeft w:val="0"/>
                                  <w:marRight w:val="0"/>
                                  <w:marTop w:val="0"/>
                                  <w:marBottom w:val="0"/>
                                  <w:divBdr>
                                    <w:top w:val="none" w:sz="0" w:space="0" w:color="auto"/>
                                    <w:left w:val="none" w:sz="0" w:space="0" w:color="auto"/>
                                    <w:bottom w:val="none" w:sz="0" w:space="0" w:color="auto"/>
                                    <w:right w:val="none" w:sz="0" w:space="0" w:color="auto"/>
                                  </w:divBdr>
                                </w:div>
                                <w:div w:id="1043365586">
                                  <w:marLeft w:val="0"/>
                                  <w:marRight w:val="0"/>
                                  <w:marTop w:val="0"/>
                                  <w:marBottom w:val="0"/>
                                  <w:divBdr>
                                    <w:top w:val="none" w:sz="0" w:space="0" w:color="auto"/>
                                    <w:left w:val="none" w:sz="0" w:space="0" w:color="auto"/>
                                    <w:bottom w:val="none" w:sz="0" w:space="0" w:color="auto"/>
                                    <w:right w:val="none" w:sz="0" w:space="0" w:color="auto"/>
                                  </w:divBdr>
                                </w:div>
                                <w:div w:id="1956985283">
                                  <w:marLeft w:val="0"/>
                                  <w:marRight w:val="0"/>
                                  <w:marTop w:val="0"/>
                                  <w:marBottom w:val="0"/>
                                  <w:divBdr>
                                    <w:top w:val="none" w:sz="0" w:space="0" w:color="auto"/>
                                    <w:left w:val="none" w:sz="0" w:space="0" w:color="auto"/>
                                    <w:bottom w:val="none" w:sz="0" w:space="0" w:color="auto"/>
                                    <w:right w:val="none" w:sz="0" w:space="0" w:color="auto"/>
                                  </w:divBdr>
                                </w:div>
                                <w:div w:id="2130469176">
                                  <w:marLeft w:val="0"/>
                                  <w:marRight w:val="0"/>
                                  <w:marTop w:val="0"/>
                                  <w:marBottom w:val="0"/>
                                  <w:divBdr>
                                    <w:top w:val="none" w:sz="0" w:space="0" w:color="auto"/>
                                    <w:left w:val="none" w:sz="0" w:space="0" w:color="auto"/>
                                    <w:bottom w:val="none" w:sz="0" w:space="0" w:color="auto"/>
                                    <w:right w:val="none" w:sz="0" w:space="0" w:color="auto"/>
                                  </w:divBdr>
                                </w:div>
                                <w:div w:id="1502040002">
                                  <w:marLeft w:val="0"/>
                                  <w:marRight w:val="0"/>
                                  <w:marTop w:val="0"/>
                                  <w:marBottom w:val="0"/>
                                  <w:divBdr>
                                    <w:top w:val="none" w:sz="0" w:space="0" w:color="auto"/>
                                    <w:left w:val="none" w:sz="0" w:space="0" w:color="auto"/>
                                    <w:bottom w:val="none" w:sz="0" w:space="0" w:color="auto"/>
                                    <w:right w:val="none" w:sz="0" w:space="0" w:color="auto"/>
                                  </w:divBdr>
                                </w:div>
                                <w:div w:id="1613129933">
                                  <w:marLeft w:val="0"/>
                                  <w:marRight w:val="0"/>
                                  <w:marTop w:val="0"/>
                                  <w:marBottom w:val="0"/>
                                  <w:divBdr>
                                    <w:top w:val="none" w:sz="0" w:space="0" w:color="auto"/>
                                    <w:left w:val="none" w:sz="0" w:space="0" w:color="auto"/>
                                    <w:bottom w:val="none" w:sz="0" w:space="0" w:color="auto"/>
                                    <w:right w:val="none" w:sz="0" w:space="0" w:color="auto"/>
                                  </w:divBdr>
                                </w:div>
                                <w:div w:id="839740304">
                                  <w:marLeft w:val="0"/>
                                  <w:marRight w:val="0"/>
                                  <w:marTop w:val="0"/>
                                  <w:marBottom w:val="0"/>
                                  <w:divBdr>
                                    <w:top w:val="none" w:sz="0" w:space="0" w:color="auto"/>
                                    <w:left w:val="none" w:sz="0" w:space="0" w:color="auto"/>
                                    <w:bottom w:val="none" w:sz="0" w:space="0" w:color="auto"/>
                                    <w:right w:val="none" w:sz="0" w:space="0" w:color="auto"/>
                                  </w:divBdr>
                                </w:div>
                                <w:div w:id="541989077">
                                  <w:marLeft w:val="0"/>
                                  <w:marRight w:val="0"/>
                                  <w:marTop w:val="0"/>
                                  <w:marBottom w:val="0"/>
                                  <w:divBdr>
                                    <w:top w:val="none" w:sz="0" w:space="0" w:color="auto"/>
                                    <w:left w:val="none" w:sz="0" w:space="0" w:color="auto"/>
                                    <w:bottom w:val="none" w:sz="0" w:space="0" w:color="auto"/>
                                    <w:right w:val="none" w:sz="0" w:space="0" w:color="auto"/>
                                  </w:divBdr>
                                </w:div>
                                <w:div w:id="932859411">
                                  <w:marLeft w:val="0"/>
                                  <w:marRight w:val="0"/>
                                  <w:marTop w:val="0"/>
                                  <w:marBottom w:val="0"/>
                                  <w:divBdr>
                                    <w:top w:val="none" w:sz="0" w:space="0" w:color="auto"/>
                                    <w:left w:val="none" w:sz="0" w:space="0" w:color="auto"/>
                                    <w:bottom w:val="none" w:sz="0" w:space="0" w:color="auto"/>
                                    <w:right w:val="none" w:sz="0" w:space="0" w:color="auto"/>
                                  </w:divBdr>
                                </w:div>
                                <w:div w:id="1179202185">
                                  <w:marLeft w:val="0"/>
                                  <w:marRight w:val="0"/>
                                  <w:marTop w:val="0"/>
                                  <w:marBottom w:val="0"/>
                                  <w:divBdr>
                                    <w:top w:val="none" w:sz="0" w:space="0" w:color="auto"/>
                                    <w:left w:val="none" w:sz="0" w:space="0" w:color="auto"/>
                                    <w:bottom w:val="none" w:sz="0" w:space="0" w:color="auto"/>
                                    <w:right w:val="none" w:sz="0" w:space="0" w:color="auto"/>
                                  </w:divBdr>
                                </w:div>
                                <w:div w:id="1536237219">
                                  <w:marLeft w:val="0"/>
                                  <w:marRight w:val="0"/>
                                  <w:marTop w:val="0"/>
                                  <w:marBottom w:val="0"/>
                                  <w:divBdr>
                                    <w:top w:val="none" w:sz="0" w:space="0" w:color="auto"/>
                                    <w:left w:val="none" w:sz="0" w:space="0" w:color="auto"/>
                                    <w:bottom w:val="none" w:sz="0" w:space="0" w:color="auto"/>
                                    <w:right w:val="none" w:sz="0" w:space="0" w:color="auto"/>
                                  </w:divBdr>
                                </w:div>
                                <w:div w:id="1689066423">
                                  <w:marLeft w:val="0"/>
                                  <w:marRight w:val="0"/>
                                  <w:marTop w:val="0"/>
                                  <w:marBottom w:val="0"/>
                                  <w:divBdr>
                                    <w:top w:val="none" w:sz="0" w:space="0" w:color="auto"/>
                                    <w:left w:val="none" w:sz="0" w:space="0" w:color="auto"/>
                                    <w:bottom w:val="none" w:sz="0" w:space="0" w:color="auto"/>
                                    <w:right w:val="none" w:sz="0" w:space="0" w:color="auto"/>
                                  </w:divBdr>
                                </w:div>
                                <w:div w:id="1570918309">
                                  <w:marLeft w:val="0"/>
                                  <w:marRight w:val="0"/>
                                  <w:marTop w:val="0"/>
                                  <w:marBottom w:val="0"/>
                                  <w:divBdr>
                                    <w:top w:val="none" w:sz="0" w:space="0" w:color="auto"/>
                                    <w:left w:val="none" w:sz="0" w:space="0" w:color="auto"/>
                                    <w:bottom w:val="none" w:sz="0" w:space="0" w:color="auto"/>
                                    <w:right w:val="none" w:sz="0" w:space="0" w:color="auto"/>
                                  </w:divBdr>
                                </w:div>
                                <w:div w:id="118190142">
                                  <w:marLeft w:val="0"/>
                                  <w:marRight w:val="0"/>
                                  <w:marTop w:val="0"/>
                                  <w:marBottom w:val="0"/>
                                  <w:divBdr>
                                    <w:top w:val="none" w:sz="0" w:space="0" w:color="auto"/>
                                    <w:left w:val="none" w:sz="0" w:space="0" w:color="auto"/>
                                    <w:bottom w:val="none" w:sz="0" w:space="0" w:color="auto"/>
                                    <w:right w:val="none" w:sz="0" w:space="0" w:color="auto"/>
                                  </w:divBdr>
                                </w:div>
                                <w:div w:id="378893971">
                                  <w:marLeft w:val="0"/>
                                  <w:marRight w:val="0"/>
                                  <w:marTop w:val="0"/>
                                  <w:marBottom w:val="0"/>
                                  <w:divBdr>
                                    <w:top w:val="none" w:sz="0" w:space="0" w:color="auto"/>
                                    <w:left w:val="none" w:sz="0" w:space="0" w:color="auto"/>
                                    <w:bottom w:val="none" w:sz="0" w:space="0" w:color="auto"/>
                                    <w:right w:val="none" w:sz="0" w:space="0" w:color="auto"/>
                                  </w:divBdr>
                                </w:div>
                                <w:div w:id="173884852">
                                  <w:marLeft w:val="0"/>
                                  <w:marRight w:val="0"/>
                                  <w:marTop w:val="0"/>
                                  <w:marBottom w:val="0"/>
                                  <w:divBdr>
                                    <w:top w:val="none" w:sz="0" w:space="0" w:color="auto"/>
                                    <w:left w:val="none" w:sz="0" w:space="0" w:color="auto"/>
                                    <w:bottom w:val="none" w:sz="0" w:space="0" w:color="auto"/>
                                    <w:right w:val="none" w:sz="0" w:space="0" w:color="auto"/>
                                  </w:divBdr>
                                </w:div>
                                <w:div w:id="479881072">
                                  <w:marLeft w:val="0"/>
                                  <w:marRight w:val="0"/>
                                  <w:marTop w:val="0"/>
                                  <w:marBottom w:val="0"/>
                                  <w:divBdr>
                                    <w:top w:val="none" w:sz="0" w:space="0" w:color="auto"/>
                                    <w:left w:val="none" w:sz="0" w:space="0" w:color="auto"/>
                                    <w:bottom w:val="none" w:sz="0" w:space="0" w:color="auto"/>
                                    <w:right w:val="none" w:sz="0" w:space="0" w:color="auto"/>
                                  </w:divBdr>
                                </w:div>
                                <w:div w:id="1710641320">
                                  <w:marLeft w:val="0"/>
                                  <w:marRight w:val="0"/>
                                  <w:marTop w:val="0"/>
                                  <w:marBottom w:val="0"/>
                                  <w:divBdr>
                                    <w:top w:val="none" w:sz="0" w:space="0" w:color="auto"/>
                                    <w:left w:val="none" w:sz="0" w:space="0" w:color="auto"/>
                                    <w:bottom w:val="none" w:sz="0" w:space="0" w:color="auto"/>
                                    <w:right w:val="none" w:sz="0" w:space="0" w:color="auto"/>
                                  </w:divBdr>
                                </w:div>
                                <w:div w:id="1593779432">
                                  <w:marLeft w:val="0"/>
                                  <w:marRight w:val="0"/>
                                  <w:marTop w:val="0"/>
                                  <w:marBottom w:val="0"/>
                                  <w:divBdr>
                                    <w:top w:val="none" w:sz="0" w:space="0" w:color="auto"/>
                                    <w:left w:val="none" w:sz="0" w:space="0" w:color="auto"/>
                                    <w:bottom w:val="none" w:sz="0" w:space="0" w:color="auto"/>
                                    <w:right w:val="none" w:sz="0" w:space="0" w:color="auto"/>
                                  </w:divBdr>
                                </w:div>
                                <w:div w:id="1736510401">
                                  <w:marLeft w:val="0"/>
                                  <w:marRight w:val="0"/>
                                  <w:marTop w:val="0"/>
                                  <w:marBottom w:val="0"/>
                                  <w:divBdr>
                                    <w:top w:val="none" w:sz="0" w:space="0" w:color="auto"/>
                                    <w:left w:val="none" w:sz="0" w:space="0" w:color="auto"/>
                                    <w:bottom w:val="none" w:sz="0" w:space="0" w:color="auto"/>
                                    <w:right w:val="none" w:sz="0" w:space="0" w:color="auto"/>
                                  </w:divBdr>
                                </w:div>
                                <w:div w:id="1996253624">
                                  <w:marLeft w:val="0"/>
                                  <w:marRight w:val="0"/>
                                  <w:marTop w:val="0"/>
                                  <w:marBottom w:val="0"/>
                                  <w:divBdr>
                                    <w:top w:val="none" w:sz="0" w:space="0" w:color="auto"/>
                                    <w:left w:val="none" w:sz="0" w:space="0" w:color="auto"/>
                                    <w:bottom w:val="none" w:sz="0" w:space="0" w:color="auto"/>
                                    <w:right w:val="none" w:sz="0" w:space="0" w:color="auto"/>
                                  </w:divBdr>
                                </w:div>
                                <w:div w:id="1664552855">
                                  <w:marLeft w:val="0"/>
                                  <w:marRight w:val="0"/>
                                  <w:marTop w:val="0"/>
                                  <w:marBottom w:val="0"/>
                                  <w:divBdr>
                                    <w:top w:val="none" w:sz="0" w:space="0" w:color="auto"/>
                                    <w:left w:val="none" w:sz="0" w:space="0" w:color="auto"/>
                                    <w:bottom w:val="none" w:sz="0" w:space="0" w:color="auto"/>
                                    <w:right w:val="none" w:sz="0" w:space="0" w:color="auto"/>
                                  </w:divBdr>
                                </w:div>
                                <w:div w:id="654920776">
                                  <w:marLeft w:val="0"/>
                                  <w:marRight w:val="0"/>
                                  <w:marTop w:val="0"/>
                                  <w:marBottom w:val="0"/>
                                  <w:divBdr>
                                    <w:top w:val="none" w:sz="0" w:space="0" w:color="auto"/>
                                    <w:left w:val="none" w:sz="0" w:space="0" w:color="auto"/>
                                    <w:bottom w:val="none" w:sz="0" w:space="0" w:color="auto"/>
                                    <w:right w:val="none" w:sz="0" w:space="0" w:color="auto"/>
                                  </w:divBdr>
                                </w:div>
                                <w:div w:id="323120756">
                                  <w:marLeft w:val="0"/>
                                  <w:marRight w:val="0"/>
                                  <w:marTop w:val="0"/>
                                  <w:marBottom w:val="0"/>
                                  <w:divBdr>
                                    <w:top w:val="none" w:sz="0" w:space="0" w:color="auto"/>
                                    <w:left w:val="none" w:sz="0" w:space="0" w:color="auto"/>
                                    <w:bottom w:val="none" w:sz="0" w:space="0" w:color="auto"/>
                                    <w:right w:val="none" w:sz="0" w:space="0" w:color="auto"/>
                                  </w:divBdr>
                                </w:div>
                                <w:div w:id="2035113166">
                                  <w:marLeft w:val="0"/>
                                  <w:marRight w:val="0"/>
                                  <w:marTop w:val="0"/>
                                  <w:marBottom w:val="0"/>
                                  <w:divBdr>
                                    <w:top w:val="none" w:sz="0" w:space="0" w:color="auto"/>
                                    <w:left w:val="none" w:sz="0" w:space="0" w:color="auto"/>
                                    <w:bottom w:val="none" w:sz="0" w:space="0" w:color="auto"/>
                                    <w:right w:val="none" w:sz="0" w:space="0" w:color="auto"/>
                                  </w:divBdr>
                                </w:div>
                                <w:div w:id="2128817495">
                                  <w:marLeft w:val="0"/>
                                  <w:marRight w:val="0"/>
                                  <w:marTop w:val="0"/>
                                  <w:marBottom w:val="0"/>
                                  <w:divBdr>
                                    <w:top w:val="none" w:sz="0" w:space="0" w:color="auto"/>
                                    <w:left w:val="none" w:sz="0" w:space="0" w:color="auto"/>
                                    <w:bottom w:val="none" w:sz="0" w:space="0" w:color="auto"/>
                                    <w:right w:val="none" w:sz="0" w:space="0" w:color="auto"/>
                                  </w:divBdr>
                                </w:div>
                                <w:div w:id="1793673506">
                                  <w:marLeft w:val="0"/>
                                  <w:marRight w:val="0"/>
                                  <w:marTop w:val="0"/>
                                  <w:marBottom w:val="0"/>
                                  <w:divBdr>
                                    <w:top w:val="none" w:sz="0" w:space="0" w:color="auto"/>
                                    <w:left w:val="none" w:sz="0" w:space="0" w:color="auto"/>
                                    <w:bottom w:val="none" w:sz="0" w:space="0" w:color="auto"/>
                                    <w:right w:val="none" w:sz="0" w:space="0" w:color="auto"/>
                                  </w:divBdr>
                                </w:div>
                                <w:div w:id="766270221">
                                  <w:marLeft w:val="0"/>
                                  <w:marRight w:val="0"/>
                                  <w:marTop w:val="0"/>
                                  <w:marBottom w:val="0"/>
                                  <w:divBdr>
                                    <w:top w:val="none" w:sz="0" w:space="0" w:color="auto"/>
                                    <w:left w:val="none" w:sz="0" w:space="0" w:color="auto"/>
                                    <w:bottom w:val="none" w:sz="0" w:space="0" w:color="auto"/>
                                    <w:right w:val="none" w:sz="0" w:space="0" w:color="auto"/>
                                  </w:divBdr>
                                </w:div>
                                <w:div w:id="456412380">
                                  <w:marLeft w:val="0"/>
                                  <w:marRight w:val="0"/>
                                  <w:marTop w:val="0"/>
                                  <w:marBottom w:val="0"/>
                                  <w:divBdr>
                                    <w:top w:val="none" w:sz="0" w:space="0" w:color="auto"/>
                                    <w:left w:val="none" w:sz="0" w:space="0" w:color="auto"/>
                                    <w:bottom w:val="none" w:sz="0" w:space="0" w:color="auto"/>
                                    <w:right w:val="none" w:sz="0" w:space="0" w:color="auto"/>
                                  </w:divBdr>
                                </w:div>
                                <w:div w:id="554393208">
                                  <w:marLeft w:val="0"/>
                                  <w:marRight w:val="0"/>
                                  <w:marTop w:val="0"/>
                                  <w:marBottom w:val="0"/>
                                  <w:divBdr>
                                    <w:top w:val="none" w:sz="0" w:space="0" w:color="auto"/>
                                    <w:left w:val="none" w:sz="0" w:space="0" w:color="auto"/>
                                    <w:bottom w:val="none" w:sz="0" w:space="0" w:color="auto"/>
                                    <w:right w:val="none" w:sz="0" w:space="0" w:color="auto"/>
                                  </w:divBdr>
                                </w:div>
                                <w:div w:id="1051810934">
                                  <w:marLeft w:val="0"/>
                                  <w:marRight w:val="0"/>
                                  <w:marTop w:val="0"/>
                                  <w:marBottom w:val="0"/>
                                  <w:divBdr>
                                    <w:top w:val="none" w:sz="0" w:space="0" w:color="auto"/>
                                    <w:left w:val="none" w:sz="0" w:space="0" w:color="auto"/>
                                    <w:bottom w:val="none" w:sz="0" w:space="0" w:color="auto"/>
                                    <w:right w:val="none" w:sz="0" w:space="0" w:color="auto"/>
                                  </w:divBdr>
                                </w:div>
                                <w:div w:id="1259681154">
                                  <w:marLeft w:val="0"/>
                                  <w:marRight w:val="0"/>
                                  <w:marTop w:val="0"/>
                                  <w:marBottom w:val="0"/>
                                  <w:divBdr>
                                    <w:top w:val="none" w:sz="0" w:space="0" w:color="auto"/>
                                    <w:left w:val="none" w:sz="0" w:space="0" w:color="auto"/>
                                    <w:bottom w:val="none" w:sz="0" w:space="0" w:color="auto"/>
                                    <w:right w:val="none" w:sz="0" w:space="0" w:color="auto"/>
                                  </w:divBdr>
                                </w:div>
                                <w:div w:id="1624114136">
                                  <w:marLeft w:val="0"/>
                                  <w:marRight w:val="0"/>
                                  <w:marTop w:val="0"/>
                                  <w:marBottom w:val="0"/>
                                  <w:divBdr>
                                    <w:top w:val="none" w:sz="0" w:space="0" w:color="auto"/>
                                    <w:left w:val="none" w:sz="0" w:space="0" w:color="auto"/>
                                    <w:bottom w:val="none" w:sz="0" w:space="0" w:color="auto"/>
                                    <w:right w:val="none" w:sz="0" w:space="0" w:color="auto"/>
                                  </w:divBdr>
                                </w:div>
                                <w:div w:id="1956449329">
                                  <w:marLeft w:val="0"/>
                                  <w:marRight w:val="0"/>
                                  <w:marTop w:val="0"/>
                                  <w:marBottom w:val="0"/>
                                  <w:divBdr>
                                    <w:top w:val="none" w:sz="0" w:space="0" w:color="auto"/>
                                    <w:left w:val="none" w:sz="0" w:space="0" w:color="auto"/>
                                    <w:bottom w:val="none" w:sz="0" w:space="0" w:color="auto"/>
                                    <w:right w:val="none" w:sz="0" w:space="0" w:color="auto"/>
                                  </w:divBdr>
                                </w:div>
                                <w:div w:id="1303149382">
                                  <w:marLeft w:val="0"/>
                                  <w:marRight w:val="0"/>
                                  <w:marTop w:val="0"/>
                                  <w:marBottom w:val="0"/>
                                  <w:divBdr>
                                    <w:top w:val="none" w:sz="0" w:space="0" w:color="auto"/>
                                    <w:left w:val="none" w:sz="0" w:space="0" w:color="auto"/>
                                    <w:bottom w:val="none" w:sz="0" w:space="0" w:color="auto"/>
                                    <w:right w:val="none" w:sz="0" w:space="0" w:color="auto"/>
                                  </w:divBdr>
                                </w:div>
                                <w:div w:id="1772242330">
                                  <w:marLeft w:val="0"/>
                                  <w:marRight w:val="0"/>
                                  <w:marTop w:val="0"/>
                                  <w:marBottom w:val="0"/>
                                  <w:divBdr>
                                    <w:top w:val="none" w:sz="0" w:space="0" w:color="auto"/>
                                    <w:left w:val="none" w:sz="0" w:space="0" w:color="auto"/>
                                    <w:bottom w:val="none" w:sz="0" w:space="0" w:color="auto"/>
                                    <w:right w:val="none" w:sz="0" w:space="0" w:color="auto"/>
                                  </w:divBdr>
                                </w:div>
                                <w:div w:id="858202161">
                                  <w:marLeft w:val="0"/>
                                  <w:marRight w:val="0"/>
                                  <w:marTop w:val="0"/>
                                  <w:marBottom w:val="0"/>
                                  <w:divBdr>
                                    <w:top w:val="none" w:sz="0" w:space="0" w:color="auto"/>
                                    <w:left w:val="none" w:sz="0" w:space="0" w:color="auto"/>
                                    <w:bottom w:val="none" w:sz="0" w:space="0" w:color="auto"/>
                                    <w:right w:val="none" w:sz="0" w:space="0" w:color="auto"/>
                                  </w:divBdr>
                                </w:div>
                                <w:div w:id="2046715533">
                                  <w:marLeft w:val="0"/>
                                  <w:marRight w:val="0"/>
                                  <w:marTop w:val="0"/>
                                  <w:marBottom w:val="0"/>
                                  <w:divBdr>
                                    <w:top w:val="none" w:sz="0" w:space="0" w:color="auto"/>
                                    <w:left w:val="none" w:sz="0" w:space="0" w:color="auto"/>
                                    <w:bottom w:val="none" w:sz="0" w:space="0" w:color="auto"/>
                                    <w:right w:val="none" w:sz="0" w:space="0" w:color="auto"/>
                                  </w:divBdr>
                                </w:div>
                                <w:div w:id="1125392640">
                                  <w:marLeft w:val="0"/>
                                  <w:marRight w:val="0"/>
                                  <w:marTop w:val="0"/>
                                  <w:marBottom w:val="0"/>
                                  <w:divBdr>
                                    <w:top w:val="none" w:sz="0" w:space="0" w:color="auto"/>
                                    <w:left w:val="none" w:sz="0" w:space="0" w:color="auto"/>
                                    <w:bottom w:val="none" w:sz="0" w:space="0" w:color="auto"/>
                                    <w:right w:val="none" w:sz="0" w:space="0" w:color="auto"/>
                                  </w:divBdr>
                                </w:div>
                                <w:div w:id="82340680">
                                  <w:marLeft w:val="0"/>
                                  <w:marRight w:val="0"/>
                                  <w:marTop w:val="0"/>
                                  <w:marBottom w:val="0"/>
                                  <w:divBdr>
                                    <w:top w:val="none" w:sz="0" w:space="0" w:color="auto"/>
                                    <w:left w:val="none" w:sz="0" w:space="0" w:color="auto"/>
                                    <w:bottom w:val="none" w:sz="0" w:space="0" w:color="auto"/>
                                    <w:right w:val="none" w:sz="0" w:space="0" w:color="auto"/>
                                  </w:divBdr>
                                </w:div>
                                <w:div w:id="1233352750">
                                  <w:marLeft w:val="0"/>
                                  <w:marRight w:val="0"/>
                                  <w:marTop w:val="0"/>
                                  <w:marBottom w:val="0"/>
                                  <w:divBdr>
                                    <w:top w:val="none" w:sz="0" w:space="0" w:color="auto"/>
                                    <w:left w:val="none" w:sz="0" w:space="0" w:color="auto"/>
                                    <w:bottom w:val="none" w:sz="0" w:space="0" w:color="auto"/>
                                    <w:right w:val="none" w:sz="0" w:space="0" w:color="auto"/>
                                  </w:divBdr>
                                </w:div>
                                <w:div w:id="725377941">
                                  <w:marLeft w:val="0"/>
                                  <w:marRight w:val="0"/>
                                  <w:marTop w:val="0"/>
                                  <w:marBottom w:val="0"/>
                                  <w:divBdr>
                                    <w:top w:val="none" w:sz="0" w:space="0" w:color="auto"/>
                                    <w:left w:val="none" w:sz="0" w:space="0" w:color="auto"/>
                                    <w:bottom w:val="none" w:sz="0" w:space="0" w:color="auto"/>
                                    <w:right w:val="none" w:sz="0" w:space="0" w:color="auto"/>
                                  </w:divBdr>
                                </w:div>
                                <w:div w:id="1671518281">
                                  <w:marLeft w:val="0"/>
                                  <w:marRight w:val="0"/>
                                  <w:marTop w:val="0"/>
                                  <w:marBottom w:val="0"/>
                                  <w:divBdr>
                                    <w:top w:val="none" w:sz="0" w:space="0" w:color="auto"/>
                                    <w:left w:val="none" w:sz="0" w:space="0" w:color="auto"/>
                                    <w:bottom w:val="none" w:sz="0" w:space="0" w:color="auto"/>
                                    <w:right w:val="none" w:sz="0" w:space="0" w:color="auto"/>
                                  </w:divBdr>
                                </w:div>
                                <w:div w:id="133642257">
                                  <w:marLeft w:val="0"/>
                                  <w:marRight w:val="0"/>
                                  <w:marTop w:val="0"/>
                                  <w:marBottom w:val="0"/>
                                  <w:divBdr>
                                    <w:top w:val="none" w:sz="0" w:space="0" w:color="auto"/>
                                    <w:left w:val="none" w:sz="0" w:space="0" w:color="auto"/>
                                    <w:bottom w:val="none" w:sz="0" w:space="0" w:color="auto"/>
                                    <w:right w:val="none" w:sz="0" w:space="0" w:color="auto"/>
                                  </w:divBdr>
                                </w:div>
                                <w:div w:id="51659655">
                                  <w:marLeft w:val="0"/>
                                  <w:marRight w:val="0"/>
                                  <w:marTop w:val="0"/>
                                  <w:marBottom w:val="0"/>
                                  <w:divBdr>
                                    <w:top w:val="none" w:sz="0" w:space="0" w:color="auto"/>
                                    <w:left w:val="none" w:sz="0" w:space="0" w:color="auto"/>
                                    <w:bottom w:val="none" w:sz="0" w:space="0" w:color="auto"/>
                                    <w:right w:val="none" w:sz="0" w:space="0" w:color="auto"/>
                                  </w:divBdr>
                                </w:div>
                                <w:div w:id="490871460">
                                  <w:marLeft w:val="0"/>
                                  <w:marRight w:val="0"/>
                                  <w:marTop w:val="0"/>
                                  <w:marBottom w:val="0"/>
                                  <w:divBdr>
                                    <w:top w:val="none" w:sz="0" w:space="0" w:color="auto"/>
                                    <w:left w:val="none" w:sz="0" w:space="0" w:color="auto"/>
                                    <w:bottom w:val="none" w:sz="0" w:space="0" w:color="auto"/>
                                    <w:right w:val="none" w:sz="0" w:space="0" w:color="auto"/>
                                  </w:divBdr>
                                </w:div>
                                <w:div w:id="177620333">
                                  <w:marLeft w:val="0"/>
                                  <w:marRight w:val="0"/>
                                  <w:marTop w:val="0"/>
                                  <w:marBottom w:val="0"/>
                                  <w:divBdr>
                                    <w:top w:val="none" w:sz="0" w:space="0" w:color="auto"/>
                                    <w:left w:val="none" w:sz="0" w:space="0" w:color="auto"/>
                                    <w:bottom w:val="none" w:sz="0" w:space="0" w:color="auto"/>
                                    <w:right w:val="none" w:sz="0" w:space="0" w:color="auto"/>
                                  </w:divBdr>
                                </w:div>
                                <w:div w:id="46877273">
                                  <w:marLeft w:val="0"/>
                                  <w:marRight w:val="0"/>
                                  <w:marTop w:val="0"/>
                                  <w:marBottom w:val="0"/>
                                  <w:divBdr>
                                    <w:top w:val="none" w:sz="0" w:space="0" w:color="auto"/>
                                    <w:left w:val="none" w:sz="0" w:space="0" w:color="auto"/>
                                    <w:bottom w:val="none" w:sz="0" w:space="0" w:color="auto"/>
                                    <w:right w:val="none" w:sz="0" w:space="0" w:color="auto"/>
                                  </w:divBdr>
                                </w:div>
                                <w:div w:id="1699118643">
                                  <w:marLeft w:val="0"/>
                                  <w:marRight w:val="0"/>
                                  <w:marTop w:val="0"/>
                                  <w:marBottom w:val="0"/>
                                  <w:divBdr>
                                    <w:top w:val="none" w:sz="0" w:space="0" w:color="auto"/>
                                    <w:left w:val="none" w:sz="0" w:space="0" w:color="auto"/>
                                    <w:bottom w:val="none" w:sz="0" w:space="0" w:color="auto"/>
                                    <w:right w:val="none" w:sz="0" w:space="0" w:color="auto"/>
                                  </w:divBdr>
                                </w:div>
                                <w:div w:id="107937831">
                                  <w:marLeft w:val="0"/>
                                  <w:marRight w:val="0"/>
                                  <w:marTop w:val="0"/>
                                  <w:marBottom w:val="0"/>
                                  <w:divBdr>
                                    <w:top w:val="none" w:sz="0" w:space="0" w:color="auto"/>
                                    <w:left w:val="none" w:sz="0" w:space="0" w:color="auto"/>
                                    <w:bottom w:val="none" w:sz="0" w:space="0" w:color="auto"/>
                                    <w:right w:val="none" w:sz="0" w:space="0" w:color="auto"/>
                                  </w:divBdr>
                                </w:div>
                                <w:div w:id="1489437050">
                                  <w:marLeft w:val="0"/>
                                  <w:marRight w:val="0"/>
                                  <w:marTop w:val="0"/>
                                  <w:marBottom w:val="0"/>
                                  <w:divBdr>
                                    <w:top w:val="none" w:sz="0" w:space="0" w:color="auto"/>
                                    <w:left w:val="none" w:sz="0" w:space="0" w:color="auto"/>
                                    <w:bottom w:val="none" w:sz="0" w:space="0" w:color="auto"/>
                                    <w:right w:val="none" w:sz="0" w:space="0" w:color="auto"/>
                                  </w:divBdr>
                                </w:div>
                                <w:div w:id="909074750">
                                  <w:marLeft w:val="0"/>
                                  <w:marRight w:val="0"/>
                                  <w:marTop w:val="0"/>
                                  <w:marBottom w:val="0"/>
                                  <w:divBdr>
                                    <w:top w:val="none" w:sz="0" w:space="0" w:color="auto"/>
                                    <w:left w:val="none" w:sz="0" w:space="0" w:color="auto"/>
                                    <w:bottom w:val="none" w:sz="0" w:space="0" w:color="auto"/>
                                    <w:right w:val="none" w:sz="0" w:space="0" w:color="auto"/>
                                  </w:divBdr>
                                </w:div>
                                <w:div w:id="949167258">
                                  <w:marLeft w:val="0"/>
                                  <w:marRight w:val="0"/>
                                  <w:marTop w:val="0"/>
                                  <w:marBottom w:val="0"/>
                                  <w:divBdr>
                                    <w:top w:val="none" w:sz="0" w:space="0" w:color="auto"/>
                                    <w:left w:val="none" w:sz="0" w:space="0" w:color="auto"/>
                                    <w:bottom w:val="none" w:sz="0" w:space="0" w:color="auto"/>
                                    <w:right w:val="none" w:sz="0" w:space="0" w:color="auto"/>
                                  </w:divBdr>
                                </w:div>
                                <w:div w:id="744886434">
                                  <w:marLeft w:val="0"/>
                                  <w:marRight w:val="0"/>
                                  <w:marTop w:val="0"/>
                                  <w:marBottom w:val="0"/>
                                  <w:divBdr>
                                    <w:top w:val="none" w:sz="0" w:space="0" w:color="auto"/>
                                    <w:left w:val="none" w:sz="0" w:space="0" w:color="auto"/>
                                    <w:bottom w:val="none" w:sz="0" w:space="0" w:color="auto"/>
                                    <w:right w:val="none" w:sz="0" w:space="0" w:color="auto"/>
                                  </w:divBdr>
                                </w:div>
                                <w:div w:id="555631898">
                                  <w:marLeft w:val="0"/>
                                  <w:marRight w:val="0"/>
                                  <w:marTop w:val="0"/>
                                  <w:marBottom w:val="0"/>
                                  <w:divBdr>
                                    <w:top w:val="none" w:sz="0" w:space="0" w:color="auto"/>
                                    <w:left w:val="none" w:sz="0" w:space="0" w:color="auto"/>
                                    <w:bottom w:val="none" w:sz="0" w:space="0" w:color="auto"/>
                                    <w:right w:val="none" w:sz="0" w:space="0" w:color="auto"/>
                                  </w:divBdr>
                                </w:div>
                                <w:div w:id="382558082">
                                  <w:marLeft w:val="0"/>
                                  <w:marRight w:val="0"/>
                                  <w:marTop w:val="0"/>
                                  <w:marBottom w:val="0"/>
                                  <w:divBdr>
                                    <w:top w:val="none" w:sz="0" w:space="0" w:color="auto"/>
                                    <w:left w:val="none" w:sz="0" w:space="0" w:color="auto"/>
                                    <w:bottom w:val="none" w:sz="0" w:space="0" w:color="auto"/>
                                    <w:right w:val="none" w:sz="0" w:space="0" w:color="auto"/>
                                  </w:divBdr>
                                </w:div>
                                <w:div w:id="316030725">
                                  <w:marLeft w:val="0"/>
                                  <w:marRight w:val="0"/>
                                  <w:marTop w:val="0"/>
                                  <w:marBottom w:val="0"/>
                                  <w:divBdr>
                                    <w:top w:val="none" w:sz="0" w:space="0" w:color="auto"/>
                                    <w:left w:val="none" w:sz="0" w:space="0" w:color="auto"/>
                                    <w:bottom w:val="none" w:sz="0" w:space="0" w:color="auto"/>
                                    <w:right w:val="none" w:sz="0" w:space="0" w:color="auto"/>
                                  </w:divBdr>
                                </w:div>
                                <w:div w:id="979383378">
                                  <w:marLeft w:val="0"/>
                                  <w:marRight w:val="0"/>
                                  <w:marTop w:val="0"/>
                                  <w:marBottom w:val="0"/>
                                  <w:divBdr>
                                    <w:top w:val="none" w:sz="0" w:space="0" w:color="auto"/>
                                    <w:left w:val="none" w:sz="0" w:space="0" w:color="auto"/>
                                    <w:bottom w:val="none" w:sz="0" w:space="0" w:color="auto"/>
                                    <w:right w:val="none" w:sz="0" w:space="0" w:color="auto"/>
                                  </w:divBdr>
                                </w:div>
                                <w:div w:id="1392728290">
                                  <w:marLeft w:val="0"/>
                                  <w:marRight w:val="0"/>
                                  <w:marTop w:val="0"/>
                                  <w:marBottom w:val="0"/>
                                  <w:divBdr>
                                    <w:top w:val="none" w:sz="0" w:space="0" w:color="auto"/>
                                    <w:left w:val="none" w:sz="0" w:space="0" w:color="auto"/>
                                    <w:bottom w:val="none" w:sz="0" w:space="0" w:color="auto"/>
                                    <w:right w:val="none" w:sz="0" w:space="0" w:color="auto"/>
                                  </w:divBdr>
                                </w:div>
                                <w:div w:id="81028882">
                                  <w:marLeft w:val="0"/>
                                  <w:marRight w:val="0"/>
                                  <w:marTop w:val="0"/>
                                  <w:marBottom w:val="0"/>
                                  <w:divBdr>
                                    <w:top w:val="none" w:sz="0" w:space="0" w:color="auto"/>
                                    <w:left w:val="none" w:sz="0" w:space="0" w:color="auto"/>
                                    <w:bottom w:val="none" w:sz="0" w:space="0" w:color="auto"/>
                                    <w:right w:val="none" w:sz="0" w:space="0" w:color="auto"/>
                                  </w:divBdr>
                                </w:div>
                                <w:div w:id="1380202228">
                                  <w:marLeft w:val="0"/>
                                  <w:marRight w:val="0"/>
                                  <w:marTop w:val="0"/>
                                  <w:marBottom w:val="0"/>
                                  <w:divBdr>
                                    <w:top w:val="none" w:sz="0" w:space="0" w:color="auto"/>
                                    <w:left w:val="none" w:sz="0" w:space="0" w:color="auto"/>
                                    <w:bottom w:val="none" w:sz="0" w:space="0" w:color="auto"/>
                                    <w:right w:val="none" w:sz="0" w:space="0" w:color="auto"/>
                                  </w:divBdr>
                                </w:div>
                                <w:div w:id="1012341509">
                                  <w:marLeft w:val="0"/>
                                  <w:marRight w:val="0"/>
                                  <w:marTop w:val="0"/>
                                  <w:marBottom w:val="0"/>
                                  <w:divBdr>
                                    <w:top w:val="none" w:sz="0" w:space="0" w:color="auto"/>
                                    <w:left w:val="none" w:sz="0" w:space="0" w:color="auto"/>
                                    <w:bottom w:val="none" w:sz="0" w:space="0" w:color="auto"/>
                                    <w:right w:val="none" w:sz="0" w:space="0" w:color="auto"/>
                                  </w:divBdr>
                                </w:div>
                                <w:div w:id="321979295">
                                  <w:marLeft w:val="0"/>
                                  <w:marRight w:val="0"/>
                                  <w:marTop w:val="0"/>
                                  <w:marBottom w:val="0"/>
                                  <w:divBdr>
                                    <w:top w:val="none" w:sz="0" w:space="0" w:color="auto"/>
                                    <w:left w:val="none" w:sz="0" w:space="0" w:color="auto"/>
                                    <w:bottom w:val="none" w:sz="0" w:space="0" w:color="auto"/>
                                    <w:right w:val="none" w:sz="0" w:space="0" w:color="auto"/>
                                  </w:divBdr>
                                </w:div>
                                <w:div w:id="1689217104">
                                  <w:marLeft w:val="0"/>
                                  <w:marRight w:val="0"/>
                                  <w:marTop w:val="0"/>
                                  <w:marBottom w:val="0"/>
                                  <w:divBdr>
                                    <w:top w:val="none" w:sz="0" w:space="0" w:color="auto"/>
                                    <w:left w:val="none" w:sz="0" w:space="0" w:color="auto"/>
                                    <w:bottom w:val="none" w:sz="0" w:space="0" w:color="auto"/>
                                    <w:right w:val="none" w:sz="0" w:space="0" w:color="auto"/>
                                  </w:divBdr>
                                </w:div>
                                <w:div w:id="2039619505">
                                  <w:marLeft w:val="0"/>
                                  <w:marRight w:val="0"/>
                                  <w:marTop w:val="0"/>
                                  <w:marBottom w:val="0"/>
                                  <w:divBdr>
                                    <w:top w:val="none" w:sz="0" w:space="0" w:color="auto"/>
                                    <w:left w:val="none" w:sz="0" w:space="0" w:color="auto"/>
                                    <w:bottom w:val="none" w:sz="0" w:space="0" w:color="auto"/>
                                    <w:right w:val="none" w:sz="0" w:space="0" w:color="auto"/>
                                  </w:divBdr>
                                </w:div>
                                <w:div w:id="1493565785">
                                  <w:marLeft w:val="0"/>
                                  <w:marRight w:val="0"/>
                                  <w:marTop w:val="0"/>
                                  <w:marBottom w:val="0"/>
                                  <w:divBdr>
                                    <w:top w:val="none" w:sz="0" w:space="0" w:color="auto"/>
                                    <w:left w:val="none" w:sz="0" w:space="0" w:color="auto"/>
                                    <w:bottom w:val="none" w:sz="0" w:space="0" w:color="auto"/>
                                    <w:right w:val="none" w:sz="0" w:space="0" w:color="auto"/>
                                  </w:divBdr>
                                </w:div>
                                <w:div w:id="709695960">
                                  <w:marLeft w:val="0"/>
                                  <w:marRight w:val="0"/>
                                  <w:marTop w:val="0"/>
                                  <w:marBottom w:val="0"/>
                                  <w:divBdr>
                                    <w:top w:val="none" w:sz="0" w:space="0" w:color="auto"/>
                                    <w:left w:val="none" w:sz="0" w:space="0" w:color="auto"/>
                                    <w:bottom w:val="none" w:sz="0" w:space="0" w:color="auto"/>
                                    <w:right w:val="none" w:sz="0" w:space="0" w:color="auto"/>
                                  </w:divBdr>
                                </w:div>
                                <w:div w:id="304820315">
                                  <w:marLeft w:val="0"/>
                                  <w:marRight w:val="0"/>
                                  <w:marTop w:val="0"/>
                                  <w:marBottom w:val="0"/>
                                  <w:divBdr>
                                    <w:top w:val="none" w:sz="0" w:space="0" w:color="auto"/>
                                    <w:left w:val="none" w:sz="0" w:space="0" w:color="auto"/>
                                    <w:bottom w:val="none" w:sz="0" w:space="0" w:color="auto"/>
                                    <w:right w:val="none" w:sz="0" w:space="0" w:color="auto"/>
                                  </w:divBdr>
                                </w:div>
                                <w:div w:id="895972316">
                                  <w:marLeft w:val="0"/>
                                  <w:marRight w:val="0"/>
                                  <w:marTop w:val="0"/>
                                  <w:marBottom w:val="0"/>
                                  <w:divBdr>
                                    <w:top w:val="none" w:sz="0" w:space="0" w:color="auto"/>
                                    <w:left w:val="none" w:sz="0" w:space="0" w:color="auto"/>
                                    <w:bottom w:val="none" w:sz="0" w:space="0" w:color="auto"/>
                                    <w:right w:val="none" w:sz="0" w:space="0" w:color="auto"/>
                                  </w:divBdr>
                                </w:div>
                                <w:div w:id="1782843462">
                                  <w:marLeft w:val="0"/>
                                  <w:marRight w:val="0"/>
                                  <w:marTop w:val="0"/>
                                  <w:marBottom w:val="0"/>
                                  <w:divBdr>
                                    <w:top w:val="none" w:sz="0" w:space="0" w:color="auto"/>
                                    <w:left w:val="none" w:sz="0" w:space="0" w:color="auto"/>
                                    <w:bottom w:val="none" w:sz="0" w:space="0" w:color="auto"/>
                                    <w:right w:val="none" w:sz="0" w:space="0" w:color="auto"/>
                                  </w:divBdr>
                                </w:div>
                                <w:div w:id="1980836223">
                                  <w:marLeft w:val="0"/>
                                  <w:marRight w:val="0"/>
                                  <w:marTop w:val="0"/>
                                  <w:marBottom w:val="0"/>
                                  <w:divBdr>
                                    <w:top w:val="none" w:sz="0" w:space="0" w:color="auto"/>
                                    <w:left w:val="none" w:sz="0" w:space="0" w:color="auto"/>
                                    <w:bottom w:val="none" w:sz="0" w:space="0" w:color="auto"/>
                                    <w:right w:val="none" w:sz="0" w:space="0" w:color="auto"/>
                                  </w:divBdr>
                                </w:div>
                                <w:div w:id="207912749">
                                  <w:marLeft w:val="0"/>
                                  <w:marRight w:val="0"/>
                                  <w:marTop w:val="0"/>
                                  <w:marBottom w:val="0"/>
                                  <w:divBdr>
                                    <w:top w:val="none" w:sz="0" w:space="0" w:color="auto"/>
                                    <w:left w:val="none" w:sz="0" w:space="0" w:color="auto"/>
                                    <w:bottom w:val="none" w:sz="0" w:space="0" w:color="auto"/>
                                    <w:right w:val="none" w:sz="0" w:space="0" w:color="auto"/>
                                  </w:divBdr>
                                </w:div>
                                <w:div w:id="43261394">
                                  <w:marLeft w:val="0"/>
                                  <w:marRight w:val="0"/>
                                  <w:marTop w:val="0"/>
                                  <w:marBottom w:val="0"/>
                                  <w:divBdr>
                                    <w:top w:val="none" w:sz="0" w:space="0" w:color="auto"/>
                                    <w:left w:val="none" w:sz="0" w:space="0" w:color="auto"/>
                                    <w:bottom w:val="none" w:sz="0" w:space="0" w:color="auto"/>
                                    <w:right w:val="none" w:sz="0" w:space="0" w:color="auto"/>
                                  </w:divBdr>
                                </w:div>
                                <w:div w:id="394161146">
                                  <w:marLeft w:val="0"/>
                                  <w:marRight w:val="0"/>
                                  <w:marTop w:val="0"/>
                                  <w:marBottom w:val="0"/>
                                  <w:divBdr>
                                    <w:top w:val="none" w:sz="0" w:space="0" w:color="auto"/>
                                    <w:left w:val="none" w:sz="0" w:space="0" w:color="auto"/>
                                    <w:bottom w:val="none" w:sz="0" w:space="0" w:color="auto"/>
                                    <w:right w:val="none" w:sz="0" w:space="0" w:color="auto"/>
                                  </w:divBdr>
                                </w:div>
                                <w:div w:id="1817183573">
                                  <w:marLeft w:val="0"/>
                                  <w:marRight w:val="0"/>
                                  <w:marTop w:val="0"/>
                                  <w:marBottom w:val="0"/>
                                  <w:divBdr>
                                    <w:top w:val="none" w:sz="0" w:space="0" w:color="auto"/>
                                    <w:left w:val="none" w:sz="0" w:space="0" w:color="auto"/>
                                    <w:bottom w:val="none" w:sz="0" w:space="0" w:color="auto"/>
                                    <w:right w:val="none" w:sz="0" w:space="0" w:color="auto"/>
                                  </w:divBdr>
                                </w:div>
                                <w:div w:id="451949141">
                                  <w:marLeft w:val="0"/>
                                  <w:marRight w:val="0"/>
                                  <w:marTop w:val="0"/>
                                  <w:marBottom w:val="0"/>
                                  <w:divBdr>
                                    <w:top w:val="none" w:sz="0" w:space="0" w:color="auto"/>
                                    <w:left w:val="none" w:sz="0" w:space="0" w:color="auto"/>
                                    <w:bottom w:val="none" w:sz="0" w:space="0" w:color="auto"/>
                                    <w:right w:val="none" w:sz="0" w:space="0" w:color="auto"/>
                                  </w:divBdr>
                                </w:div>
                                <w:div w:id="67309943">
                                  <w:marLeft w:val="0"/>
                                  <w:marRight w:val="0"/>
                                  <w:marTop w:val="0"/>
                                  <w:marBottom w:val="0"/>
                                  <w:divBdr>
                                    <w:top w:val="none" w:sz="0" w:space="0" w:color="auto"/>
                                    <w:left w:val="none" w:sz="0" w:space="0" w:color="auto"/>
                                    <w:bottom w:val="none" w:sz="0" w:space="0" w:color="auto"/>
                                    <w:right w:val="none" w:sz="0" w:space="0" w:color="auto"/>
                                  </w:divBdr>
                                </w:div>
                                <w:div w:id="309748498">
                                  <w:marLeft w:val="0"/>
                                  <w:marRight w:val="0"/>
                                  <w:marTop w:val="0"/>
                                  <w:marBottom w:val="0"/>
                                  <w:divBdr>
                                    <w:top w:val="none" w:sz="0" w:space="0" w:color="auto"/>
                                    <w:left w:val="none" w:sz="0" w:space="0" w:color="auto"/>
                                    <w:bottom w:val="none" w:sz="0" w:space="0" w:color="auto"/>
                                    <w:right w:val="none" w:sz="0" w:space="0" w:color="auto"/>
                                  </w:divBdr>
                                </w:div>
                                <w:div w:id="1432698673">
                                  <w:marLeft w:val="0"/>
                                  <w:marRight w:val="0"/>
                                  <w:marTop w:val="0"/>
                                  <w:marBottom w:val="0"/>
                                  <w:divBdr>
                                    <w:top w:val="none" w:sz="0" w:space="0" w:color="auto"/>
                                    <w:left w:val="none" w:sz="0" w:space="0" w:color="auto"/>
                                    <w:bottom w:val="none" w:sz="0" w:space="0" w:color="auto"/>
                                    <w:right w:val="none" w:sz="0" w:space="0" w:color="auto"/>
                                  </w:divBdr>
                                </w:div>
                                <w:div w:id="1550415607">
                                  <w:marLeft w:val="0"/>
                                  <w:marRight w:val="0"/>
                                  <w:marTop w:val="0"/>
                                  <w:marBottom w:val="0"/>
                                  <w:divBdr>
                                    <w:top w:val="none" w:sz="0" w:space="0" w:color="auto"/>
                                    <w:left w:val="none" w:sz="0" w:space="0" w:color="auto"/>
                                    <w:bottom w:val="none" w:sz="0" w:space="0" w:color="auto"/>
                                    <w:right w:val="none" w:sz="0" w:space="0" w:color="auto"/>
                                  </w:divBdr>
                                </w:div>
                                <w:div w:id="163211134">
                                  <w:marLeft w:val="0"/>
                                  <w:marRight w:val="0"/>
                                  <w:marTop w:val="0"/>
                                  <w:marBottom w:val="0"/>
                                  <w:divBdr>
                                    <w:top w:val="none" w:sz="0" w:space="0" w:color="auto"/>
                                    <w:left w:val="none" w:sz="0" w:space="0" w:color="auto"/>
                                    <w:bottom w:val="none" w:sz="0" w:space="0" w:color="auto"/>
                                    <w:right w:val="none" w:sz="0" w:space="0" w:color="auto"/>
                                  </w:divBdr>
                                </w:div>
                                <w:div w:id="2141339813">
                                  <w:marLeft w:val="0"/>
                                  <w:marRight w:val="0"/>
                                  <w:marTop w:val="0"/>
                                  <w:marBottom w:val="0"/>
                                  <w:divBdr>
                                    <w:top w:val="none" w:sz="0" w:space="0" w:color="auto"/>
                                    <w:left w:val="none" w:sz="0" w:space="0" w:color="auto"/>
                                    <w:bottom w:val="none" w:sz="0" w:space="0" w:color="auto"/>
                                    <w:right w:val="none" w:sz="0" w:space="0" w:color="auto"/>
                                  </w:divBdr>
                                </w:div>
                                <w:div w:id="261184339">
                                  <w:marLeft w:val="0"/>
                                  <w:marRight w:val="0"/>
                                  <w:marTop w:val="0"/>
                                  <w:marBottom w:val="0"/>
                                  <w:divBdr>
                                    <w:top w:val="none" w:sz="0" w:space="0" w:color="auto"/>
                                    <w:left w:val="none" w:sz="0" w:space="0" w:color="auto"/>
                                    <w:bottom w:val="none" w:sz="0" w:space="0" w:color="auto"/>
                                    <w:right w:val="none" w:sz="0" w:space="0" w:color="auto"/>
                                  </w:divBdr>
                                </w:div>
                                <w:div w:id="879515717">
                                  <w:marLeft w:val="0"/>
                                  <w:marRight w:val="0"/>
                                  <w:marTop w:val="0"/>
                                  <w:marBottom w:val="0"/>
                                  <w:divBdr>
                                    <w:top w:val="none" w:sz="0" w:space="0" w:color="auto"/>
                                    <w:left w:val="none" w:sz="0" w:space="0" w:color="auto"/>
                                    <w:bottom w:val="none" w:sz="0" w:space="0" w:color="auto"/>
                                    <w:right w:val="none" w:sz="0" w:space="0" w:color="auto"/>
                                  </w:divBdr>
                                </w:div>
                                <w:div w:id="1840386996">
                                  <w:marLeft w:val="0"/>
                                  <w:marRight w:val="0"/>
                                  <w:marTop w:val="0"/>
                                  <w:marBottom w:val="0"/>
                                  <w:divBdr>
                                    <w:top w:val="none" w:sz="0" w:space="0" w:color="auto"/>
                                    <w:left w:val="none" w:sz="0" w:space="0" w:color="auto"/>
                                    <w:bottom w:val="none" w:sz="0" w:space="0" w:color="auto"/>
                                    <w:right w:val="none" w:sz="0" w:space="0" w:color="auto"/>
                                  </w:divBdr>
                                </w:div>
                                <w:div w:id="1625112668">
                                  <w:marLeft w:val="0"/>
                                  <w:marRight w:val="0"/>
                                  <w:marTop w:val="0"/>
                                  <w:marBottom w:val="0"/>
                                  <w:divBdr>
                                    <w:top w:val="none" w:sz="0" w:space="0" w:color="auto"/>
                                    <w:left w:val="none" w:sz="0" w:space="0" w:color="auto"/>
                                    <w:bottom w:val="none" w:sz="0" w:space="0" w:color="auto"/>
                                    <w:right w:val="none" w:sz="0" w:space="0" w:color="auto"/>
                                  </w:divBdr>
                                </w:div>
                                <w:div w:id="630749543">
                                  <w:marLeft w:val="0"/>
                                  <w:marRight w:val="0"/>
                                  <w:marTop w:val="0"/>
                                  <w:marBottom w:val="0"/>
                                  <w:divBdr>
                                    <w:top w:val="none" w:sz="0" w:space="0" w:color="auto"/>
                                    <w:left w:val="none" w:sz="0" w:space="0" w:color="auto"/>
                                    <w:bottom w:val="none" w:sz="0" w:space="0" w:color="auto"/>
                                    <w:right w:val="none" w:sz="0" w:space="0" w:color="auto"/>
                                  </w:divBdr>
                                </w:div>
                                <w:div w:id="497235521">
                                  <w:marLeft w:val="0"/>
                                  <w:marRight w:val="0"/>
                                  <w:marTop w:val="0"/>
                                  <w:marBottom w:val="0"/>
                                  <w:divBdr>
                                    <w:top w:val="none" w:sz="0" w:space="0" w:color="auto"/>
                                    <w:left w:val="none" w:sz="0" w:space="0" w:color="auto"/>
                                    <w:bottom w:val="none" w:sz="0" w:space="0" w:color="auto"/>
                                    <w:right w:val="none" w:sz="0" w:space="0" w:color="auto"/>
                                  </w:divBdr>
                                </w:div>
                                <w:div w:id="2046905714">
                                  <w:marLeft w:val="0"/>
                                  <w:marRight w:val="0"/>
                                  <w:marTop w:val="0"/>
                                  <w:marBottom w:val="0"/>
                                  <w:divBdr>
                                    <w:top w:val="none" w:sz="0" w:space="0" w:color="auto"/>
                                    <w:left w:val="none" w:sz="0" w:space="0" w:color="auto"/>
                                    <w:bottom w:val="none" w:sz="0" w:space="0" w:color="auto"/>
                                    <w:right w:val="none" w:sz="0" w:space="0" w:color="auto"/>
                                  </w:divBdr>
                                </w:div>
                                <w:div w:id="953708447">
                                  <w:marLeft w:val="0"/>
                                  <w:marRight w:val="0"/>
                                  <w:marTop w:val="0"/>
                                  <w:marBottom w:val="0"/>
                                  <w:divBdr>
                                    <w:top w:val="none" w:sz="0" w:space="0" w:color="auto"/>
                                    <w:left w:val="none" w:sz="0" w:space="0" w:color="auto"/>
                                    <w:bottom w:val="none" w:sz="0" w:space="0" w:color="auto"/>
                                    <w:right w:val="none" w:sz="0" w:space="0" w:color="auto"/>
                                  </w:divBdr>
                                </w:div>
                                <w:div w:id="1596400192">
                                  <w:marLeft w:val="0"/>
                                  <w:marRight w:val="0"/>
                                  <w:marTop w:val="0"/>
                                  <w:marBottom w:val="0"/>
                                  <w:divBdr>
                                    <w:top w:val="none" w:sz="0" w:space="0" w:color="auto"/>
                                    <w:left w:val="none" w:sz="0" w:space="0" w:color="auto"/>
                                    <w:bottom w:val="none" w:sz="0" w:space="0" w:color="auto"/>
                                    <w:right w:val="none" w:sz="0" w:space="0" w:color="auto"/>
                                  </w:divBdr>
                                </w:div>
                                <w:div w:id="323051891">
                                  <w:marLeft w:val="0"/>
                                  <w:marRight w:val="0"/>
                                  <w:marTop w:val="0"/>
                                  <w:marBottom w:val="0"/>
                                  <w:divBdr>
                                    <w:top w:val="none" w:sz="0" w:space="0" w:color="auto"/>
                                    <w:left w:val="none" w:sz="0" w:space="0" w:color="auto"/>
                                    <w:bottom w:val="none" w:sz="0" w:space="0" w:color="auto"/>
                                    <w:right w:val="none" w:sz="0" w:space="0" w:color="auto"/>
                                  </w:divBdr>
                                </w:div>
                                <w:div w:id="619798073">
                                  <w:marLeft w:val="0"/>
                                  <w:marRight w:val="0"/>
                                  <w:marTop w:val="0"/>
                                  <w:marBottom w:val="0"/>
                                  <w:divBdr>
                                    <w:top w:val="none" w:sz="0" w:space="0" w:color="auto"/>
                                    <w:left w:val="none" w:sz="0" w:space="0" w:color="auto"/>
                                    <w:bottom w:val="none" w:sz="0" w:space="0" w:color="auto"/>
                                    <w:right w:val="none" w:sz="0" w:space="0" w:color="auto"/>
                                  </w:divBdr>
                                </w:div>
                                <w:div w:id="1663269583">
                                  <w:marLeft w:val="0"/>
                                  <w:marRight w:val="0"/>
                                  <w:marTop w:val="0"/>
                                  <w:marBottom w:val="0"/>
                                  <w:divBdr>
                                    <w:top w:val="none" w:sz="0" w:space="0" w:color="auto"/>
                                    <w:left w:val="none" w:sz="0" w:space="0" w:color="auto"/>
                                    <w:bottom w:val="none" w:sz="0" w:space="0" w:color="auto"/>
                                    <w:right w:val="none" w:sz="0" w:space="0" w:color="auto"/>
                                  </w:divBdr>
                                </w:div>
                                <w:div w:id="261186022">
                                  <w:marLeft w:val="0"/>
                                  <w:marRight w:val="0"/>
                                  <w:marTop w:val="0"/>
                                  <w:marBottom w:val="0"/>
                                  <w:divBdr>
                                    <w:top w:val="none" w:sz="0" w:space="0" w:color="auto"/>
                                    <w:left w:val="none" w:sz="0" w:space="0" w:color="auto"/>
                                    <w:bottom w:val="none" w:sz="0" w:space="0" w:color="auto"/>
                                    <w:right w:val="none" w:sz="0" w:space="0" w:color="auto"/>
                                  </w:divBdr>
                                </w:div>
                                <w:div w:id="1824925909">
                                  <w:marLeft w:val="0"/>
                                  <w:marRight w:val="0"/>
                                  <w:marTop w:val="0"/>
                                  <w:marBottom w:val="0"/>
                                  <w:divBdr>
                                    <w:top w:val="none" w:sz="0" w:space="0" w:color="auto"/>
                                    <w:left w:val="none" w:sz="0" w:space="0" w:color="auto"/>
                                    <w:bottom w:val="none" w:sz="0" w:space="0" w:color="auto"/>
                                    <w:right w:val="none" w:sz="0" w:space="0" w:color="auto"/>
                                  </w:divBdr>
                                </w:div>
                                <w:div w:id="2085714869">
                                  <w:marLeft w:val="0"/>
                                  <w:marRight w:val="0"/>
                                  <w:marTop w:val="0"/>
                                  <w:marBottom w:val="0"/>
                                  <w:divBdr>
                                    <w:top w:val="none" w:sz="0" w:space="0" w:color="auto"/>
                                    <w:left w:val="none" w:sz="0" w:space="0" w:color="auto"/>
                                    <w:bottom w:val="none" w:sz="0" w:space="0" w:color="auto"/>
                                    <w:right w:val="none" w:sz="0" w:space="0" w:color="auto"/>
                                  </w:divBdr>
                                </w:div>
                                <w:div w:id="1831828772">
                                  <w:marLeft w:val="0"/>
                                  <w:marRight w:val="0"/>
                                  <w:marTop w:val="0"/>
                                  <w:marBottom w:val="0"/>
                                  <w:divBdr>
                                    <w:top w:val="none" w:sz="0" w:space="0" w:color="auto"/>
                                    <w:left w:val="none" w:sz="0" w:space="0" w:color="auto"/>
                                    <w:bottom w:val="none" w:sz="0" w:space="0" w:color="auto"/>
                                    <w:right w:val="none" w:sz="0" w:space="0" w:color="auto"/>
                                  </w:divBdr>
                                </w:div>
                                <w:div w:id="154958661">
                                  <w:marLeft w:val="0"/>
                                  <w:marRight w:val="0"/>
                                  <w:marTop w:val="0"/>
                                  <w:marBottom w:val="0"/>
                                  <w:divBdr>
                                    <w:top w:val="none" w:sz="0" w:space="0" w:color="auto"/>
                                    <w:left w:val="none" w:sz="0" w:space="0" w:color="auto"/>
                                    <w:bottom w:val="none" w:sz="0" w:space="0" w:color="auto"/>
                                    <w:right w:val="none" w:sz="0" w:space="0" w:color="auto"/>
                                  </w:divBdr>
                                </w:div>
                                <w:div w:id="770442544">
                                  <w:marLeft w:val="0"/>
                                  <w:marRight w:val="0"/>
                                  <w:marTop w:val="0"/>
                                  <w:marBottom w:val="0"/>
                                  <w:divBdr>
                                    <w:top w:val="none" w:sz="0" w:space="0" w:color="auto"/>
                                    <w:left w:val="none" w:sz="0" w:space="0" w:color="auto"/>
                                    <w:bottom w:val="none" w:sz="0" w:space="0" w:color="auto"/>
                                    <w:right w:val="none" w:sz="0" w:space="0" w:color="auto"/>
                                  </w:divBdr>
                                </w:div>
                                <w:div w:id="245773361">
                                  <w:marLeft w:val="0"/>
                                  <w:marRight w:val="0"/>
                                  <w:marTop w:val="0"/>
                                  <w:marBottom w:val="0"/>
                                  <w:divBdr>
                                    <w:top w:val="none" w:sz="0" w:space="0" w:color="auto"/>
                                    <w:left w:val="none" w:sz="0" w:space="0" w:color="auto"/>
                                    <w:bottom w:val="none" w:sz="0" w:space="0" w:color="auto"/>
                                    <w:right w:val="none" w:sz="0" w:space="0" w:color="auto"/>
                                  </w:divBdr>
                                </w:div>
                                <w:div w:id="1281229625">
                                  <w:marLeft w:val="0"/>
                                  <w:marRight w:val="0"/>
                                  <w:marTop w:val="0"/>
                                  <w:marBottom w:val="0"/>
                                  <w:divBdr>
                                    <w:top w:val="none" w:sz="0" w:space="0" w:color="auto"/>
                                    <w:left w:val="none" w:sz="0" w:space="0" w:color="auto"/>
                                    <w:bottom w:val="none" w:sz="0" w:space="0" w:color="auto"/>
                                    <w:right w:val="none" w:sz="0" w:space="0" w:color="auto"/>
                                  </w:divBdr>
                                </w:div>
                                <w:div w:id="458651529">
                                  <w:marLeft w:val="0"/>
                                  <w:marRight w:val="0"/>
                                  <w:marTop w:val="0"/>
                                  <w:marBottom w:val="0"/>
                                  <w:divBdr>
                                    <w:top w:val="none" w:sz="0" w:space="0" w:color="auto"/>
                                    <w:left w:val="none" w:sz="0" w:space="0" w:color="auto"/>
                                    <w:bottom w:val="none" w:sz="0" w:space="0" w:color="auto"/>
                                    <w:right w:val="none" w:sz="0" w:space="0" w:color="auto"/>
                                  </w:divBdr>
                                </w:div>
                                <w:div w:id="1865705771">
                                  <w:marLeft w:val="0"/>
                                  <w:marRight w:val="0"/>
                                  <w:marTop w:val="0"/>
                                  <w:marBottom w:val="0"/>
                                  <w:divBdr>
                                    <w:top w:val="none" w:sz="0" w:space="0" w:color="auto"/>
                                    <w:left w:val="none" w:sz="0" w:space="0" w:color="auto"/>
                                    <w:bottom w:val="none" w:sz="0" w:space="0" w:color="auto"/>
                                    <w:right w:val="none" w:sz="0" w:space="0" w:color="auto"/>
                                  </w:divBdr>
                                </w:div>
                                <w:div w:id="1003360250">
                                  <w:marLeft w:val="0"/>
                                  <w:marRight w:val="0"/>
                                  <w:marTop w:val="0"/>
                                  <w:marBottom w:val="0"/>
                                  <w:divBdr>
                                    <w:top w:val="none" w:sz="0" w:space="0" w:color="auto"/>
                                    <w:left w:val="none" w:sz="0" w:space="0" w:color="auto"/>
                                    <w:bottom w:val="none" w:sz="0" w:space="0" w:color="auto"/>
                                    <w:right w:val="none" w:sz="0" w:space="0" w:color="auto"/>
                                  </w:divBdr>
                                </w:div>
                                <w:div w:id="160433978">
                                  <w:marLeft w:val="0"/>
                                  <w:marRight w:val="0"/>
                                  <w:marTop w:val="0"/>
                                  <w:marBottom w:val="0"/>
                                  <w:divBdr>
                                    <w:top w:val="none" w:sz="0" w:space="0" w:color="auto"/>
                                    <w:left w:val="none" w:sz="0" w:space="0" w:color="auto"/>
                                    <w:bottom w:val="none" w:sz="0" w:space="0" w:color="auto"/>
                                    <w:right w:val="none" w:sz="0" w:space="0" w:color="auto"/>
                                  </w:divBdr>
                                </w:div>
                                <w:div w:id="878475081">
                                  <w:marLeft w:val="0"/>
                                  <w:marRight w:val="0"/>
                                  <w:marTop w:val="0"/>
                                  <w:marBottom w:val="0"/>
                                  <w:divBdr>
                                    <w:top w:val="none" w:sz="0" w:space="0" w:color="auto"/>
                                    <w:left w:val="none" w:sz="0" w:space="0" w:color="auto"/>
                                    <w:bottom w:val="none" w:sz="0" w:space="0" w:color="auto"/>
                                    <w:right w:val="none" w:sz="0" w:space="0" w:color="auto"/>
                                  </w:divBdr>
                                </w:div>
                                <w:div w:id="1273434541">
                                  <w:marLeft w:val="0"/>
                                  <w:marRight w:val="0"/>
                                  <w:marTop w:val="0"/>
                                  <w:marBottom w:val="0"/>
                                  <w:divBdr>
                                    <w:top w:val="none" w:sz="0" w:space="0" w:color="auto"/>
                                    <w:left w:val="none" w:sz="0" w:space="0" w:color="auto"/>
                                    <w:bottom w:val="none" w:sz="0" w:space="0" w:color="auto"/>
                                    <w:right w:val="none" w:sz="0" w:space="0" w:color="auto"/>
                                  </w:divBdr>
                                </w:div>
                                <w:div w:id="387456822">
                                  <w:marLeft w:val="0"/>
                                  <w:marRight w:val="0"/>
                                  <w:marTop w:val="0"/>
                                  <w:marBottom w:val="0"/>
                                  <w:divBdr>
                                    <w:top w:val="none" w:sz="0" w:space="0" w:color="auto"/>
                                    <w:left w:val="none" w:sz="0" w:space="0" w:color="auto"/>
                                    <w:bottom w:val="none" w:sz="0" w:space="0" w:color="auto"/>
                                    <w:right w:val="none" w:sz="0" w:space="0" w:color="auto"/>
                                  </w:divBdr>
                                </w:div>
                                <w:div w:id="2033533957">
                                  <w:marLeft w:val="0"/>
                                  <w:marRight w:val="0"/>
                                  <w:marTop w:val="0"/>
                                  <w:marBottom w:val="0"/>
                                  <w:divBdr>
                                    <w:top w:val="none" w:sz="0" w:space="0" w:color="auto"/>
                                    <w:left w:val="none" w:sz="0" w:space="0" w:color="auto"/>
                                    <w:bottom w:val="none" w:sz="0" w:space="0" w:color="auto"/>
                                    <w:right w:val="none" w:sz="0" w:space="0" w:color="auto"/>
                                  </w:divBdr>
                                </w:div>
                                <w:div w:id="561185766">
                                  <w:marLeft w:val="0"/>
                                  <w:marRight w:val="0"/>
                                  <w:marTop w:val="0"/>
                                  <w:marBottom w:val="0"/>
                                  <w:divBdr>
                                    <w:top w:val="none" w:sz="0" w:space="0" w:color="auto"/>
                                    <w:left w:val="none" w:sz="0" w:space="0" w:color="auto"/>
                                    <w:bottom w:val="none" w:sz="0" w:space="0" w:color="auto"/>
                                    <w:right w:val="none" w:sz="0" w:space="0" w:color="auto"/>
                                  </w:divBdr>
                                </w:div>
                                <w:div w:id="144862051">
                                  <w:marLeft w:val="0"/>
                                  <w:marRight w:val="0"/>
                                  <w:marTop w:val="0"/>
                                  <w:marBottom w:val="0"/>
                                  <w:divBdr>
                                    <w:top w:val="none" w:sz="0" w:space="0" w:color="auto"/>
                                    <w:left w:val="none" w:sz="0" w:space="0" w:color="auto"/>
                                    <w:bottom w:val="none" w:sz="0" w:space="0" w:color="auto"/>
                                    <w:right w:val="none" w:sz="0" w:space="0" w:color="auto"/>
                                  </w:divBdr>
                                </w:div>
                                <w:div w:id="1492217380">
                                  <w:marLeft w:val="0"/>
                                  <w:marRight w:val="0"/>
                                  <w:marTop w:val="0"/>
                                  <w:marBottom w:val="0"/>
                                  <w:divBdr>
                                    <w:top w:val="none" w:sz="0" w:space="0" w:color="auto"/>
                                    <w:left w:val="none" w:sz="0" w:space="0" w:color="auto"/>
                                    <w:bottom w:val="none" w:sz="0" w:space="0" w:color="auto"/>
                                    <w:right w:val="none" w:sz="0" w:space="0" w:color="auto"/>
                                  </w:divBdr>
                                </w:div>
                                <w:div w:id="281764754">
                                  <w:marLeft w:val="0"/>
                                  <w:marRight w:val="0"/>
                                  <w:marTop w:val="0"/>
                                  <w:marBottom w:val="0"/>
                                  <w:divBdr>
                                    <w:top w:val="none" w:sz="0" w:space="0" w:color="auto"/>
                                    <w:left w:val="none" w:sz="0" w:space="0" w:color="auto"/>
                                    <w:bottom w:val="none" w:sz="0" w:space="0" w:color="auto"/>
                                    <w:right w:val="none" w:sz="0" w:space="0" w:color="auto"/>
                                  </w:divBdr>
                                </w:div>
                                <w:div w:id="2104060946">
                                  <w:marLeft w:val="0"/>
                                  <w:marRight w:val="0"/>
                                  <w:marTop w:val="0"/>
                                  <w:marBottom w:val="0"/>
                                  <w:divBdr>
                                    <w:top w:val="none" w:sz="0" w:space="0" w:color="auto"/>
                                    <w:left w:val="none" w:sz="0" w:space="0" w:color="auto"/>
                                    <w:bottom w:val="none" w:sz="0" w:space="0" w:color="auto"/>
                                    <w:right w:val="none" w:sz="0" w:space="0" w:color="auto"/>
                                  </w:divBdr>
                                </w:div>
                                <w:div w:id="279458208">
                                  <w:marLeft w:val="0"/>
                                  <w:marRight w:val="0"/>
                                  <w:marTop w:val="0"/>
                                  <w:marBottom w:val="0"/>
                                  <w:divBdr>
                                    <w:top w:val="none" w:sz="0" w:space="0" w:color="auto"/>
                                    <w:left w:val="none" w:sz="0" w:space="0" w:color="auto"/>
                                    <w:bottom w:val="none" w:sz="0" w:space="0" w:color="auto"/>
                                    <w:right w:val="none" w:sz="0" w:space="0" w:color="auto"/>
                                  </w:divBdr>
                                </w:div>
                                <w:div w:id="1253512466">
                                  <w:marLeft w:val="0"/>
                                  <w:marRight w:val="0"/>
                                  <w:marTop w:val="0"/>
                                  <w:marBottom w:val="0"/>
                                  <w:divBdr>
                                    <w:top w:val="none" w:sz="0" w:space="0" w:color="auto"/>
                                    <w:left w:val="none" w:sz="0" w:space="0" w:color="auto"/>
                                    <w:bottom w:val="none" w:sz="0" w:space="0" w:color="auto"/>
                                    <w:right w:val="none" w:sz="0" w:space="0" w:color="auto"/>
                                  </w:divBdr>
                                </w:div>
                                <w:div w:id="1441490044">
                                  <w:marLeft w:val="0"/>
                                  <w:marRight w:val="0"/>
                                  <w:marTop w:val="0"/>
                                  <w:marBottom w:val="0"/>
                                  <w:divBdr>
                                    <w:top w:val="none" w:sz="0" w:space="0" w:color="auto"/>
                                    <w:left w:val="none" w:sz="0" w:space="0" w:color="auto"/>
                                    <w:bottom w:val="none" w:sz="0" w:space="0" w:color="auto"/>
                                    <w:right w:val="none" w:sz="0" w:space="0" w:color="auto"/>
                                  </w:divBdr>
                                </w:div>
                                <w:div w:id="15276306">
                                  <w:marLeft w:val="0"/>
                                  <w:marRight w:val="0"/>
                                  <w:marTop w:val="0"/>
                                  <w:marBottom w:val="0"/>
                                  <w:divBdr>
                                    <w:top w:val="none" w:sz="0" w:space="0" w:color="auto"/>
                                    <w:left w:val="none" w:sz="0" w:space="0" w:color="auto"/>
                                    <w:bottom w:val="none" w:sz="0" w:space="0" w:color="auto"/>
                                    <w:right w:val="none" w:sz="0" w:space="0" w:color="auto"/>
                                  </w:divBdr>
                                </w:div>
                                <w:div w:id="1672222454">
                                  <w:marLeft w:val="0"/>
                                  <w:marRight w:val="0"/>
                                  <w:marTop w:val="0"/>
                                  <w:marBottom w:val="0"/>
                                  <w:divBdr>
                                    <w:top w:val="none" w:sz="0" w:space="0" w:color="auto"/>
                                    <w:left w:val="none" w:sz="0" w:space="0" w:color="auto"/>
                                    <w:bottom w:val="none" w:sz="0" w:space="0" w:color="auto"/>
                                    <w:right w:val="none" w:sz="0" w:space="0" w:color="auto"/>
                                  </w:divBdr>
                                </w:div>
                                <w:div w:id="1583492867">
                                  <w:marLeft w:val="0"/>
                                  <w:marRight w:val="0"/>
                                  <w:marTop w:val="0"/>
                                  <w:marBottom w:val="0"/>
                                  <w:divBdr>
                                    <w:top w:val="none" w:sz="0" w:space="0" w:color="auto"/>
                                    <w:left w:val="none" w:sz="0" w:space="0" w:color="auto"/>
                                    <w:bottom w:val="none" w:sz="0" w:space="0" w:color="auto"/>
                                    <w:right w:val="none" w:sz="0" w:space="0" w:color="auto"/>
                                  </w:divBdr>
                                </w:div>
                                <w:div w:id="383212587">
                                  <w:marLeft w:val="0"/>
                                  <w:marRight w:val="0"/>
                                  <w:marTop w:val="0"/>
                                  <w:marBottom w:val="0"/>
                                  <w:divBdr>
                                    <w:top w:val="none" w:sz="0" w:space="0" w:color="auto"/>
                                    <w:left w:val="none" w:sz="0" w:space="0" w:color="auto"/>
                                    <w:bottom w:val="none" w:sz="0" w:space="0" w:color="auto"/>
                                    <w:right w:val="none" w:sz="0" w:space="0" w:color="auto"/>
                                  </w:divBdr>
                                </w:div>
                                <w:div w:id="666616">
                                  <w:marLeft w:val="0"/>
                                  <w:marRight w:val="0"/>
                                  <w:marTop w:val="0"/>
                                  <w:marBottom w:val="0"/>
                                  <w:divBdr>
                                    <w:top w:val="none" w:sz="0" w:space="0" w:color="auto"/>
                                    <w:left w:val="none" w:sz="0" w:space="0" w:color="auto"/>
                                    <w:bottom w:val="none" w:sz="0" w:space="0" w:color="auto"/>
                                    <w:right w:val="none" w:sz="0" w:space="0" w:color="auto"/>
                                  </w:divBdr>
                                </w:div>
                                <w:div w:id="1669139286">
                                  <w:marLeft w:val="0"/>
                                  <w:marRight w:val="0"/>
                                  <w:marTop w:val="0"/>
                                  <w:marBottom w:val="0"/>
                                  <w:divBdr>
                                    <w:top w:val="none" w:sz="0" w:space="0" w:color="auto"/>
                                    <w:left w:val="none" w:sz="0" w:space="0" w:color="auto"/>
                                    <w:bottom w:val="none" w:sz="0" w:space="0" w:color="auto"/>
                                    <w:right w:val="none" w:sz="0" w:space="0" w:color="auto"/>
                                  </w:divBdr>
                                </w:div>
                                <w:div w:id="2085640569">
                                  <w:marLeft w:val="0"/>
                                  <w:marRight w:val="0"/>
                                  <w:marTop w:val="0"/>
                                  <w:marBottom w:val="0"/>
                                  <w:divBdr>
                                    <w:top w:val="none" w:sz="0" w:space="0" w:color="auto"/>
                                    <w:left w:val="none" w:sz="0" w:space="0" w:color="auto"/>
                                    <w:bottom w:val="none" w:sz="0" w:space="0" w:color="auto"/>
                                    <w:right w:val="none" w:sz="0" w:space="0" w:color="auto"/>
                                  </w:divBdr>
                                </w:div>
                                <w:div w:id="663779570">
                                  <w:marLeft w:val="0"/>
                                  <w:marRight w:val="0"/>
                                  <w:marTop w:val="0"/>
                                  <w:marBottom w:val="0"/>
                                  <w:divBdr>
                                    <w:top w:val="none" w:sz="0" w:space="0" w:color="auto"/>
                                    <w:left w:val="none" w:sz="0" w:space="0" w:color="auto"/>
                                    <w:bottom w:val="none" w:sz="0" w:space="0" w:color="auto"/>
                                    <w:right w:val="none" w:sz="0" w:space="0" w:color="auto"/>
                                  </w:divBdr>
                                </w:div>
                                <w:div w:id="456411561">
                                  <w:marLeft w:val="0"/>
                                  <w:marRight w:val="0"/>
                                  <w:marTop w:val="0"/>
                                  <w:marBottom w:val="0"/>
                                  <w:divBdr>
                                    <w:top w:val="none" w:sz="0" w:space="0" w:color="auto"/>
                                    <w:left w:val="none" w:sz="0" w:space="0" w:color="auto"/>
                                    <w:bottom w:val="none" w:sz="0" w:space="0" w:color="auto"/>
                                    <w:right w:val="none" w:sz="0" w:space="0" w:color="auto"/>
                                  </w:divBdr>
                                </w:div>
                                <w:div w:id="2015572951">
                                  <w:marLeft w:val="0"/>
                                  <w:marRight w:val="0"/>
                                  <w:marTop w:val="0"/>
                                  <w:marBottom w:val="0"/>
                                  <w:divBdr>
                                    <w:top w:val="none" w:sz="0" w:space="0" w:color="auto"/>
                                    <w:left w:val="none" w:sz="0" w:space="0" w:color="auto"/>
                                    <w:bottom w:val="none" w:sz="0" w:space="0" w:color="auto"/>
                                    <w:right w:val="none" w:sz="0" w:space="0" w:color="auto"/>
                                  </w:divBdr>
                                </w:div>
                                <w:div w:id="1734354093">
                                  <w:marLeft w:val="0"/>
                                  <w:marRight w:val="0"/>
                                  <w:marTop w:val="0"/>
                                  <w:marBottom w:val="0"/>
                                  <w:divBdr>
                                    <w:top w:val="none" w:sz="0" w:space="0" w:color="auto"/>
                                    <w:left w:val="none" w:sz="0" w:space="0" w:color="auto"/>
                                    <w:bottom w:val="none" w:sz="0" w:space="0" w:color="auto"/>
                                    <w:right w:val="none" w:sz="0" w:space="0" w:color="auto"/>
                                  </w:divBdr>
                                </w:div>
                                <w:div w:id="86122185">
                                  <w:marLeft w:val="0"/>
                                  <w:marRight w:val="0"/>
                                  <w:marTop w:val="0"/>
                                  <w:marBottom w:val="0"/>
                                  <w:divBdr>
                                    <w:top w:val="none" w:sz="0" w:space="0" w:color="auto"/>
                                    <w:left w:val="none" w:sz="0" w:space="0" w:color="auto"/>
                                    <w:bottom w:val="none" w:sz="0" w:space="0" w:color="auto"/>
                                    <w:right w:val="none" w:sz="0" w:space="0" w:color="auto"/>
                                  </w:divBdr>
                                </w:div>
                                <w:div w:id="233396448">
                                  <w:marLeft w:val="0"/>
                                  <w:marRight w:val="0"/>
                                  <w:marTop w:val="0"/>
                                  <w:marBottom w:val="0"/>
                                  <w:divBdr>
                                    <w:top w:val="none" w:sz="0" w:space="0" w:color="auto"/>
                                    <w:left w:val="none" w:sz="0" w:space="0" w:color="auto"/>
                                    <w:bottom w:val="none" w:sz="0" w:space="0" w:color="auto"/>
                                    <w:right w:val="none" w:sz="0" w:space="0" w:color="auto"/>
                                  </w:divBdr>
                                </w:div>
                                <w:div w:id="828133273">
                                  <w:marLeft w:val="0"/>
                                  <w:marRight w:val="0"/>
                                  <w:marTop w:val="0"/>
                                  <w:marBottom w:val="0"/>
                                  <w:divBdr>
                                    <w:top w:val="none" w:sz="0" w:space="0" w:color="auto"/>
                                    <w:left w:val="none" w:sz="0" w:space="0" w:color="auto"/>
                                    <w:bottom w:val="none" w:sz="0" w:space="0" w:color="auto"/>
                                    <w:right w:val="none" w:sz="0" w:space="0" w:color="auto"/>
                                  </w:divBdr>
                                </w:div>
                                <w:div w:id="992101460">
                                  <w:marLeft w:val="0"/>
                                  <w:marRight w:val="0"/>
                                  <w:marTop w:val="0"/>
                                  <w:marBottom w:val="0"/>
                                  <w:divBdr>
                                    <w:top w:val="none" w:sz="0" w:space="0" w:color="auto"/>
                                    <w:left w:val="none" w:sz="0" w:space="0" w:color="auto"/>
                                    <w:bottom w:val="none" w:sz="0" w:space="0" w:color="auto"/>
                                    <w:right w:val="none" w:sz="0" w:space="0" w:color="auto"/>
                                  </w:divBdr>
                                </w:div>
                                <w:div w:id="1873767235">
                                  <w:marLeft w:val="0"/>
                                  <w:marRight w:val="0"/>
                                  <w:marTop w:val="0"/>
                                  <w:marBottom w:val="0"/>
                                  <w:divBdr>
                                    <w:top w:val="none" w:sz="0" w:space="0" w:color="auto"/>
                                    <w:left w:val="none" w:sz="0" w:space="0" w:color="auto"/>
                                    <w:bottom w:val="none" w:sz="0" w:space="0" w:color="auto"/>
                                    <w:right w:val="none" w:sz="0" w:space="0" w:color="auto"/>
                                  </w:divBdr>
                                </w:div>
                                <w:div w:id="229384875">
                                  <w:marLeft w:val="0"/>
                                  <w:marRight w:val="0"/>
                                  <w:marTop w:val="0"/>
                                  <w:marBottom w:val="0"/>
                                  <w:divBdr>
                                    <w:top w:val="none" w:sz="0" w:space="0" w:color="auto"/>
                                    <w:left w:val="none" w:sz="0" w:space="0" w:color="auto"/>
                                    <w:bottom w:val="none" w:sz="0" w:space="0" w:color="auto"/>
                                    <w:right w:val="none" w:sz="0" w:space="0" w:color="auto"/>
                                  </w:divBdr>
                                </w:div>
                                <w:div w:id="215164822">
                                  <w:marLeft w:val="0"/>
                                  <w:marRight w:val="0"/>
                                  <w:marTop w:val="0"/>
                                  <w:marBottom w:val="0"/>
                                  <w:divBdr>
                                    <w:top w:val="none" w:sz="0" w:space="0" w:color="auto"/>
                                    <w:left w:val="none" w:sz="0" w:space="0" w:color="auto"/>
                                    <w:bottom w:val="none" w:sz="0" w:space="0" w:color="auto"/>
                                    <w:right w:val="none" w:sz="0" w:space="0" w:color="auto"/>
                                  </w:divBdr>
                                </w:div>
                                <w:div w:id="1009021116">
                                  <w:marLeft w:val="0"/>
                                  <w:marRight w:val="0"/>
                                  <w:marTop w:val="0"/>
                                  <w:marBottom w:val="0"/>
                                  <w:divBdr>
                                    <w:top w:val="none" w:sz="0" w:space="0" w:color="auto"/>
                                    <w:left w:val="none" w:sz="0" w:space="0" w:color="auto"/>
                                    <w:bottom w:val="none" w:sz="0" w:space="0" w:color="auto"/>
                                    <w:right w:val="none" w:sz="0" w:space="0" w:color="auto"/>
                                  </w:divBdr>
                                </w:div>
                                <w:div w:id="200828419">
                                  <w:marLeft w:val="0"/>
                                  <w:marRight w:val="0"/>
                                  <w:marTop w:val="0"/>
                                  <w:marBottom w:val="0"/>
                                  <w:divBdr>
                                    <w:top w:val="none" w:sz="0" w:space="0" w:color="auto"/>
                                    <w:left w:val="none" w:sz="0" w:space="0" w:color="auto"/>
                                    <w:bottom w:val="none" w:sz="0" w:space="0" w:color="auto"/>
                                    <w:right w:val="none" w:sz="0" w:space="0" w:color="auto"/>
                                  </w:divBdr>
                                </w:div>
                                <w:div w:id="913202512">
                                  <w:marLeft w:val="0"/>
                                  <w:marRight w:val="0"/>
                                  <w:marTop w:val="0"/>
                                  <w:marBottom w:val="0"/>
                                  <w:divBdr>
                                    <w:top w:val="none" w:sz="0" w:space="0" w:color="auto"/>
                                    <w:left w:val="none" w:sz="0" w:space="0" w:color="auto"/>
                                    <w:bottom w:val="none" w:sz="0" w:space="0" w:color="auto"/>
                                    <w:right w:val="none" w:sz="0" w:space="0" w:color="auto"/>
                                  </w:divBdr>
                                </w:div>
                                <w:div w:id="1935703155">
                                  <w:marLeft w:val="0"/>
                                  <w:marRight w:val="0"/>
                                  <w:marTop w:val="0"/>
                                  <w:marBottom w:val="0"/>
                                  <w:divBdr>
                                    <w:top w:val="none" w:sz="0" w:space="0" w:color="auto"/>
                                    <w:left w:val="none" w:sz="0" w:space="0" w:color="auto"/>
                                    <w:bottom w:val="none" w:sz="0" w:space="0" w:color="auto"/>
                                    <w:right w:val="none" w:sz="0" w:space="0" w:color="auto"/>
                                  </w:divBdr>
                                </w:div>
                                <w:div w:id="1955163625">
                                  <w:marLeft w:val="0"/>
                                  <w:marRight w:val="0"/>
                                  <w:marTop w:val="0"/>
                                  <w:marBottom w:val="0"/>
                                  <w:divBdr>
                                    <w:top w:val="none" w:sz="0" w:space="0" w:color="auto"/>
                                    <w:left w:val="none" w:sz="0" w:space="0" w:color="auto"/>
                                    <w:bottom w:val="none" w:sz="0" w:space="0" w:color="auto"/>
                                    <w:right w:val="none" w:sz="0" w:space="0" w:color="auto"/>
                                  </w:divBdr>
                                </w:div>
                                <w:div w:id="462037152">
                                  <w:marLeft w:val="0"/>
                                  <w:marRight w:val="0"/>
                                  <w:marTop w:val="0"/>
                                  <w:marBottom w:val="0"/>
                                  <w:divBdr>
                                    <w:top w:val="none" w:sz="0" w:space="0" w:color="auto"/>
                                    <w:left w:val="none" w:sz="0" w:space="0" w:color="auto"/>
                                    <w:bottom w:val="none" w:sz="0" w:space="0" w:color="auto"/>
                                    <w:right w:val="none" w:sz="0" w:space="0" w:color="auto"/>
                                  </w:divBdr>
                                </w:div>
                                <w:div w:id="787622095">
                                  <w:marLeft w:val="0"/>
                                  <w:marRight w:val="0"/>
                                  <w:marTop w:val="0"/>
                                  <w:marBottom w:val="0"/>
                                  <w:divBdr>
                                    <w:top w:val="none" w:sz="0" w:space="0" w:color="auto"/>
                                    <w:left w:val="none" w:sz="0" w:space="0" w:color="auto"/>
                                    <w:bottom w:val="none" w:sz="0" w:space="0" w:color="auto"/>
                                    <w:right w:val="none" w:sz="0" w:space="0" w:color="auto"/>
                                  </w:divBdr>
                                </w:div>
                                <w:div w:id="551431010">
                                  <w:marLeft w:val="0"/>
                                  <w:marRight w:val="0"/>
                                  <w:marTop w:val="0"/>
                                  <w:marBottom w:val="0"/>
                                  <w:divBdr>
                                    <w:top w:val="none" w:sz="0" w:space="0" w:color="auto"/>
                                    <w:left w:val="none" w:sz="0" w:space="0" w:color="auto"/>
                                    <w:bottom w:val="none" w:sz="0" w:space="0" w:color="auto"/>
                                    <w:right w:val="none" w:sz="0" w:space="0" w:color="auto"/>
                                  </w:divBdr>
                                </w:div>
                                <w:div w:id="1549610172">
                                  <w:marLeft w:val="0"/>
                                  <w:marRight w:val="0"/>
                                  <w:marTop w:val="0"/>
                                  <w:marBottom w:val="0"/>
                                  <w:divBdr>
                                    <w:top w:val="none" w:sz="0" w:space="0" w:color="auto"/>
                                    <w:left w:val="none" w:sz="0" w:space="0" w:color="auto"/>
                                    <w:bottom w:val="none" w:sz="0" w:space="0" w:color="auto"/>
                                    <w:right w:val="none" w:sz="0" w:space="0" w:color="auto"/>
                                  </w:divBdr>
                                </w:div>
                                <w:div w:id="904025200">
                                  <w:marLeft w:val="0"/>
                                  <w:marRight w:val="0"/>
                                  <w:marTop w:val="0"/>
                                  <w:marBottom w:val="0"/>
                                  <w:divBdr>
                                    <w:top w:val="none" w:sz="0" w:space="0" w:color="auto"/>
                                    <w:left w:val="none" w:sz="0" w:space="0" w:color="auto"/>
                                    <w:bottom w:val="none" w:sz="0" w:space="0" w:color="auto"/>
                                    <w:right w:val="none" w:sz="0" w:space="0" w:color="auto"/>
                                  </w:divBdr>
                                </w:div>
                                <w:div w:id="1940600344">
                                  <w:marLeft w:val="0"/>
                                  <w:marRight w:val="0"/>
                                  <w:marTop w:val="0"/>
                                  <w:marBottom w:val="0"/>
                                  <w:divBdr>
                                    <w:top w:val="none" w:sz="0" w:space="0" w:color="auto"/>
                                    <w:left w:val="none" w:sz="0" w:space="0" w:color="auto"/>
                                    <w:bottom w:val="none" w:sz="0" w:space="0" w:color="auto"/>
                                    <w:right w:val="none" w:sz="0" w:space="0" w:color="auto"/>
                                  </w:divBdr>
                                </w:div>
                                <w:div w:id="1508330008">
                                  <w:marLeft w:val="0"/>
                                  <w:marRight w:val="0"/>
                                  <w:marTop w:val="0"/>
                                  <w:marBottom w:val="0"/>
                                  <w:divBdr>
                                    <w:top w:val="none" w:sz="0" w:space="0" w:color="auto"/>
                                    <w:left w:val="none" w:sz="0" w:space="0" w:color="auto"/>
                                    <w:bottom w:val="none" w:sz="0" w:space="0" w:color="auto"/>
                                    <w:right w:val="none" w:sz="0" w:space="0" w:color="auto"/>
                                  </w:divBdr>
                                </w:div>
                                <w:div w:id="452476959">
                                  <w:marLeft w:val="0"/>
                                  <w:marRight w:val="0"/>
                                  <w:marTop w:val="0"/>
                                  <w:marBottom w:val="0"/>
                                  <w:divBdr>
                                    <w:top w:val="none" w:sz="0" w:space="0" w:color="auto"/>
                                    <w:left w:val="none" w:sz="0" w:space="0" w:color="auto"/>
                                    <w:bottom w:val="none" w:sz="0" w:space="0" w:color="auto"/>
                                    <w:right w:val="none" w:sz="0" w:space="0" w:color="auto"/>
                                  </w:divBdr>
                                </w:div>
                                <w:div w:id="268587626">
                                  <w:marLeft w:val="0"/>
                                  <w:marRight w:val="0"/>
                                  <w:marTop w:val="0"/>
                                  <w:marBottom w:val="0"/>
                                  <w:divBdr>
                                    <w:top w:val="none" w:sz="0" w:space="0" w:color="auto"/>
                                    <w:left w:val="none" w:sz="0" w:space="0" w:color="auto"/>
                                    <w:bottom w:val="none" w:sz="0" w:space="0" w:color="auto"/>
                                    <w:right w:val="none" w:sz="0" w:space="0" w:color="auto"/>
                                  </w:divBdr>
                                </w:div>
                                <w:div w:id="1596472762">
                                  <w:marLeft w:val="0"/>
                                  <w:marRight w:val="0"/>
                                  <w:marTop w:val="0"/>
                                  <w:marBottom w:val="0"/>
                                  <w:divBdr>
                                    <w:top w:val="none" w:sz="0" w:space="0" w:color="auto"/>
                                    <w:left w:val="none" w:sz="0" w:space="0" w:color="auto"/>
                                    <w:bottom w:val="none" w:sz="0" w:space="0" w:color="auto"/>
                                    <w:right w:val="none" w:sz="0" w:space="0" w:color="auto"/>
                                  </w:divBdr>
                                </w:div>
                                <w:div w:id="844705474">
                                  <w:marLeft w:val="0"/>
                                  <w:marRight w:val="0"/>
                                  <w:marTop w:val="0"/>
                                  <w:marBottom w:val="0"/>
                                  <w:divBdr>
                                    <w:top w:val="none" w:sz="0" w:space="0" w:color="auto"/>
                                    <w:left w:val="none" w:sz="0" w:space="0" w:color="auto"/>
                                    <w:bottom w:val="none" w:sz="0" w:space="0" w:color="auto"/>
                                    <w:right w:val="none" w:sz="0" w:space="0" w:color="auto"/>
                                  </w:divBdr>
                                </w:div>
                                <w:div w:id="1340811577">
                                  <w:marLeft w:val="0"/>
                                  <w:marRight w:val="0"/>
                                  <w:marTop w:val="0"/>
                                  <w:marBottom w:val="0"/>
                                  <w:divBdr>
                                    <w:top w:val="none" w:sz="0" w:space="0" w:color="auto"/>
                                    <w:left w:val="none" w:sz="0" w:space="0" w:color="auto"/>
                                    <w:bottom w:val="none" w:sz="0" w:space="0" w:color="auto"/>
                                    <w:right w:val="none" w:sz="0" w:space="0" w:color="auto"/>
                                  </w:divBdr>
                                </w:div>
                                <w:div w:id="179592330">
                                  <w:marLeft w:val="0"/>
                                  <w:marRight w:val="0"/>
                                  <w:marTop w:val="0"/>
                                  <w:marBottom w:val="0"/>
                                  <w:divBdr>
                                    <w:top w:val="none" w:sz="0" w:space="0" w:color="auto"/>
                                    <w:left w:val="none" w:sz="0" w:space="0" w:color="auto"/>
                                    <w:bottom w:val="none" w:sz="0" w:space="0" w:color="auto"/>
                                    <w:right w:val="none" w:sz="0" w:space="0" w:color="auto"/>
                                  </w:divBdr>
                                </w:div>
                                <w:div w:id="1093478625">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02751136">
                                  <w:marLeft w:val="0"/>
                                  <w:marRight w:val="0"/>
                                  <w:marTop w:val="0"/>
                                  <w:marBottom w:val="0"/>
                                  <w:divBdr>
                                    <w:top w:val="none" w:sz="0" w:space="0" w:color="auto"/>
                                    <w:left w:val="none" w:sz="0" w:space="0" w:color="auto"/>
                                    <w:bottom w:val="none" w:sz="0" w:space="0" w:color="auto"/>
                                    <w:right w:val="none" w:sz="0" w:space="0" w:color="auto"/>
                                  </w:divBdr>
                                </w:div>
                                <w:div w:id="1361129235">
                                  <w:marLeft w:val="0"/>
                                  <w:marRight w:val="0"/>
                                  <w:marTop w:val="0"/>
                                  <w:marBottom w:val="0"/>
                                  <w:divBdr>
                                    <w:top w:val="none" w:sz="0" w:space="0" w:color="auto"/>
                                    <w:left w:val="none" w:sz="0" w:space="0" w:color="auto"/>
                                    <w:bottom w:val="none" w:sz="0" w:space="0" w:color="auto"/>
                                    <w:right w:val="none" w:sz="0" w:space="0" w:color="auto"/>
                                  </w:divBdr>
                                </w:div>
                                <w:div w:id="1921523153">
                                  <w:marLeft w:val="0"/>
                                  <w:marRight w:val="0"/>
                                  <w:marTop w:val="0"/>
                                  <w:marBottom w:val="0"/>
                                  <w:divBdr>
                                    <w:top w:val="none" w:sz="0" w:space="0" w:color="auto"/>
                                    <w:left w:val="none" w:sz="0" w:space="0" w:color="auto"/>
                                    <w:bottom w:val="none" w:sz="0" w:space="0" w:color="auto"/>
                                    <w:right w:val="none" w:sz="0" w:space="0" w:color="auto"/>
                                  </w:divBdr>
                                </w:div>
                                <w:div w:id="1979722538">
                                  <w:marLeft w:val="0"/>
                                  <w:marRight w:val="0"/>
                                  <w:marTop w:val="0"/>
                                  <w:marBottom w:val="0"/>
                                  <w:divBdr>
                                    <w:top w:val="none" w:sz="0" w:space="0" w:color="auto"/>
                                    <w:left w:val="none" w:sz="0" w:space="0" w:color="auto"/>
                                    <w:bottom w:val="none" w:sz="0" w:space="0" w:color="auto"/>
                                    <w:right w:val="none" w:sz="0" w:space="0" w:color="auto"/>
                                  </w:divBdr>
                                </w:div>
                                <w:div w:id="90513318">
                                  <w:marLeft w:val="0"/>
                                  <w:marRight w:val="0"/>
                                  <w:marTop w:val="0"/>
                                  <w:marBottom w:val="0"/>
                                  <w:divBdr>
                                    <w:top w:val="none" w:sz="0" w:space="0" w:color="auto"/>
                                    <w:left w:val="none" w:sz="0" w:space="0" w:color="auto"/>
                                    <w:bottom w:val="none" w:sz="0" w:space="0" w:color="auto"/>
                                    <w:right w:val="none" w:sz="0" w:space="0" w:color="auto"/>
                                  </w:divBdr>
                                </w:div>
                                <w:div w:id="647396960">
                                  <w:marLeft w:val="0"/>
                                  <w:marRight w:val="0"/>
                                  <w:marTop w:val="0"/>
                                  <w:marBottom w:val="0"/>
                                  <w:divBdr>
                                    <w:top w:val="none" w:sz="0" w:space="0" w:color="auto"/>
                                    <w:left w:val="none" w:sz="0" w:space="0" w:color="auto"/>
                                    <w:bottom w:val="none" w:sz="0" w:space="0" w:color="auto"/>
                                    <w:right w:val="none" w:sz="0" w:space="0" w:color="auto"/>
                                  </w:divBdr>
                                </w:div>
                                <w:div w:id="1356539051">
                                  <w:marLeft w:val="0"/>
                                  <w:marRight w:val="0"/>
                                  <w:marTop w:val="0"/>
                                  <w:marBottom w:val="0"/>
                                  <w:divBdr>
                                    <w:top w:val="none" w:sz="0" w:space="0" w:color="auto"/>
                                    <w:left w:val="none" w:sz="0" w:space="0" w:color="auto"/>
                                    <w:bottom w:val="none" w:sz="0" w:space="0" w:color="auto"/>
                                    <w:right w:val="none" w:sz="0" w:space="0" w:color="auto"/>
                                  </w:divBdr>
                                </w:div>
                                <w:div w:id="1177891154">
                                  <w:marLeft w:val="0"/>
                                  <w:marRight w:val="0"/>
                                  <w:marTop w:val="0"/>
                                  <w:marBottom w:val="0"/>
                                  <w:divBdr>
                                    <w:top w:val="none" w:sz="0" w:space="0" w:color="auto"/>
                                    <w:left w:val="none" w:sz="0" w:space="0" w:color="auto"/>
                                    <w:bottom w:val="none" w:sz="0" w:space="0" w:color="auto"/>
                                    <w:right w:val="none" w:sz="0" w:space="0" w:color="auto"/>
                                  </w:divBdr>
                                </w:div>
                                <w:div w:id="464127991">
                                  <w:marLeft w:val="0"/>
                                  <w:marRight w:val="0"/>
                                  <w:marTop w:val="0"/>
                                  <w:marBottom w:val="0"/>
                                  <w:divBdr>
                                    <w:top w:val="none" w:sz="0" w:space="0" w:color="auto"/>
                                    <w:left w:val="none" w:sz="0" w:space="0" w:color="auto"/>
                                    <w:bottom w:val="none" w:sz="0" w:space="0" w:color="auto"/>
                                    <w:right w:val="none" w:sz="0" w:space="0" w:color="auto"/>
                                  </w:divBdr>
                                </w:div>
                                <w:div w:id="274025519">
                                  <w:marLeft w:val="0"/>
                                  <w:marRight w:val="0"/>
                                  <w:marTop w:val="0"/>
                                  <w:marBottom w:val="0"/>
                                  <w:divBdr>
                                    <w:top w:val="none" w:sz="0" w:space="0" w:color="auto"/>
                                    <w:left w:val="none" w:sz="0" w:space="0" w:color="auto"/>
                                    <w:bottom w:val="none" w:sz="0" w:space="0" w:color="auto"/>
                                    <w:right w:val="none" w:sz="0" w:space="0" w:color="auto"/>
                                  </w:divBdr>
                                </w:div>
                                <w:div w:id="1409352354">
                                  <w:marLeft w:val="0"/>
                                  <w:marRight w:val="0"/>
                                  <w:marTop w:val="0"/>
                                  <w:marBottom w:val="0"/>
                                  <w:divBdr>
                                    <w:top w:val="none" w:sz="0" w:space="0" w:color="auto"/>
                                    <w:left w:val="none" w:sz="0" w:space="0" w:color="auto"/>
                                    <w:bottom w:val="none" w:sz="0" w:space="0" w:color="auto"/>
                                    <w:right w:val="none" w:sz="0" w:space="0" w:color="auto"/>
                                  </w:divBdr>
                                </w:div>
                                <w:div w:id="51777170">
                                  <w:marLeft w:val="0"/>
                                  <w:marRight w:val="0"/>
                                  <w:marTop w:val="0"/>
                                  <w:marBottom w:val="0"/>
                                  <w:divBdr>
                                    <w:top w:val="none" w:sz="0" w:space="0" w:color="auto"/>
                                    <w:left w:val="none" w:sz="0" w:space="0" w:color="auto"/>
                                    <w:bottom w:val="none" w:sz="0" w:space="0" w:color="auto"/>
                                    <w:right w:val="none" w:sz="0" w:space="0" w:color="auto"/>
                                  </w:divBdr>
                                </w:div>
                                <w:div w:id="1963461460">
                                  <w:marLeft w:val="0"/>
                                  <w:marRight w:val="0"/>
                                  <w:marTop w:val="0"/>
                                  <w:marBottom w:val="0"/>
                                  <w:divBdr>
                                    <w:top w:val="none" w:sz="0" w:space="0" w:color="auto"/>
                                    <w:left w:val="none" w:sz="0" w:space="0" w:color="auto"/>
                                    <w:bottom w:val="none" w:sz="0" w:space="0" w:color="auto"/>
                                    <w:right w:val="none" w:sz="0" w:space="0" w:color="auto"/>
                                  </w:divBdr>
                                </w:div>
                                <w:div w:id="747968120">
                                  <w:marLeft w:val="0"/>
                                  <w:marRight w:val="0"/>
                                  <w:marTop w:val="0"/>
                                  <w:marBottom w:val="0"/>
                                  <w:divBdr>
                                    <w:top w:val="none" w:sz="0" w:space="0" w:color="auto"/>
                                    <w:left w:val="none" w:sz="0" w:space="0" w:color="auto"/>
                                    <w:bottom w:val="none" w:sz="0" w:space="0" w:color="auto"/>
                                    <w:right w:val="none" w:sz="0" w:space="0" w:color="auto"/>
                                  </w:divBdr>
                                </w:div>
                                <w:div w:id="1966422596">
                                  <w:marLeft w:val="0"/>
                                  <w:marRight w:val="0"/>
                                  <w:marTop w:val="0"/>
                                  <w:marBottom w:val="0"/>
                                  <w:divBdr>
                                    <w:top w:val="none" w:sz="0" w:space="0" w:color="auto"/>
                                    <w:left w:val="none" w:sz="0" w:space="0" w:color="auto"/>
                                    <w:bottom w:val="none" w:sz="0" w:space="0" w:color="auto"/>
                                    <w:right w:val="none" w:sz="0" w:space="0" w:color="auto"/>
                                  </w:divBdr>
                                </w:div>
                                <w:div w:id="1669600360">
                                  <w:marLeft w:val="0"/>
                                  <w:marRight w:val="0"/>
                                  <w:marTop w:val="0"/>
                                  <w:marBottom w:val="0"/>
                                  <w:divBdr>
                                    <w:top w:val="none" w:sz="0" w:space="0" w:color="auto"/>
                                    <w:left w:val="none" w:sz="0" w:space="0" w:color="auto"/>
                                    <w:bottom w:val="none" w:sz="0" w:space="0" w:color="auto"/>
                                    <w:right w:val="none" w:sz="0" w:space="0" w:color="auto"/>
                                  </w:divBdr>
                                </w:div>
                                <w:div w:id="1729837106">
                                  <w:marLeft w:val="0"/>
                                  <w:marRight w:val="0"/>
                                  <w:marTop w:val="0"/>
                                  <w:marBottom w:val="0"/>
                                  <w:divBdr>
                                    <w:top w:val="none" w:sz="0" w:space="0" w:color="auto"/>
                                    <w:left w:val="none" w:sz="0" w:space="0" w:color="auto"/>
                                    <w:bottom w:val="none" w:sz="0" w:space="0" w:color="auto"/>
                                    <w:right w:val="none" w:sz="0" w:space="0" w:color="auto"/>
                                  </w:divBdr>
                                </w:div>
                                <w:div w:id="2083209724">
                                  <w:marLeft w:val="0"/>
                                  <w:marRight w:val="0"/>
                                  <w:marTop w:val="0"/>
                                  <w:marBottom w:val="0"/>
                                  <w:divBdr>
                                    <w:top w:val="none" w:sz="0" w:space="0" w:color="auto"/>
                                    <w:left w:val="none" w:sz="0" w:space="0" w:color="auto"/>
                                    <w:bottom w:val="none" w:sz="0" w:space="0" w:color="auto"/>
                                    <w:right w:val="none" w:sz="0" w:space="0" w:color="auto"/>
                                  </w:divBdr>
                                </w:div>
                                <w:div w:id="2114350514">
                                  <w:marLeft w:val="0"/>
                                  <w:marRight w:val="0"/>
                                  <w:marTop w:val="0"/>
                                  <w:marBottom w:val="0"/>
                                  <w:divBdr>
                                    <w:top w:val="none" w:sz="0" w:space="0" w:color="auto"/>
                                    <w:left w:val="none" w:sz="0" w:space="0" w:color="auto"/>
                                    <w:bottom w:val="none" w:sz="0" w:space="0" w:color="auto"/>
                                    <w:right w:val="none" w:sz="0" w:space="0" w:color="auto"/>
                                  </w:divBdr>
                                </w:div>
                                <w:div w:id="1969578623">
                                  <w:marLeft w:val="0"/>
                                  <w:marRight w:val="0"/>
                                  <w:marTop w:val="0"/>
                                  <w:marBottom w:val="0"/>
                                  <w:divBdr>
                                    <w:top w:val="none" w:sz="0" w:space="0" w:color="auto"/>
                                    <w:left w:val="none" w:sz="0" w:space="0" w:color="auto"/>
                                    <w:bottom w:val="none" w:sz="0" w:space="0" w:color="auto"/>
                                    <w:right w:val="none" w:sz="0" w:space="0" w:color="auto"/>
                                  </w:divBdr>
                                </w:div>
                                <w:div w:id="1403213883">
                                  <w:marLeft w:val="0"/>
                                  <w:marRight w:val="0"/>
                                  <w:marTop w:val="0"/>
                                  <w:marBottom w:val="0"/>
                                  <w:divBdr>
                                    <w:top w:val="none" w:sz="0" w:space="0" w:color="auto"/>
                                    <w:left w:val="none" w:sz="0" w:space="0" w:color="auto"/>
                                    <w:bottom w:val="none" w:sz="0" w:space="0" w:color="auto"/>
                                    <w:right w:val="none" w:sz="0" w:space="0" w:color="auto"/>
                                  </w:divBdr>
                                </w:div>
                                <w:div w:id="2091929625">
                                  <w:marLeft w:val="0"/>
                                  <w:marRight w:val="0"/>
                                  <w:marTop w:val="0"/>
                                  <w:marBottom w:val="0"/>
                                  <w:divBdr>
                                    <w:top w:val="none" w:sz="0" w:space="0" w:color="auto"/>
                                    <w:left w:val="none" w:sz="0" w:space="0" w:color="auto"/>
                                    <w:bottom w:val="none" w:sz="0" w:space="0" w:color="auto"/>
                                    <w:right w:val="none" w:sz="0" w:space="0" w:color="auto"/>
                                  </w:divBdr>
                                </w:div>
                                <w:div w:id="1739014480">
                                  <w:marLeft w:val="0"/>
                                  <w:marRight w:val="0"/>
                                  <w:marTop w:val="0"/>
                                  <w:marBottom w:val="0"/>
                                  <w:divBdr>
                                    <w:top w:val="none" w:sz="0" w:space="0" w:color="auto"/>
                                    <w:left w:val="none" w:sz="0" w:space="0" w:color="auto"/>
                                    <w:bottom w:val="none" w:sz="0" w:space="0" w:color="auto"/>
                                    <w:right w:val="none" w:sz="0" w:space="0" w:color="auto"/>
                                  </w:divBdr>
                                </w:div>
                                <w:div w:id="732578226">
                                  <w:marLeft w:val="0"/>
                                  <w:marRight w:val="0"/>
                                  <w:marTop w:val="0"/>
                                  <w:marBottom w:val="0"/>
                                  <w:divBdr>
                                    <w:top w:val="none" w:sz="0" w:space="0" w:color="auto"/>
                                    <w:left w:val="none" w:sz="0" w:space="0" w:color="auto"/>
                                    <w:bottom w:val="none" w:sz="0" w:space="0" w:color="auto"/>
                                    <w:right w:val="none" w:sz="0" w:space="0" w:color="auto"/>
                                  </w:divBdr>
                                </w:div>
                                <w:div w:id="1960381131">
                                  <w:marLeft w:val="0"/>
                                  <w:marRight w:val="0"/>
                                  <w:marTop w:val="0"/>
                                  <w:marBottom w:val="0"/>
                                  <w:divBdr>
                                    <w:top w:val="none" w:sz="0" w:space="0" w:color="auto"/>
                                    <w:left w:val="none" w:sz="0" w:space="0" w:color="auto"/>
                                    <w:bottom w:val="none" w:sz="0" w:space="0" w:color="auto"/>
                                    <w:right w:val="none" w:sz="0" w:space="0" w:color="auto"/>
                                  </w:divBdr>
                                </w:div>
                                <w:div w:id="724260698">
                                  <w:marLeft w:val="0"/>
                                  <w:marRight w:val="0"/>
                                  <w:marTop w:val="0"/>
                                  <w:marBottom w:val="0"/>
                                  <w:divBdr>
                                    <w:top w:val="none" w:sz="0" w:space="0" w:color="auto"/>
                                    <w:left w:val="none" w:sz="0" w:space="0" w:color="auto"/>
                                    <w:bottom w:val="none" w:sz="0" w:space="0" w:color="auto"/>
                                    <w:right w:val="none" w:sz="0" w:space="0" w:color="auto"/>
                                  </w:divBdr>
                                </w:div>
                                <w:div w:id="1152867361">
                                  <w:marLeft w:val="0"/>
                                  <w:marRight w:val="0"/>
                                  <w:marTop w:val="0"/>
                                  <w:marBottom w:val="0"/>
                                  <w:divBdr>
                                    <w:top w:val="none" w:sz="0" w:space="0" w:color="auto"/>
                                    <w:left w:val="none" w:sz="0" w:space="0" w:color="auto"/>
                                    <w:bottom w:val="none" w:sz="0" w:space="0" w:color="auto"/>
                                    <w:right w:val="none" w:sz="0" w:space="0" w:color="auto"/>
                                  </w:divBdr>
                                </w:div>
                                <w:div w:id="1913390597">
                                  <w:marLeft w:val="0"/>
                                  <w:marRight w:val="0"/>
                                  <w:marTop w:val="0"/>
                                  <w:marBottom w:val="0"/>
                                  <w:divBdr>
                                    <w:top w:val="none" w:sz="0" w:space="0" w:color="auto"/>
                                    <w:left w:val="none" w:sz="0" w:space="0" w:color="auto"/>
                                    <w:bottom w:val="none" w:sz="0" w:space="0" w:color="auto"/>
                                    <w:right w:val="none" w:sz="0" w:space="0" w:color="auto"/>
                                  </w:divBdr>
                                </w:div>
                                <w:div w:id="5602079">
                                  <w:marLeft w:val="0"/>
                                  <w:marRight w:val="0"/>
                                  <w:marTop w:val="0"/>
                                  <w:marBottom w:val="0"/>
                                  <w:divBdr>
                                    <w:top w:val="none" w:sz="0" w:space="0" w:color="auto"/>
                                    <w:left w:val="none" w:sz="0" w:space="0" w:color="auto"/>
                                    <w:bottom w:val="none" w:sz="0" w:space="0" w:color="auto"/>
                                    <w:right w:val="none" w:sz="0" w:space="0" w:color="auto"/>
                                  </w:divBdr>
                                </w:div>
                                <w:div w:id="253710995">
                                  <w:marLeft w:val="0"/>
                                  <w:marRight w:val="0"/>
                                  <w:marTop w:val="0"/>
                                  <w:marBottom w:val="0"/>
                                  <w:divBdr>
                                    <w:top w:val="none" w:sz="0" w:space="0" w:color="auto"/>
                                    <w:left w:val="none" w:sz="0" w:space="0" w:color="auto"/>
                                    <w:bottom w:val="none" w:sz="0" w:space="0" w:color="auto"/>
                                    <w:right w:val="none" w:sz="0" w:space="0" w:color="auto"/>
                                  </w:divBdr>
                                </w:div>
                                <w:div w:id="1647666911">
                                  <w:marLeft w:val="0"/>
                                  <w:marRight w:val="0"/>
                                  <w:marTop w:val="0"/>
                                  <w:marBottom w:val="0"/>
                                  <w:divBdr>
                                    <w:top w:val="none" w:sz="0" w:space="0" w:color="auto"/>
                                    <w:left w:val="none" w:sz="0" w:space="0" w:color="auto"/>
                                    <w:bottom w:val="none" w:sz="0" w:space="0" w:color="auto"/>
                                    <w:right w:val="none" w:sz="0" w:space="0" w:color="auto"/>
                                  </w:divBdr>
                                </w:div>
                                <w:div w:id="573854496">
                                  <w:marLeft w:val="0"/>
                                  <w:marRight w:val="0"/>
                                  <w:marTop w:val="0"/>
                                  <w:marBottom w:val="0"/>
                                  <w:divBdr>
                                    <w:top w:val="none" w:sz="0" w:space="0" w:color="auto"/>
                                    <w:left w:val="none" w:sz="0" w:space="0" w:color="auto"/>
                                    <w:bottom w:val="none" w:sz="0" w:space="0" w:color="auto"/>
                                    <w:right w:val="none" w:sz="0" w:space="0" w:color="auto"/>
                                  </w:divBdr>
                                </w:div>
                                <w:div w:id="82536629">
                                  <w:marLeft w:val="0"/>
                                  <w:marRight w:val="0"/>
                                  <w:marTop w:val="0"/>
                                  <w:marBottom w:val="0"/>
                                  <w:divBdr>
                                    <w:top w:val="none" w:sz="0" w:space="0" w:color="auto"/>
                                    <w:left w:val="none" w:sz="0" w:space="0" w:color="auto"/>
                                    <w:bottom w:val="none" w:sz="0" w:space="0" w:color="auto"/>
                                    <w:right w:val="none" w:sz="0" w:space="0" w:color="auto"/>
                                  </w:divBdr>
                                </w:div>
                                <w:div w:id="450438124">
                                  <w:marLeft w:val="0"/>
                                  <w:marRight w:val="0"/>
                                  <w:marTop w:val="0"/>
                                  <w:marBottom w:val="0"/>
                                  <w:divBdr>
                                    <w:top w:val="none" w:sz="0" w:space="0" w:color="auto"/>
                                    <w:left w:val="none" w:sz="0" w:space="0" w:color="auto"/>
                                    <w:bottom w:val="none" w:sz="0" w:space="0" w:color="auto"/>
                                    <w:right w:val="none" w:sz="0" w:space="0" w:color="auto"/>
                                  </w:divBdr>
                                </w:div>
                                <w:div w:id="753476132">
                                  <w:marLeft w:val="0"/>
                                  <w:marRight w:val="0"/>
                                  <w:marTop w:val="0"/>
                                  <w:marBottom w:val="0"/>
                                  <w:divBdr>
                                    <w:top w:val="none" w:sz="0" w:space="0" w:color="auto"/>
                                    <w:left w:val="none" w:sz="0" w:space="0" w:color="auto"/>
                                    <w:bottom w:val="none" w:sz="0" w:space="0" w:color="auto"/>
                                    <w:right w:val="none" w:sz="0" w:space="0" w:color="auto"/>
                                  </w:divBdr>
                                </w:div>
                                <w:div w:id="1422411553">
                                  <w:marLeft w:val="0"/>
                                  <w:marRight w:val="0"/>
                                  <w:marTop w:val="0"/>
                                  <w:marBottom w:val="0"/>
                                  <w:divBdr>
                                    <w:top w:val="none" w:sz="0" w:space="0" w:color="auto"/>
                                    <w:left w:val="none" w:sz="0" w:space="0" w:color="auto"/>
                                    <w:bottom w:val="none" w:sz="0" w:space="0" w:color="auto"/>
                                    <w:right w:val="none" w:sz="0" w:space="0" w:color="auto"/>
                                  </w:divBdr>
                                </w:div>
                                <w:div w:id="1793552860">
                                  <w:marLeft w:val="0"/>
                                  <w:marRight w:val="0"/>
                                  <w:marTop w:val="0"/>
                                  <w:marBottom w:val="0"/>
                                  <w:divBdr>
                                    <w:top w:val="none" w:sz="0" w:space="0" w:color="auto"/>
                                    <w:left w:val="none" w:sz="0" w:space="0" w:color="auto"/>
                                    <w:bottom w:val="none" w:sz="0" w:space="0" w:color="auto"/>
                                    <w:right w:val="none" w:sz="0" w:space="0" w:color="auto"/>
                                  </w:divBdr>
                                </w:div>
                                <w:div w:id="656687697">
                                  <w:marLeft w:val="0"/>
                                  <w:marRight w:val="0"/>
                                  <w:marTop w:val="0"/>
                                  <w:marBottom w:val="0"/>
                                  <w:divBdr>
                                    <w:top w:val="none" w:sz="0" w:space="0" w:color="auto"/>
                                    <w:left w:val="none" w:sz="0" w:space="0" w:color="auto"/>
                                    <w:bottom w:val="none" w:sz="0" w:space="0" w:color="auto"/>
                                    <w:right w:val="none" w:sz="0" w:space="0" w:color="auto"/>
                                  </w:divBdr>
                                </w:div>
                                <w:div w:id="862867736">
                                  <w:marLeft w:val="0"/>
                                  <w:marRight w:val="0"/>
                                  <w:marTop w:val="0"/>
                                  <w:marBottom w:val="0"/>
                                  <w:divBdr>
                                    <w:top w:val="none" w:sz="0" w:space="0" w:color="auto"/>
                                    <w:left w:val="none" w:sz="0" w:space="0" w:color="auto"/>
                                    <w:bottom w:val="none" w:sz="0" w:space="0" w:color="auto"/>
                                    <w:right w:val="none" w:sz="0" w:space="0" w:color="auto"/>
                                  </w:divBdr>
                                </w:div>
                                <w:div w:id="501894659">
                                  <w:marLeft w:val="0"/>
                                  <w:marRight w:val="0"/>
                                  <w:marTop w:val="0"/>
                                  <w:marBottom w:val="0"/>
                                  <w:divBdr>
                                    <w:top w:val="none" w:sz="0" w:space="0" w:color="auto"/>
                                    <w:left w:val="none" w:sz="0" w:space="0" w:color="auto"/>
                                    <w:bottom w:val="none" w:sz="0" w:space="0" w:color="auto"/>
                                    <w:right w:val="none" w:sz="0" w:space="0" w:color="auto"/>
                                  </w:divBdr>
                                </w:div>
                                <w:div w:id="2045401508">
                                  <w:marLeft w:val="0"/>
                                  <w:marRight w:val="0"/>
                                  <w:marTop w:val="0"/>
                                  <w:marBottom w:val="0"/>
                                  <w:divBdr>
                                    <w:top w:val="none" w:sz="0" w:space="0" w:color="auto"/>
                                    <w:left w:val="none" w:sz="0" w:space="0" w:color="auto"/>
                                    <w:bottom w:val="none" w:sz="0" w:space="0" w:color="auto"/>
                                    <w:right w:val="none" w:sz="0" w:space="0" w:color="auto"/>
                                  </w:divBdr>
                                </w:div>
                                <w:div w:id="378943661">
                                  <w:marLeft w:val="0"/>
                                  <w:marRight w:val="0"/>
                                  <w:marTop w:val="0"/>
                                  <w:marBottom w:val="0"/>
                                  <w:divBdr>
                                    <w:top w:val="none" w:sz="0" w:space="0" w:color="auto"/>
                                    <w:left w:val="none" w:sz="0" w:space="0" w:color="auto"/>
                                    <w:bottom w:val="none" w:sz="0" w:space="0" w:color="auto"/>
                                    <w:right w:val="none" w:sz="0" w:space="0" w:color="auto"/>
                                  </w:divBdr>
                                </w:div>
                                <w:div w:id="1890065271">
                                  <w:marLeft w:val="0"/>
                                  <w:marRight w:val="0"/>
                                  <w:marTop w:val="0"/>
                                  <w:marBottom w:val="0"/>
                                  <w:divBdr>
                                    <w:top w:val="none" w:sz="0" w:space="0" w:color="auto"/>
                                    <w:left w:val="none" w:sz="0" w:space="0" w:color="auto"/>
                                    <w:bottom w:val="none" w:sz="0" w:space="0" w:color="auto"/>
                                    <w:right w:val="none" w:sz="0" w:space="0" w:color="auto"/>
                                  </w:divBdr>
                                </w:div>
                                <w:div w:id="1062363541">
                                  <w:marLeft w:val="0"/>
                                  <w:marRight w:val="0"/>
                                  <w:marTop w:val="0"/>
                                  <w:marBottom w:val="0"/>
                                  <w:divBdr>
                                    <w:top w:val="none" w:sz="0" w:space="0" w:color="auto"/>
                                    <w:left w:val="none" w:sz="0" w:space="0" w:color="auto"/>
                                    <w:bottom w:val="none" w:sz="0" w:space="0" w:color="auto"/>
                                    <w:right w:val="none" w:sz="0" w:space="0" w:color="auto"/>
                                  </w:divBdr>
                                </w:div>
                                <w:div w:id="866523416">
                                  <w:marLeft w:val="0"/>
                                  <w:marRight w:val="0"/>
                                  <w:marTop w:val="0"/>
                                  <w:marBottom w:val="0"/>
                                  <w:divBdr>
                                    <w:top w:val="none" w:sz="0" w:space="0" w:color="auto"/>
                                    <w:left w:val="none" w:sz="0" w:space="0" w:color="auto"/>
                                    <w:bottom w:val="none" w:sz="0" w:space="0" w:color="auto"/>
                                    <w:right w:val="none" w:sz="0" w:space="0" w:color="auto"/>
                                  </w:divBdr>
                                </w:div>
                                <w:div w:id="729697578">
                                  <w:marLeft w:val="0"/>
                                  <w:marRight w:val="0"/>
                                  <w:marTop w:val="0"/>
                                  <w:marBottom w:val="0"/>
                                  <w:divBdr>
                                    <w:top w:val="none" w:sz="0" w:space="0" w:color="auto"/>
                                    <w:left w:val="none" w:sz="0" w:space="0" w:color="auto"/>
                                    <w:bottom w:val="none" w:sz="0" w:space="0" w:color="auto"/>
                                    <w:right w:val="none" w:sz="0" w:space="0" w:color="auto"/>
                                  </w:divBdr>
                                </w:div>
                                <w:div w:id="1745641777">
                                  <w:marLeft w:val="0"/>
                                  <w:marRight w:val="0"/>
                                  <w:marTop w:val="0"/>
                                  <w:marBottom w:val="0"/>
                                  <w:divBdr>
                                    <w:top w:val="none" w:sz="0" w:space="0" w:color="auto"/>
                                    <w:left w:val="none" w:sz="0" w:space="0" w:color="auto"/>
                                    <w:bottom w:val="none" w:sz="0" w:space="0" w:color="auto"/>
                                    <w:right w:val="none" w:sz="0" w:space="0" w:color="auto"/>
                                  </w:divBdr>
                                </w:div>
                                <w:div w:id="1170607704">
                                  <w:marLeft w:val="0"/>
                                  <w:marRight w:val="0"/>
                                  <w:marTop w:val="0"/>
                                  <w:marBottom w:val="0"/>
                                  <w:divBdr>
                                    <w:top w:val="none" w:sz="0" w:space="0" w:color="auto"/>
                                    <w:left w:val="none" w:sz="0" w:space="0" w:color="auto"/>
                                    <w:bottom w:val="none" w:sz="0" w:space="0" w:color="auto"/>
                                    <w:right w:val="none" w:sz="0" w:space="0" w:color="auto"/>
                                  </w:divBdr>
                                </w:div>
                                <w:div w:id="1551333801">
                                  <w:marLeft w:val="0"/>
                                  <w:marRight w:val="0"/>
                                  <w:marTop w:val="0"/>
                                  <w:marBottom w:val="0"/>
                                  <w:divBdr>
                                    <w:top w:val="none" w:sz="0" w:space="0" w:color="auto"/>
                                    <w:left w:val="none" w:sz="0" w:space="0" w:color="auto"/>
                                    <w:bottom w:val="none" w:sz="0" w:space="0" w:color="auto"/>
                                    <w:right w:val="none" w:sz="0" w:space="0" w:color="auto"/>
                                  </w:divBdr>
                                </w:div>
                                <w:div w:id="2023319206">
                                  <w:marLeft w:val="0"/>
                                  <w:marRight w:val="0"/>
                                  <w:marTop w:val="0"/>
                                  <w:marBottom w:val="0"/>
                                  <w:divBdr>
                                    <w:top w:val="none" w:sz="0" w:space="0" w:color="auto"/>
                                    <w:left w:val="none" w:sz="0" w:space="0" w:color="auto"/>
                                    <w:bottom w:val="none" w:sz="0" w:space="0" w:color="auto"/>
                                    <w:right w:val="none" w:sz="0" w:space="0" w:color="auto"/>
                                  </w:divBdr>
                                </w:div>
                                <w:div w:id="606426140">
                                  <w:marLeft w:val="0"/>
                                  <w:marRight w:val="0"/>
                                  <w:marTop w:val="0"/>
                                  <w:marBottom w:val="0"/>
                                  <w:divBdr>
                                    <w:top w:val="none" w:sz="0" w:space="0" w:color="auto"/>
                                    <w:left w:val="none" w:sz="0" w:space="0" w:color="auto"/>
                                    <w:bottom w:val="none" w:sz="0" w:space="0" w:color="auto"/>
                                    <w:right w:val="none" w:sz="0" w:space="0" w:color="auto"/>
                                  </w:divBdr>
                                </w:div>
                                <w:div w:id="1416978859">
                                  <w:marLeft w:val="0"/>
                                  <w:marRight w:val="0"/>
                                  <w:marTop w:val="0"/>
                                  <w:marBottom w:val="0"/>
                                  <w:divBdr>
                                    <w:top w:val="none" w:sz="0" w:space="0" w:color="auto"/>
                                    <w:left w:val="none" w:sz="0" w:space="0" w:color="auto"/>
                                    <w:bottom w:val="none" w:sz="0" w:space="0" w:color="auto"/>
                                    <w:right w:val="none" w:sz="0" w:space="0" w:color="auto"/>
                                  </w:divBdr>
                                </w:div>
                                <w:div w:id="2095976570">
                                  <w:marLeft w:val="0"/>
                                  <w:marRight w:val="0"/>
                                  <w:marTop w:val="0"/>
                                  <w:marBottom w:val="0"/>
                                  <w:divBdr>
                                    <w:top w:val="none" w:sz="0" w:space="0" w:color="auto"/>
                                    <w:left w:val="none" w:sz="0" w:space="0" w:color="auto"/>
                                    <w:bottom w:val="none" w:sz="0" w:space="0" w:color="auto"/>
                                    <w:right w:val="none" w:sz="0" w:space="0" w:color="auto"/>
                                  </w:divBdr>
                                </w:div>
                                <w:div w:id="551502571">
                                  <w:marLeft w:val="0"/>
                                  <w:marRight w:val="0"/>
                                  <w:marTop w:val="0"/>
                                  <w:marBottom w:val="0"/>
                                  <w:divBdr>
                                    <w:top w:val="none" w:sz="0" w:space="0" w:color="auto"/>
                                    <w:left w:val="none" w:sz="0" w:space="0" w:color="auto"/>
                                    <w:bottom w:val="none" w:sz="0" w:space="0" w:color="auto"/>
                                    <w:right w:val="none" w:sz="0" w:space="0" w:color="auto"/>
                                  </w:divBdr>
                                </w:div>
                                <w:div w:id="1364751608">
                                  <w:marLeft w:val="0"/>
                                  <w:marRight w:val="0"/>
                                  <w:marTop w:val="0"/>
                                  <w:marBottom w:val="0"/>
                                  <w:divBdr>
                                    <w:top w:val="none" w:sz="0" w:space="0" w:color="auto"/>
                                    <w:left w:val="none" w:sz="0" w:space="0" w:color="auto"/>
                                    <w:bottom w:val="none" w:sz="0" w:space="0" w:color="auto"/>
                                    <w:right w:val="none" w:sz="0" w:space="0" w:color="auto"/>
                                  </w:divBdr>
                                </w:div>
                                <w:div w:id="1999916306">
                                  <w:marLeft w:val="0"/>
                                  <w:marRight w:val="0"/>
                                  <w:marTop w:val="0"/>
                                  <w:marBottom w:val="0"/>
                                  <w:divBdr>
                                    <w:top w:val="none" w:sz="0" w:space="0" w:color="auto"/>
                                    <w:left w:val="none" w:sz="0" w:space="0" w:color="auto"/>
                                    <w:bottom w:val="none" w:sz="0" w:space="0" w:color="auto"/>
                                    <w:right w:val="none" w:sz="0" w:space="0" w:color="auto"/>
                                  </w:divBdr>
                                </w:div>
                                <w:div w:id="1036660094">
                                  <w:marLeft w:val="0"/>
                                  <w:marRight w:val="0"/>
                                  <w:marTop w:val="0"/>
                                  <w:marBottom w:val="0"/>
                                  <w:divBdr>
                                    <w:top w:val="none" w:sz="0" w:space="0" w:color="auto"/>
                                    <w:left w:val="none" w:sz="0" w:space="0" w:color="auto"/>
                                    <w:bottom w:val="none" w:sz="0" w:space="0" w:color="auto"/>
                                    <w:right w:val="none" w:sz="0" w:space="0" w:color="auto"/>
                                  </w:divBdr>
                                </w:div>
                                <w:div w:id="1219782949">
                                  <w:marLeft w:val="0"/>
                                  <w:marRight w:val="0"/>
                                  <w:marTop w:val="0"/>
                                  <w:marBottom w:val="0"/>
                                  <w:divBdr>
                                    <w:top w:val="none" w:sz="0" w:space="0" w:color="auto"/>
                                    <w:left w:val="none" w:sz="0" w:space="0" w:color="auto"/>
                                    <w:bottom w:val="none" w:sz="0" w:space="0" w:color="auto"/>
                                    <w:right w:val="none" w:sz="0" w:space="0" w:color="auto"/>
                                  </w:divBdr>
                                </w:div>
                                <w:div w:id="1247182090">
                                  <w:marLeft w:val="0"/>
                                  <w:marRight w:val="0"/>
                                  <w:marTop w:val="0"/>
                                  <w:marBottom w:val="0"/>
                                  <w:divBdr>
                                    <w:top w:val="none" w:sz="0" w:space="0" w:color="auto"/>
                                    <w:left w:val="none" w:sz="0" w:space="0" w:color="auto"/>
                                    <w:bottom w:val="none" w:sz="0" w:space="0" w:color="auto"/>
                                    <w:right w:val="none" w:sz="0" w:space="0" w:color="auto"/>
                                  </w:divBdr>
                                </w:div>
                                <w:div w:id="521361844">
                                  <w:marLeft w:val="0"/>
                                  <w:marRight w:val="0"/>
                                  <w:marTop w:val="0"/>
                                  <w:marBottom w:val="0"/>
                                  <w:divBdr>
                                    <w:top w:val="none" w:sz="0" w:space="0" w:color="auto"/>
                                    <w:left w:val="none" w:sz="0" w:space="0" w:color="auto"/>
                                    <w:bottom w:val="none" w:sz="0" w:space="0" w:color="auto"/>
                                    <w:right w:val="none" w:sz="0" w:space="0" w:color="auto"/>
                                  </w:divBdr>
                                </w:div>
                                <w:div w:id="20865717">
                                  <w:marLeft w:val="0"/>
                                  <w:marRight w:val="0"/>
                                  <w:marTop w:val="0"/>
                                  <w:marBottom w:val="0"/>
                                  <w:divBdr>
                                    <w:top w:val="none" w:sz="0" w:space="0" w:color="auto"/>
                                    <w:left w:val="none" w:sz="0" w:space="0" w:color="auto"/>
                                    <w:bottom w:val="none" w:sz="0" w:space="0" w:color="auto"/>
                                    <w:right w:val="none" w:sz="0" w:space="0" w:color="auto"/>
                                  </w:divBdr>
                                </w:div>
                                <w:div w:id="1456676216">
                                  <w:marLeft w:val="0"/>
                                  <w:marRight w:val="0"/>
                                  <w:marTop w:val="0"/>
                                  <w:marBottom w:val="0"/>
                                  <w:divBdr>
                                    <w:top w:val="none" w:sz="0" w:space="0" w:color="auto"/>
                                    <w:left w:val="none" w:sz="0" w:space="0" w:color="auto"/>
                                    <w:bottom w:val="none" w:sz="0" w:space="0" w:color="auto"/>
                                    <w:right w:val="none" w:sz="0" w:space="0" w:color="auto"/>
                                  </w:divBdr>
                                </w:div>
                                <w:div w:id="366175375">
                                  <w:marLeft w:val="0"/>
                                  <w:marRight w:val="0"/>
                                  <w:marTop w:val="0"/>
                                  <w:marBottom w:val="0"/>
                                  <w:divBdr>
                                    <w:top w:val="none" w:sz="0" w:space="0" w:color="auto"/>
                                    <w:left w:val="none" w:sz="0" w:space="0" w:color="auto"/>
                                    <w:bottom w:val="none" w:sz="0" w:space="0" w:color="auto"/>
                                    <w:right w:val="none" w:sz="0" w:space="0" w:color="auto"/>
                                  </w:divBdr>
                                </w:div>
                                <w:div w:id="1928079467">
                                  <w:marLeft w:val="0"/>
                                  <w:marRight w:val="0"/>
                                  <w:marTop w:val="0"/>
                                  <w:marBottom w:val="0"/>
                                  <w:divBdr>
                                    <w:top w:val="none" w:sz="0" w:space="0" w:color="auto"/>
                                    <w:left w:val="none" w:sz="0" w:space="0" w:color="auto"/>
                                    <w:bottom w:val="none" w:sz="0" w:space="0" w:color="auto"/>
                                    <w:right w:val="none" w:sz="0" w:space="0" w:color="auto"/>
                                  </w:divBdr>
                                </w:div>
                                <w:div w:id="861868248">
                                  <w:marLeft w:val="0"/>
                                  <w:marRight w:val="0"/>
                                  <w:marTop w:val="0"/>
                                  <w:marBottom w:val="0"/>
                                  <w:divBdr>
                                    <w:top w:val="none" w:sz="0" w:space="0" w:color="auto"/>
                                    <w:left w:val="none" w:sz="0" w:space="0" w:color="auto"/>
                                    <w:bottom w:val="none" w:sz="0" w:space="0" w:color="auto"/>
                                    <w:right w:val="none" w:sz="0" w:space="0" w:color="auto"/>
                                  </w:divBdr>
                                </w:div>
                                <w:div w:id="832913585">
                                  <w:marLeft w:val="0"/>
                                  <w:marRight w:val="0"/>
                                  <w:marTop w:val="0"/>
                                  <w:marBottom w:val="0"/>
                                  <w:divBdr>
                                    <w:top w:val="none" w:sz="0" w:space="0" w:color="auto"/>
                                    <w:left w:val="none" w:sz="0" w:space="0" w:color="auto"/>
                                    <w:bottom w:val="none" w:sz="0" w:space="0" w:color="auto"/>
                                    <w:right w:val="none" w:sz="0" w:space="0" w:color="auto"/>
                                  </w:divBdr>
                                </w:div>
                                <w:div w:id="1482041348">
                                  <w:marLeft w:val="0"/>
                                  <w:marRight w:val="0"/>
                                  <w:marTop w:val="0"/>
                                  <w:marBottom w:val="0"/>
                                  <w:divBdr>
                                    <w:top w:val="none" w:sz="0" w:space="0" w:color="auto"/>
                                    <w:left w:val="none" w:sz="0" w:space="0" w:color="auto"/>
                                    <w:bottom w:val="none" w:sz="0" w:space="0" w:color="auto"/>
                                    <w:right w:val="none" w:sz="0" w:space="0" w:color="auto"/>
                                  </w:divBdr>
                                </w:div>
                                <w:div w:id="997656858">
                                  <w:marLeft w:val="0"/>
                                  <w:marRight w:val="0"/>
                                  <w:marTop w:val="0"/>
                                  <w:marBottom w:val="0"/>
                                  <w:divBdr>
                                    <w:top w:val="none" w:sz="0" w:space="0" w:color="auto"/>
                                    <w:left w:val="none" w:sz="0" w:space="0" w:color="auto"/>
                                    <w:bottom w:val="none" w:sz="0" w:space="0" w:color="auto"/>
                                    <w:right w:val="none" w:sz="0" w:space="0" w:color="auto"/>
                                  </w:divBdr>
                                </w:div>
                                <w:div w:id="905995848">
                                  <w:marLeft w:val="0"/>
                                  <w:marRight w:val="0"/>
                                  <w:marTop w:val="0"/>
                                  <w:marBottom w:val="0"/>
                                  <w:divBdr>
                                    <w:top w:val="none" w:sz="0" w:space="0" w:color="auto"/>
                                    <w:left w:val="none" w:sz="0" w:space="0" w:color="auto"/>
                                    <w:bottom w:val="none" w:sz="0" w:space="0" w:color="auto"/>
                                    <w:right w:val="none" w:sz="0" w:space="0" w:color="auto"/>
                                  </w:divBdr>
                                </w:div>
                                <w:div w:id="1998026974">
                                  <w:marLeft w:val="0"/>
                                  <w:marRight w:val="0"/>
                                  <w:marTop w:val="0"/>
                                  <w:marBottom w:val="0"/>
                                  <w:divBdr>
                                    <w:top w:val="none" w:sz="0" w:space="0" w:color="auto"/>
                                    <w:left w:val="none" w:sz="0" w:space="0" w:color="auto"/>
                                    <w:bottom w:val="none" w:sz="0" w:space="0" w:color="auto"/>
                                    <w:right w:val="none" w:sz="0" w:space="0" w:color="auto"/>
                                  </w:divBdr>
                                </w:div>
                                <w:div w:id="2035961485">
                                  <w:marLeft w:val="0"/>
                                  <w:marRight w:val="0"/>
                                  <w:marTop w:val="0"/>
                                  <w:marBottom w:val="0"/>
                                  <w:divBdr>
                                    <w:top w:val="none" w:sz="0" w:space="0" w:color="auto"/>
                                    <w:left w:val="none" w:sz="0" w:space="0" w:color="auto"/>
                                    <w:bottom w:val="none" w:sz="0" w:space="0" w:color="auto"/>
                                    <w:right w:val="none" w:sz="0" w:space="0" w:color="auto"/>
                                  </w:divBdr>
                                </w:div>
                                <w:div w:id="664673070">
                                  <w:marLeft w:val="0"/>
                                  <w:marRight w:val="0"/>
                                  <w:marTop w:val="0"/>
                                  <w:marBottom w:val="0"/>
                                  <w:divBdr>
                                    <w:top w:val="none" w:sz="0" w:space="0" w:color="auto"/>
                                    <w:left w:val="none" w:sz="0" w:space="0" w:color="auto"/>
                                    <w:bottom w:val="none" w:sz="0" w:space="0" w:color="auto"/>
                                    <w:right w:val="none" w:sz="0" w:space="0" w:color="auto"/>
                                  </w:divBdr>
                                </w:div>
                                <w:div w:id="1312948635">
                                  <w:marLeft w:val="0"/>
                                  <w:marRight w:val="0"/>
                                  <w:marTop w:val="0"/>
                                  <w:marBottom w:val="0"/>
                                  <w:divBdr>
                                    <w:top w:val="none" w:sz="0" w:space="0" w:color="auto"/>
                                    <w:left w:val="none" w:sz="0" w:space="0" w:color="auto"/>
                                    <w:bottom w:val="none" w:sz="0" w:space="0" w:color="auto"/>
                                    <w:right w:val="none" w:sz="0" w:space="0" w:color="auto"/>
                                  </w:divBdr>
                                </w:div>
                                <w:div w:id="851724083">
                                  <w:marLeft w:val="0"/>
                                  <w:marRight w:val="0"/>
                                  <w:marTop w:val="0"/>
                                  <w:marBottom w:val="0"/>
                                  <w:divBdr>
                                    <w:top w:val="none" w:sz="0" w:space="0" w:color="auto"/>
                                    <w:left w:val="none" w:sz="0" w:space="0" w:color="auto"/>
                                    <w:bottom w:val="none" w:sz="0" w:space="0" w:color="auto"/>
                                    <w:right w:val="none" w:sz="0" w:space="0" w:color="auto"/>
                                  </w:divBdr>
                                </w:div>
                                <w:div w:id="201333775">
                                  <w:marLeft w:val="0"/>
                                  <w:marRight w:val="0"/>
                                  <w:marTop w:val="0"/>
                                  <w:marBottom w:val="0"/>
                                  <w:divBdr>
                                    <w:top w:val="none" w:sz="0" w:space="0" w:color="auto"/>
                                    <w:left w:val="none" w:sz="0" w:space="0" w:color="auto"/>
                                    <w:bottom w:val="none" w:sz="0" w:space="0" w:color="auto"/>
                                    <w:right w:val="none" w:sz="0" w:space="0" w:color="auto"/>
                                  </w:divBdr>
                                </w:div>
                                <w:div w:id="1772700082">
                                  <w:marLeft w:val="0"/>
                                  <w:marRight w:val="0"/>
                                  <w:marTop w:val="0"/>
                                  <w:marBottom w:val="0"/>
                                  <w:divBdr>
                                    <w:top w:val="none" w:sz="0" w:space="0" w:color="auto"/>
                                    <w:left w:val="none" w:sz="0" w:space="0" w:color="auto"/>
                                    <w:bottom w:val="none" w:sz="0" w:space="0" w:color="auto"/>
                                    <w:right w:val="none" w:sz="0" w:space="0" w:color="auto"/>
                                  </w:divBdr>
                                </w:div>
                                <w:div w:id="1725366799">
                                  <w:marLeft w:val="0"/>
                                  <w:marRight w:val="0"/>
                                  <w:marTop w:val="0"/>
                                  <w:marBottom w:val="0"/>
                                  <w:divBdr>
                                    <w:top w:val="none" w:sz="0" w:space="0" w:color="auto"/>
                                    <w:left w:val="none" w:sz="0" w:space="0" w:color="auto"/>
                                    <w:bottom w:val="none" w:sz="0" w:space="0" w:color="auto"/>
                                    <w:right w:val="none" w:sz="0" w:space="0" w:color="auto"/>
                                  </w:divBdr>
                                </w:div>
                                <w:div w:id="2131702520">
                                  <w:marLeft w:val="0"/>
                                  <w:marRight w:val="0"/>
                                  <w:marTop w:val="0"/>
                                  <w:marBottom w:val="0"/>
                                  <w:divBdr>
                                    <w:top w:val="none" w:sz="0" w:space="0" w:color="auto"/>
                                    <w:left w:val="none" w:sz="0" w:space="0" w:color="auto"/>
                                    <w:bottom w:val="none" w:sz="0" w:space="0" w:color="auto"/>
                                    <w:right w:val="none" w:sz="0" w:space="0" w:color="auto"/>
                                  </w:divBdr>
                                </w:div>
                                <w:div w:id="1990478011">
                                  <w:marLeft w:val="0"/>
                                  <w:marRight w:val="0"/>
                                  <w:marTop w:val="0"/>
                                  <w:marBottom w:val="0"/>
                                  <w:divBdr>
                                    <w:top w:val="none" w:sz="0" w:space="0" w:color="auto"/>
                                    <w:left w:val="none" w:sz="0" w:space="0" w:color="auto"/>
                                    <w:bottom w:val="none" w:sz="0" w:space="0" w:color="auto"/>
                                    <w:right w:val="none" w:sz="0" w:space="0" w:color="auto"/>
                                  </w:divBdr>
                                </w:div>
                                <w:div w:id="1207570789">
                                  <w:marLeft w:val="0"/>
                                  <w:marRight w:val="0"/>
                                  <w:marTop w:val="0"/>
                                  <w:marBottom w:val="0"/>
                                  <w:divBdr>
                                    <w:top w:val="none" w:sz="0" w:space="0" w:color="auto"/>
                                    <w:left w:val="none" w:sz="0" w:space="0" w:color="auto"/>
                                    <w:bottom w:val="none" w:sz="0" w:space="0" w:color="auto"/>
                                    <w:right w:val="none" w:sz="0" w:space="0" w:color="auto"/>
                                  </w:divBdr>
                                </w:div>
                                <w:div w:id="1505437365">
                                  <w:marLeft w:val="0"/>
                                  <w:marRight w:val="0"/>
                                  <w:marTop w:val="0"/>
                                  <w:marBottom w:val="0"/>
                                  <w:divBdr>
                                    <w:top w:val="none" w:sz="0" w:space="0" w:color="auto"/>
                                    <w:left w:val="none" w:sz="0" w:space="0" w:color="auto"/>
                                    <w:bottom w:val="none" w:sz="0" w:space="0" w:color="auto"/>
                                    <w:right w:val="none" w:sz="0" w:space="0" w:color="auto"/>
                                  </w:divBdr>
                                </w:div>
                                <w:div w:id="70741457">
                                  <w:marLeft w:val="0"/>
                                  <w:marRight w:val="0"/>
                                  <w:marTop w:val="0"/>
                                  <w:marBottom w:val="0"/>
                                  <w:divBdr>
                                    <w:top w:val="none" w:sz="0" w:space="0" w:color="auto"/>
                                    <w:left w:val="none" w:sz="0" w:space="0" w:color="auto"/>
                                    <w:bottom w:val="none" w:sz="0" w:space="0" w:color="auto"/>
                                    <w:right w:val="none" w:sz="0" w:space="0" w:color="auto"/>
                                  </w:divBdr>
                                </w:div>
                                <w:div w:id="539391913">
                                  <w:marLeft w:val="0"/>
                                  <w:marRight w:val="0"/>
                                  <w:marTop w:val="0"/>
                                  <w:marBottom w:val="0"/>
                                  <w:divBdr>
                                    <w:top w:val="none" w:sz="0" w:space="0" w:color="auto"/>
                                    <w:left w:val="none" w:sz="0" w:space="0" w:color="auto"/>
                                    <w:bottom w:val="none" w:sz="0" w:space="0" w:color="auto"/>
                                    <w:right w:val="none" w:sz="0" w:space="0" w:color="auto"/>
                                  </w:divBdr>
                                </w:div>
                                <w:div w:id="829444933">
                                  <w:marLeft w:val="0"/>
                                  <w:marRight w:val="0"/>
                                  <w:marTop w:val="0"/>
                                  <w:marBottom w:val="0"/>
                                  <w:divBdr>
                                    <w:top w:val="none" w:sz="0" w:space="0" w:color="auto"/>
                                    <w:left w:val="none" w:sz="0" w:space="0" w:color="auto"/>
                                    <w:bottom w:val="none" w:sz="0" w:space="0" w:color="auto"/>
                                    <w:right w:val="none" w:sz="0" w:space="0" w:color="auto"/>
                                  </w:divBdr>
                                </w:div>
                                <w:div w:id="452208276">
                                  <w:marLeft w:val="0"/>
                                  <w:marRight w:val="0"/>
                                  <w:marTop w:val="0"/>
                                  <w:marBottom w:val="0"/>
                                  <w:divBdr>
                                    <w:top w:val="none" w:sz="0" w:space="0" w:color="auto"/>
                                    <w:left w:val="none" w:sz="0" w:space="0" w:color="auto"/>
                                    <w:bottom w:val="none" w:sz="0" w:space="0" w:color="auto"/>
                                    <w:right w:val="none" w:sz="0" w:space="0" w:color="auto"/>
                                  </w:divBdr>
                                </w:div>
                                <w:div w:id="460154528">
                                  <w:marLeft w:val="0"/>
                                  <w:marRight w:val="0"/>
                                  <w:marTop w:val="0"/>
                                  <w:marBottom w:val="0"/>
                                  <w:divBdr>
                                    <w:top w:val="none" w:sz="0" w:space="0" w:color="auto"/>
                                    <w:left w:val="none" w:sz="0" w:space="0" w:color="auto"/>
                                    <w:bottom w:val="none" w:sz="0" w:space="0" w:color="auto"/>
                                    <w:right w:val="none" w:sz="0" w:space="0" w:color="auto"/>
                                  </w:divBdr>
                                </w:div>
                                <w:div w:id="628628458">
                                  <w:marLeft w:val="0"/>
                                  <w:marRight w:val="0"/>
                                  <w:marTop w:val="0"/>
                                  <w:marBottom w:val="0"/>
                                  <w:divBdr>
                                    <w:top w:val="none" w:sz="0" w:space="0" w:color="auto"/>
                                    <w:left w:val="none" w:sz="0" w:space="0" w:color="auto"/>
                                    <w:bottom w:val="none" w:sz="0" w:space="0" w:color="auto"/>
                                    <w:right w:val="none" w:sz="0" w:space="0" w:color="auto"/>
                                  </w:divBdr>
                                </w:div>
                                <w:div w:id="24335821">
                                  <w:marLeft w:val="0"/>
                                  <w:marRight w:val="0"/>
                                  <w:marTop w:val="0"/>
                                  <w:marBottom w:val="0"/>
                                  <w:divBdr>
                                    <w:top w:val="none" w:sz="0" w:space="0" w:color="auto"/>
                                    <w:left w:val="none" w:sz="0" w:space="0" w:color="auto"/>
                                    <w:bottom w:val="none" w:sz="0" w:space="0" w:color="auto"/>
                                    <w:right w:val="none" w:sz="0" w:space="0" w:color="auto"/>
                                  </w:divBdr>
                                </w:div>
                                <w:div w:id="708142376">
                                  <w:marLeft w:val="0"/>
                                  <w:marRight w:val="0"/>
                                  <w:marTop w:val="0"/>
                                  <w:marBottom w:val="0"/>
                                  <w:divBdr>
                                    <w:top w:val="none" w:sz="0" w:space="0" w:color="auto"/>
                                    <w:left w:val="none" w:sz="0" w:space="0" w:color="auto"/>
                                    <w:bottom w:val="none" w:sz="0" w:space="0" w:color="auto"/>
                                    <w:right w:val="none" w:sz="0" w:space="0" w:color="auto"/>
                                  </w:divBdr>
                                </w:div>
                                <w:div w:id="1320814936">
                                  <w:marLeft w:val="0"/>
                                  <w:marRight w:val="0"/>
                                  <w:marTop w:val="0"/>
                                  <w:marBottom w:val="0"/>
                                  <w:divBdr>
                                    <w:top w:val="none" w:sz="0" w:space="0" w:color="auto"/>
                                    <w:left w:val="none" w:sz="0" w:space="0" w:color="auto"/>
                                    <w:bottom w:val="none" w:sz="0" w:space="0" w:color="auto"/>
                                    <w:right w:val="none" w:sz="0" w:space="0" w:color="auto"/>
                                  </w:divBdr>
                                </w:div>
                                <w:div w:id="287972665">
                                  <w:marLeft w:val="0"/>
                                  <w:marRight w:val="0"/>
                                  <w:marTop w:val="0"/>
                                  <w:marBottom w:val="0"/>
                                  <w:divBdr>
                                    <w:top w:val="none" w:sz="0" w:space="0" w:color="auto"/>
                                    <w:left w:val="none" w:sz="0" w:space="0" w:color="auto"/>
                                    <w:bottom w:val="none" w:sz="0" w:space="0" w:color="auto"/>
                                    <w:right w:val="none" w:sz="0" w:space="0" w:color="auto"/>
                                  </w:divBdr>
                                </w:div>
                                <w:div w:id="430663576">
                                  <w:marLeft w:val="0"/>
                                  <w:marRight w:val="0"/>
                                  <w:marTop w:val="0"/>
                                  <w:marBottom w:val="0"/>
                                  <w:divBdr>
                                    <w:top w:val="none" w:sz="0" w:space="0" w:color="auto"/>
                                    <w:left w:val="none" w:sz="0" w:space="0" w:color="auto"/>
                                    <w:bottom w:val="none" w:sz="0" w:space="0" w:color="auto"/>
                                    <w:right w:val="none" w:sz="0" w:space="0" w:color="auto"/>
                                  </w:divBdr>
                                </w:div>
                                <w:div w:id="1269194864">
                                  <w:marLeft w:val="0"/>
                                  <w:marRight w:val="0"/>
                                  <w:marTop w:val="0"/>
                                  <w:marBottom w:val="0"/>
                                  <w:divBdr>
                                    <w:top w:val="none" w:sz="0" w:space="0" w:color="auto"/>
                                    <w:left w:val="none" w:sz="0" w:space="0" w:color="auto"/>
                                    <w:bottom w:val="none" w:sz="0" w:space="0" w:color="auto"/>
                                    <w:right w:val="none" w:sz="0" w:space="0" w:color="auto"/>
                                  </w:divBdr>
                                </w:div>
                                <w:div w:id="1578898124">
                                  <w:marLeft w:val="0"/>
                                  <w:marRight w:val="0"/>
                                  <w:marTop w:val="0"/>
                                  <w:marBottom w:val="0"/>
                                  <w:divBdr>
                                    <w:top w:val="none" w:sz="0" w:space="0" w:color="auto"/>
                                    <w:left w:val="none" w:sz="0" w:space="0" w:color="auto"/>
                                    <w:bottom w:val="none" w:sz="0" w:space="0" w:color="auto"/>
                                    <w:right w:val="none" w:sz="0" w:space="0" w:color="auto"/>
                                  </w:divBdr>
                                </w:div>
                                <w:div w:id="441458639">
                                  <w:marLeft w:val="0"/>
                                  <w:marRight w:val="0"/>
                                  <w:marTop w:val="0"/>
                                  <w:marBottom w:val="0"/>
                                  <w:divBdr>
                                    <w:top w:val="none" w:sz="0" w:space="0" w:color="auto"/>
                                    <w:left w:val="none" w:sz="0" w:space="0" w:color="auto"/>
                                    <w:bottom w:val="none" w:sz="0" w:space="0" w:color="auto"/>
                                    <w:right w:val="none" w:sz="0" w:space="0" w:color="auto"/>
                                  </w:divBdr>
                                </w:div>
                                <w:div w:id="1737312385">
                                  <w:marLeft w:val="0"/>
                                  <w:marRight w:val="0"/>
                                  <w:marTop w:val="0"/>
                                  <w:marBottom w:val="0"/>
                                  <w:divBdr>
                                    <w:top w:val="none" w:sz="0" w:space="0" w:color="auto"/>
                                    <w:left w:val="none" w:sz="0" w:space="0" w:color="auto"/>
                                    <w:bottom w:val="none" w:sz="0" w:space="0" w:color="auto"/>
                                    <w:right w:val="none" w:sz="0" w:space="0" w:color="auto"/>
                                  </w:divBdr>
                                </w:div>
                                <w:div w:id="753166415">
                                  <w:marLeft w:val="0"/>
                                  <w:marRight w:val="0"/>
                                  <w:marTop w:val="0"/>
                                  <w:marBottom w:val="0"/>
                                  <w:divBdr>
                                    <w:top w:val="none" w:sz="0" w:space="0" w:color="auto"/>
                                    <w:left w:val="none" w:sz="0" w:space="0" w:color="auto"/>
                                    <w:bottom w:val="none" w:sz="0" w:space="0" w:color="auto"/>
                                    <w:right w:val="none" w:sz="0" w:space="0" w:color="auto"/>
                                  </w:divBdr>
                                </w:div>
                                <w:div w:id="1476603346">
                                  <w:marLeft w:val="0"/>
                                  <w:marRight w:val="0"/>
                                  <w:marTop w:val="0"/>
                                  <w:marBottom w:val="0"/>
                                  <w:divBdr>
                                    <w:top w:val="none" w:sz="0" w:space="0" w:color="auto"/>
                                    <w:left w:val="none" w:sz="0" w:space="0" w:color="auto"/>
                                    <w:bottom w:val="none" w:sz="0" w:space="0" w:color="auto"/>
                                    <w:right w:val="none" w:sz="0" w:space="0" w:color="auto"/>
                                  </w:divBdr>
                                </w:div>
                                <w:div w:id="1683701665">
                                  <w:marLeft w:val="0"/>
                                  <w:marRight w:val="0"/>
                                  <w:marTop w:val="0"/>
                                  <w:marBottom w:val="0"/>
                                  <w:divBdr>
                                    <w:top w:val="none" w:sz="0" w:space="0" w:color="auto"/>
                                    <w:left w:val="none" w:sz="0" w:space="0" w:color="auto"/>
                                    <w:bottom w:val="none" w:sz="0" w:space="0" w:color="auto"/>
                                    <w:right w:val="none" w:sz="0" w:space="0" w:color="auto"/>
                                  </w:divBdr>
                                </w:div>
                                <w:div w:id="190120014">
                                  <w:marLeft w:val="0"/>
                                  <w:marRight w:val="0"/>
                                  <w:marTop w:val="0"/>
                                  <w:marBottom w:val="0"/>
                                  <w:divBdr>
                                    <w:top w:val="none" w:sz="0" w:space="0" w:color="auto"/>
                                    <w:left w:val="none" w:sz="0" w:space="0" w:color="auto"/>
                                    <w:bottom w:val="none" w:sz="0" w:space="0" w:color="auto"/>
                                    <w:right w:val="none" w:sz="0" w:space="0" w:color="auto"/>
                                  </w:divBdr>
                                </w:div>
                                <w:div w:id="763066727">
                                  <w:marLeft w:val="0"/>
                                  <w:marRight w:val="0"/>
                                  <w:marTop w:val="0"/>
                                  <w:marBottom w:val="0"/>
                                  <w:divBdr>
                                    <w:top w:val="none" w:sz="0" w:space="0" w:color="auto"/>
                                    <w:left w:val="none" w:sz="0" w:space="0" w:color="auto"/>
                                    <w:bottom w:val="none" w:sz="0" w:space="0" w:color="auto"/>
                                    <w:right w:val="none" w:sz="0" w:space="0" w:color="auto"/>
                                  </w:divBdr>
                                </w:div>
                                <w:div w:id="192615514">
                                  <w:marLeft w:val="0"/>
                                  <w:marRight w:val="0"/>
                                  <w:marTop w:val="0"/>
                                  <w:marBottom w:val="0"/>
                                  <w:divBdr>
                                    <w:top w:val="none" w:sz="0" w:space="0" w:color="auto"/>
                                    <w:left w:val="none" w:sz="0" w:space="0" w:color="auto"/>
                                    <w:bottom w:val="none" w:sz="0" w:space="0" w:color="auto"/>
                                    <w:right w:val="none" w:sz="0" w:space="0" w:color="auto"/>
                                  </w:divBdr>
                                </w:div>
                                <w:div w:id="1477992992">
                                  <w:marLeft w:val="0"/>
                                  <w:marRight w:val="0"/>
                                  <w:marTop w:val="0"/>
                                  <w:marBottom w:val="0"/>
                                  <w:divBdr>
                                    <w:top w:val="none" w:sz="0" w:space="0" w:color="auto"/>
                                    <w:left w:val="none" w:sz="0" w:space="0" w:color="auto"/>
                                    <w:bottom w:val="none" w:sz="0" w:space="0" w:color="auto"/>
                                    <w:right w:val="none" w:sz="0" w:space="0" w:color="auto"/>
                                  </w:divBdr>
                                </w:div>
                                <w:div w:id="235283011">
                                  <w:marLeft w:val="0"/>
                                  <w:marRight w:val="0"/>
                                  <w:marTop w:val="0"/>
                                  <w:marBottom w:val="0"/>
                                  <w:divBdr>
                                    <w:top w:val="none" w:sz="0" w:space="0" w:color="auto"/>
                                    <w:left w:val="none" w:sz="0" w:space="0" w:color="auto"/>
                                    <w:bottom w:val="none" w:sz="0" w:space="0" w:color="auto"/>
                                    <w:right w:val="none" w:sz="0" w:space="0" w:color="auto"/>
                                  </w:divBdr>
                                </w:div>
                                <w:div w:id="1825468153">
                                  <w:marLeft w:val="0"/>
                                  <w:marRight w:val="0"/>
                                  <w:marTop w:val="0"/>
                                  <w:marBottom w:val="0"/>
                                  <w:divBdr>
                                    <w:top w:val="none" w:sz="0" w:space="0" w:color="auto"/>
                                    <w:left w:val="none" w:sz="0" w:space="0" w:color="auto"/>
                                    <w:bottom w:val="none" w:sz="0" w:space="0" w:color="auto"/>
                                    <w:right w:val="none" w:sz="0" w:space="0" w:color="auto"/>
                                  </w:divBdr>
                                </w:div>
                                <w:div w:id="1767923431">
                                  <w:marLeft w:val="0"/>
                                  <w:marRight w:val="0"/>
                                  <w:marTop w:val="0"/>
                                  <w:marBottom w:val="0"/>
                                  <w:divBdr>
                                    <w:top w:val="none" w:sz="0" w:space="0" w:color="auto"/>
                                    <w:left w:val="none" w:sz="0" w:space="0" w:color="auto"/>
                                    <w:bottom w:val="none" w:sz="0" w:space="0" w:color="auto"/>
                                    <w:right w:val="none" w:sz="0" w:space="0" w:color="auto"/>
                                  </w:divBdr>
                                </w:div>
                                <w:div w:id="1760712248">
                                  <w:marLeft w:val="0"/>
                                  <w:marRight w:val="0"/>
                                  <w:marTop w:val="0"/>
                                  <w:marBottom w:val="0"/>
                                  <w:divBdr>
                                    <w:top w:val="none" w:sz="0" w:space="0" w:color="auto"/>
                                    <w:left w:val="none" w:sz="0" w:space="0" w:color="auto"/>
                                    <w:bottom w:val="none" w:sz="0" w:space="0" w:color="auto"/>
                                    <w:right w:val="none" w:sz="0" w:space="0" w:color="auto"/>
                                  </w:divBdr>
                                </w:div>
                                <w:div w:id="978418701">
                                  <w:marLeft w:val="0"/>
                                  <w:marRight w:val="0"/>
                                  <w:marTop w:val="0"/>
                                  <w:marBottom w:val="0"/>
                                  <w:divBdr>
                                    <w:top w:val="none" w:sz="0" w:space="0" w:color="auto"/>
                                    <w:left w:val="none" w:sz="0" w:space="0" w:color="auto"/>
                                    <w:bottom w:val="none" w:sz="0" w:space="0" w:color="auto"/>
                                    <w:right w:val="none" w:sz="0" w:space="0" w:color="auto"/>
                                  </w:divBdr>
                                </w:div>
                                <w:div w:id="504320375">
                                  <w:marLeft w:val="0"/>
                                  <w:marRight w:val="0"/>
                                  <w:marTop w:val="0"/>
                                  <w:marBottom w:val="0"/>
                                  <w:divBdr>
                                    <w:top w:val="none" w:sz="0" w:space="0" w:color="auto"/>
                                    <w:left w:val="none" w:sz="0" w:space="0" w:color="auto"/>
                                    <w:bottom w:val="none" w:sz="0" w:space="0" w:color="auto"/>
                                    <w:right w:val="none" w:sz="0" w:space="0" w:color="auto"/>
                                  </w:divBdr>
                                </w:div>
                                <w:div w:id="1924221623">
                                  <w:marLeft w:val="0"/>
                                  <w:marRight w:val="0"/>
                                  <w:marTop w:val="0"/>
                                  <w:marBottom w:val="0"/>
                                  <w:divBdr>
                                    <w:top w:val="none" w:sz="0" w:space="0" w:color="auto"/>
                                    <w:left w:val="none" w:sz="0" w:space="0" w:color="auto"/>
                                    <w:bottom w:val="none" w:sz="0" w:space="0" w:color="auto"/>
                                    <w:right w:val="none" w:sz="0" w:space="0" w:color="auto"/>
                                  </w:divBdr>
                                </w:div>
                                <w:div w:id="1903521620">
                                  <w:marLeft w:val="0"/>
                                  <w:marRight w:val="0"/>
                                  <w:marTop w:val="0"/>
                                  <w:marBottom w:val="0"/>
                                  <w:divBdr>
                                    <w:top w:val="none" w:sz="0" w:space="0" w:color="auto"/>
                                    <w:left w:val="none" w:sz="0" w:space="0" w:color="auto"/>
                                    <w:bottom w:val="none" w:sz="0" w:space="0" w:color="auto"/>
                                    <w:right w:val="none" w:sz="0" w:space="0" w:color="auto"/>
                                  </w:divBdr>
                                </w:div>
                                <w:div w:id="72824206">
                                  <w:marLeft w:val="0"/>
                                  <w:marRight w:val="0"/>
                                  <w:marTop w:val="0"/>
                                  <w:marBottom w:val="0"/>
                                  <w:divBdr>
                                    <w:top w:val="none" w:sz="0" w:space="0" w:color="auto"/>
                                    <w:left w:val="none" w:sz="0" w:space="0" w:color="auto"/>
                                    <w:bottom w:val="none" w:sz="0" w:space="0" w:color="auto"/>
                                    <w:right w:val="none" w:sz="0" w:space="0" w:color="auto"/>
                                  </w:divBdr>
                                </w:div>
                                <w:div w:id="225141904">
                                  <w:marLeft w:val="0"/>
                                  <w:marRight w:val="0"/>
                                  <w:marTop w:val="0"/>
                                  <w:marBottom w:val="0"/>
                                  <w:divBdr>
                                    <w:top w:val="none" w:sz="0" w:space="0" w:color="auto"/>
                                    <w:left w:val="none" w:sz="0" w:space="0" w:color="auto"/>
                                    <w:bottom w:val="none" w:sz="0" w:space="0" w:color="auto"/>
                                    <w:right w:val="none" w:sz="0" w:space="0" w:color="auto"/>
                                  </w:divBdr>
                                </w:div>
                                <w:div w:id="2110881497">
                                  <w:marLeft w:val="0"/>
                                  <w:marRight w:val="0"/>
                                  <w:marTop w:val="0"/>
                                  <w:marBottom w:val="0"/>
                                  <w:divBdr>
                                    <w:top w:val="none" w:sz="0" w:space="0" w:color="auto"/>
                                    <w:left w:val="none" w:sz="0" w:space="0" w:color="auto"/>
                                    <w:bottom w:val="none" w:sz="0" w:space="0" w:color="auto"/>
                                    <w:right w:val="none" w:sz="0" w:space="0" w:color="auto"/>
                                  </w:divBdr>
                                </w:div>
                                <w:div w:id="2071150958">
                                  <w:marLeft w:val="0"/>
                                  <w:marRight w:val="0"/>
                                  <w:marTop w:val="0"/>
                                  <w:marBottom w:val="0"/>
                                  <w:divBdr>
                                    <w:top w:val="none" w:sz="0" w:space="0" w:color="auto"/>
                                    <w:left w:val="none" w:sz="0" w:space="0" w:color="auto"/>
                                    <w:bottom w:val="none" w:sz="0" w:space="0" w:color="auto"/>
                                    <w:right w:val="none" w:sz="0" w:space="0" w:color="auto"/>
                                  </w:divBdr>
                                </w:div>
                                <w:div w:id="1008677663">
                                  <w:marLeft w:val="0"/>
                                  <w:marRight w:val="0"/>
                                  <w:marTop w:val="0"/>
                                  <w:marBottom w:val="0"/>
                                  <w:divBdr>
                                    <w:top w:val="none" w:sz="0" w:space="0" w:color="auto"/>
                                    <w:left w:val="none" w:sz="0" w:space="0" w:color="auto"/>
                                    <w:bottom w:val="none" w:sz="0" w:space="0" w:color="auto"/>
                                    <w:right w:val="none" w:sz="0" w:space="0" w:color="auto"/>
                                  </w:divBdr>
                                </w:div>
                                <w:div w:id="1325468805">
                                  <w:marLeft w:val="0"/>
                                  <w:marRight w:val="0"/>
                                  <w:marTop w:val="0"/>
                                  <w:marBottom w:val="0"/>
                                  <w:divBdr>
                                    <w:top w:val="none" w:sz="0" w:space="0" w:color="auto"/>
                                    <w:left w:val="none" w:sz="0" w:space="0" w:color="auto"/>
                                    <w:bottom w:val="none" w:sz="0" w:space="0" w:color="auto"/>
                                    <w:right w:val="none" w:sz="0" w:space="0" w:color="auto"/>
                                  </w:divBdr>
                                </w:div>
                                <w:div w:id="1246063294">
                                  <w:marLeft w:val="0"/>
                                  <w:marRight w:val="0"/>
                                  <w:marTop w:val="0"/>
                                  <w:marBottom w:val="0"/>
                                  <w:divBdr>
                                    <w:top w:val="none" w:sz="0" w:space="0" w:color="auto"/>
                                    <w:left w:val="none" w:sz="0" w:space="0" w:color="auto"/>
                                    <w:bottom w:val="none" w:sz="0" w:space="0" w:color="auto"/>
                                    <w:right w:val="none" w:sz="0" w:space="0" w:color="auto"/>
                                  </w:divBdr>
                                </w:div>
                                <w:div w:id="900868437">
                                  <w:marLeft w:val="0"/>
                                  <w:marRight w:val="0"/>
                                  <w:marTop w:val="0"/>
                                  <w:marBottom w:val="0"/>
                                  <w:divBdr>
                                    <w:top w:val="none" w:sz="0" w:space="0" w:color="auto"/>
                                    <w:left w:val="none" w:sz="0" w:space="0" w:color="auto"/>
                                    <w:bottom w:val="none" w:sz="0" w:space="0" w:color="auto"/>
                                    <w:right w:val="none" w:sz="0" w:space="0" w:color="auto"/>
                                  </w:divBdr>
                                </w:div>
                                <w:div w:id="998579804">
                                  <w:marLeft w:val="0"/>
                                  <w:marRight w:val="0"/>
                                  <w:marTop w:val="0"/>
                                  <w:marBottom w:val="0"/>
                                  <w:divBdr>
                                    <w:top w:val="none" w:sz="0" w:space="0" w:color="auto"/>
                                    <w:left w:val="none" w:sz="0" w:space="0" w:color="auto"/>
                                    <w:bottom w:val="none" w:sz="0" w:space="0" w:color="auto"/>
                                    <w:right w:val="none" w:sz="0" w:space="0" w:color="auto"/>
                                  </w:divBdr>
                                </w:div>
                                <w:div w:id="919868607">
                                  <w:marLeft w:val="0"/>
                                  <w:marRight w:val="0"/>
                                  <w:marTop w:val="0"/>
                                  <w:marBottom w:val="0"/>
                                  <w:divBdr>
                                    <w:top w:val="none" w:sz="0" w:space="0" w:color="auto"/>
                                    <w:left w:val="none" w:sz="0" w:space="0" w:color="auto"/>
                                    <w:bottom w:val="none" w:sz="0" w:space="0" w:color="auto"/>
                                    <w:right w:val="none" w:sz="0" w:space="0" w:color="auto"/>
                                  </w:divBdr>
                                </w:div>
                                <w:div w:id="2039429773">
                                  <w:marLeft w:val="0"/>
                                  <w:marRight w:val="0"/>
                                  <w:marTop w:val="0"/>
                                  <w:marBottom w:val="0"/>
                                  <w:divBdr>
                                    <w:top w:val="none" w:sz="0" w:space="0" w:color="auto"/>
                                    <w:left w:val="none" w:sz="0" w:space="0" w:color="auto"/>
                                    <w:bottom w:val="none" w:sz="0" w:space="0" w:color="auto"/>
                                    <w:right w:val="none" w:sz="0" w:space="0" w:color="auto"/>
                                  </w:divBdr>
                                </w:div>
                                <w:div w:id="1092317446">
                                  <w:marLeft w:val="0"/>
                                  <w:marRight w:val="0"/>
                                  <w:marTop w:val="0"/>
                                  <w:marBottom w:val="0"/>
                                  <w:divBdr>
                                    <w:top w:val="none" w:sz="0" w:space="0" w:color="auto"/>
                                    <w:left w:val="none" w:sz="0" w:space="0" w:color="auto"/>
                                    <w:bottom w:val="none" w:sz="0" w:space="0" w:color="auto"/>
                                    <w:right w:val="none" w:sz="0" w:space="0" w:color="auto"/>
                                  </w:divBdr>
                                </w:div>
                                <w:div w:id="503251906">
                                  <w:marLeft w:val="0"/>
                                  <w:marRight w:val="0"/>
                                  <w:marTop w:val="0"/>
                                  <w:marBottom w:val="0"/>
                                  <w:divBdr>
                                    <w:top w:val="none" w:sz="0" w:space="0" w:color="auto"/>
                                    <w:left w:val="none" w:sz="0" w:space="0" w:color="auto"/>
                                    <w:bottom w:val="none" w:sz="0" w:space="0" w:color="auto"/>
                                    <w:right w:val="none" w:sz="0" w:space="0" w:color="auto"/>
                                  </w:divBdr>
                                </w:div>
                                <w:div w:id="1084188013">
                                  <w:marLeft w:val="0"/>
                                  <w:marRight w:val="0"/>
                                  <w:marTop w:val="0"/>
                                  <w:marBottom w:val="0"/>
                                  <w:divBdr>
                                    <w:top w:val="none" w:sz="0" w:space="0" w:color="auto"/>
                                    <w:left w:val="none" w:sz="0" w:space="0" w:color="auto"/>
                                    <w:bottom w:val="none" w:sz="0" w:space="0" w:color="auto"/>
                                    <w:right w:val="none" w:sz="0" w:space="0" w:color="auto"/>
                                  </w:divBdr>
                                </w:div>
                                <w:div w:id="903029642">
                                  <w:marLeft w:val="0"/>
                                  <w:marRight w:val="0"/>
                                  <w:marTop w:val="0"/>
                                  <w:marBottom w:val="0"/>
                                  <w:divBdr>
                                    <w:top w:val="none" w:sz="0" w:space="0" w:color="auto"/>
                                    <w:left w:val="none" w:sz="0" w:space="0" w:color="auto"/>
                                    <w:bottom w:val="none" w:sz="0" w:space="0" w:color="auto"/>
                                    <w:right w:val="none" w:sz="0" w:space="0" w:color="auto"/>
                                  </w:divBdr>
                                </w:div>
                                <w:div w:id="89854462">
                                  <w:marLeft w:val="0"/>
                                  <w:marRight w:val="0"/>
                                  <w:marTop w:val="0"/>
                                  <w:marBottom w:val="0"/>
                                  <w:divBdr>
                                    <w:top w:val="none" w:sz="0" w:space="0" w:color="auto"/>
                                    <w:left w:val="none" w:sz="0" w:space="0" w:color="auto"/>
                                    <w:bottom w:val="none" w:sz="0" w:space="0" w:color="auto"/>
                                    <w:right w:val="none" w:sz="0" w:space="0" w:color="auto"/>
                                  </w:divBdr>
                                </w:div>
                                <w:div w:id="1572084298">
                                  <w:marLeft w:val="0"/>
                                  <w:marRight w:val="0"/>
                                  <w:marTop w:val="0"/>
                                  <w:marBottom w:val="0"/>
                                  <w:divBdr>
                                    <w:top w:val="none" w:sz="0" w:space="0" w:color="auto"/>
                                    <w:left w:val="none" w:sz="0" w:space="0" w:color="auto"/>
                                    <w:bottom w:val="none" w:sz="0" w:space="0" w:color="auto"/>
                                    <w:right w:val="none" w:sz="0" w:space="0" w:color="auto"/>
                                  </w:divBdr>
                                </w:div>
                                <w:div w:id="477190018">
                                  <w:marLeft w:val="0"/>
                                  <w:marRight w:val="0"/>
                                  <w:marTop w:val="0"/>
                                  <w:marBottom w:val="0"/>
                                  <w:divBdr>
                                    <w:top w:val="none" w:sz="0" w:space="0" w:color="auto"/>
                                    <w:left w:val="none" w:sz="0" w:space="0" w:color="auto"/>
                                    <w:bottom w:val="none" w:sz="0" w:space="0" w:color="auto"/>
                                    <w:right w:val="none" w:sz="0" w:space="0" w:color="auto"/>
                                  </w:divBdr>
                                </w:div>
                                <w:div w:id="790629573">
                                  <w:marLeft w:val="0"/>
                                  <w:marRight w:val="0"/>
                                  <w:marTop w:val="0"/>
                                  <w:marBottom w:val="0"/>
                                  <w:divBdr>
                                    <w:top w:val="none" w:sz="0" w:space="0" w:color="auto"/>
                                    <w:left w:val="none" w:sz="0" w:space="0" w:color="auto"/>
                                    <w:bottom w:val="none" w:sz="0" w:space="0" w:color="auto"/>
                                    <w:right w:val="none" w:sz="0" w:space="0" w:color="auto"/>
                                  </w:divBdr>
                                </w:div>
                                <w:div w:id="2027750850">
                                  <w:marLeft w:val="0"/>
                                  <w:marRight w:val="0"/>
                                  <w:marTop w:val="0"/>
                                  <w:marBottom w:val="0"/>
                                  <w:divBdr>
                                    <w:top w:val="none" w:sz="0" w:space="0" w:color="auto"/>
                                    <w:left w:val="none" w:sz="0" w:space="0" w:color="auto"/>
                                    <w:bottom w:val="none" w:sz="0" w:space="0" w:color="auto"/>
                                    <w:right w:val="none" w:sz="0" w:space="0" w:color="auto"/>
                                  </w:divBdr>
                                </w:div>
                                <w:div w:id="2001032868">
                                  <w:marLeft w:val="0"/>
                                  <w:marRight w:val="0"/>
                                  <w:marTop w:val="0"/>
                                  <w:marBottom w:val="0"/>
                                  <w:divBdr>
                                    <w:top w:val="none" w:sz="0" w:space="0" w:color="auto"/>
                                    <w:left w:val="none" w:sz="0" w:space="0" w:color="auto"/>
                                    <w:bottom w:val="none" w:sz="0" w:space="0" w:color="auto"/>
                                    <w:right w:val="none" w:sz="0" w:space="0" w:color="auto"/>
                                  </w:divBdr>
                                </w:div>
                                <w:div w:id="1915118425">
                                  <w:marLeft w:val="0"/>
                                  <w:marRight w:val="0"/>
                                  <w:marTop w:val="0"/>
                                  <w:marBottom w:val="0"/>
                                  <w:divBdr>
                                    <w:top w:val="none" w:sz="0" w:space="0" w:color="auto"/>
                                    <w:left w:val="none" w:sz="0" w:space="0" w:color="auto"/>
                                    <w:bottom w:val="none" w:sz="0" w:space="0" w:color="auto"/>
                                    <w:right w:val="none" w:sz="0" w:space="0" w:color="auto"/>
                                  </w:divBdr>
                                </w:div>
                                <w:div w:id="1609433928">
                                  <w:marLeft w:val="0"/>
                                  <w:marRight w:val="0"/>
                                  <w:marTop w:val="0"/>
                                  <w:marBottom w:val="0"/>
                                  <w:divBdr>
                                    <w:top w:val="none" w:sz="0" w:space="0" w:color="auto"/>
                                    <w:left w:val="none" w:sz="0" w:space="0" w:color="auto"/>
                                    <w:bottom w:val="none" w:sz="0" w:space="0" w:color="auto"/>
                                    <w:right w:val="none" w:sz="0" w:space="0" w:color="auto"/>
                                  </w:divBdr>
                                </w:div>
                                <w:div w:id="1776629287">
                                  <w:marLeft w:val="0"/>
                                  <w:marRight w:val="0"/>
                                  <w:marTop w:val="0"/>
                                  <w:marBottom w:val="0"/>
                                  <w:divBdr>
                                    <w:top w:val="none" w:sz="0" w:space="0" w:color="auto"/>
                                    <w:left w:val="none" w:sz="0" w:space="0" w:color="auto"/>
                                    <w:bottom w:val="none" w:sz="0" w:space="0" w:color="auto"/>
                                    <w:right w:val="none" w:sz="0" w:space="0" w:color="auto"/>
                                  </w:divBdr>
                                </w:div>
                                <w:div w:id="75440037">
                                  <w:marLeft w:val="0"/>
                                  <w:marRight w:val="0"/>
                                  <w:marTop w:val="0"/>
                                  <w:marBottom w:val="0"/>
                                  <w:divBdr>
                                    <w:top w:val="none" w:sz="0" w:space="0" w:color="auto"/>
                                    <w:left w:val="none" w:sz="0" w:space="0" w:color="auto"/>
                                    <w:bottom w:val="none" w:sz="0" w:space="0" w:color="auto"/>
                                    <w:right w:val="none" w:sz="0" w:space="0" w:color="auto"/>
                                  </w:divBdr>
                                </w:div>
                                <w:div w:id="31927321">
                                  <w:marLeft w:val="0"/>
                                  <w:marRight w:val="0"/>
                                  <w:marTop w:val="0"/>
                                  <w:marBottom w:val="0"/>
                                  <w:divBdr>
                                    <w:top w:val="none" w:sz="0" w:space="0" w:color="auto"/>
                                    <w:left w:val="none" w:sz="0" w:space="0" w:color="auto"/>
                                    <w:bottom w:val="none" w:sz="0" w:space="0" w:color="auto"/>
                                    <w:right w:val="none" w:sz="0" w:space="0" w:color="auto"/>
                                  </w:divBdr>
                                </w:div>
                                <w:div w:id="1120536888">
                                  <w:marLeft w:val="0"/>
                                  <w:marRight w:val="0"/>
                                  <w:marTop w:val="0"/>
                                  <w:marBottom w:val="0"/>
                                  <w:divBdr>
                                    <w:top w:val="none" w:sz="0" w:space="0" w:color="auto"/>
                                    <w:left w:val="none" w:sz="0" w:space="0" w:color="auto"/>
                                    <w:bottom w:val="none" w:sz="0" w:space="0" w:color="auto"/>
                                    <w:right w:val="none" w:sz="0" w:space="0" w:color="auto"/>
                                  </w:divBdr>
                                </w:div>
                                <w:div w:id="1051995532">
                                  <w:marLeft w:val="0"/>
                                  <w:marRight w:val="0"/>
                                  <w:marTop w:val="0"/>
                                  <w:marBottom w:val="0"/>
                                  <w:divBdr>
                                    <w:top w:val="none" w:sz="0" w:space="0" w:color="auto"/>
                                    <w:left w:val="none" w:sz="0" w:space="0" w:color="auto"/>
                                    <w:bottom w:val="none" w:sz="0" w:space="0" w:color="auto"/>
                                    <w:right w:val="none" w:sz="0" w:space="0" w:color="auto"/>
                                  </w:divBdr>
                                </w:div>
                                <w:div w:id="1557278132">
                                  <w:marLeft w:val="0"/>
                                  <w:marRight w:val="0"/>
                                  <w:marTop w:val="0"/>
                                  <w:marBottom w:val="0"/>
                                  <w:divBdr>
                                    <w:top w:val="none" w:sz="0" w:space="0" w:color="auto"/>
                                    <w:left w:val="none" w:sz="0" w:space="0" w:color="auto"/>
                                    <w:bottom w:val="none" w:sz="0" w:space="0" w:color="auto"/>
                                    <w:right w:val="none" w:sz="0" w:space="0" w:color="auto"/>
                                  </w:divBdr>
                                </w:div>
                                <w:div w:id="1425032770">
                                  <w:marLeft w:val="0"/>
                                  <w:marRight w:val="0"/>
                                  <w:marTop w:val="0"/>
                                  <w:marBottom w:val="0"/>
                                  <w:divBdr>
                                    <w:top w:val="none" w:sz="0" w:space="0" w:color="auto"/>
                                    <w:left w:val="none" w:sz="0" w:space="0" w:color="auto"/>
                                    <w:bottom w:val="none" w:sz="0" w:space="0" w:color="auto"/>
                                    <w:right w:val="none" w:sz="0" w:space="0" w:color="auto"/>
                                  </w:divBdr>
                                </w:div>
                                <w:div w:id="1906993534">
                                  <w:marLeft w:val="0"/>
                                  <w:marRight w:val="0"/>
                                  <w:marTop w:val="0"/>
                                  <w:marBottom w:val="0"/>
                                  <w:divBdr>
                                    <w:top w:val="none" w:sz="0" w:space="0" w:color="auto"/>
                                    <w:left w:val="none" w:sz="0" w:space="0" w:color="auto"/>
                                    <w:bottom w:val="none" w:sz="0" w:space="0" w:color="auto"/>
                                    <w:right w:val="none" w:sz="0" w:space="0" w:color="auto"/>
                                  </w:divBdr>
                                </w:div>
                                <w:div w:id="491069354">
                                  <w:marLeft w:val="0"/>
                                  <w:marRight w:val="0"/>
                                  <w:marTop w:val="0"/>
                                  <w:marBottom w:val="0"/>
                                  <w:divBdr>
                                    <w:top w:val="none" w:sz="0" w:space="0" w:color="auto"/>
                                    <w:left w:val="none" w:sz="0" w:space="0" w:color="auto"/>
                                    <w:bottom w:val="none" w:sz="0" w:space="0" w:color="auto"/>
                                    <w:right w:val="none" w:sz="0" w:space="0" w:color="auto"/>
                                  </w:divBdr>
                                </w:div>
                                <w:div w:id="1137988316">
                                  <w:marLeft w:val="0"/>
                                  <w:marRight w:val="0"/>
                                  <w:marTop w:val="0"/>
                                  <w:marBottom w:val="0"/>
                                  <w:divBdr>
                                    <w:top w:val="none" w:sz="0" w:space="0" w:color="auto"/>
                                    <w:left w:val="none" w:sz="0" w:space="0" w:color="auto"/>
                                    <w:bottom w:val="none" w:sz="0" w:space="0" w:color="auto"/>
                                    <w:right w:val="none" w:sz="0" w:space="0" w:color="auto"/>
                                  </w:divBdr>
                                </w:div>
                                <w:div w:id="1932008292">
                                  <w:marLeft w:val="0"/>
                                  <w:marRight w:val="0"/>
                                  <w:marTop w:val="0"/>
                                  <w:marBottom w:val="0"/>
                                  <w:divBdr>
                                    <w:top w:val="none" w:sz="0" w:space="0" w:color="auto"/>
                                    <w:left w:val="none" w:sz="0" w:space="0" w:color="auto"/>
                                    <w:bottom w:val="none" w:sz="0" w:space="0" w:color="auto"/>
                                    <w:right w:val="none" w:sz="0" w:space="0" w:color="auto"/>
                                  </w:divBdr>
                                </w:div>
                                <w:div w:id="1421364155">
                                  <w:marLeft w:val="0"/>
                                  <w:marRight w:val="0"/>
                                  <w:marTop w:val="0"/>
                                  <w:marBottom w:val="0"/>
                                  <w:divBdr>
                                    <w:top w:val="none" w:sz="0" w:space="0" w:color="auto"/>
                                    <w:left w:val="none" w:sz="0" w:space="0" w:color="auto"/>
                                    <w:bottom w:val="none" w:sz="0" w:space="0" w:color="auto"/>
                                    <w:right w:val="none" w:sz="0" w:space="0" w:color="auto"/>
                                  </w:divBdr>
                                </w:div>
                                <w:div w:id="1401366005">
                                  <w:marLeft w:val="0"/>
                                  <w:marRight w:val="0"/>
                                  <w:marTop w:val="0"/>
                                  <w:marBottom w:val="0"/>
                                  <w:divBdr>
                                    <w:top w:val="none" w:sz="0" w:space="0" w:color="auto"/>
                                    <w:left w:val="none" w:sz="0" w:space="0" w:color="auto"/>
                                    <w:bottom w:val="none" w:sz="0" w:space="0" w:color="auto"/>
                                    <w:right w:val="none" w:sz="0" w:space="0" w:color="auto"/>
                                  </w:divBdr>
                                </w:div>
                                <w:div w:id="947005500">
                                  <w:marLeft w:val="0"/>
                                  <w:marRight w:val="0"/>
                                  <w:marTop w:val="0"/>
                                  <w:marBottom w:val="0"/>
                                  <w:divBdr>
                                    <w:top w:val="none" w:sz="0" w:space="0" w:color="auto"/>
                                    <w:left w:val="none" w:sz="0" w:space="0" w:color="auto"/>
                                    <w:bottom w:val="none" w:sz="0" w:space="0" w:color="auto"/>
                                    <w:right w:val="none" w:sz="0" w:space="0" w:color="auto"/>
                                  </w:divBdr>
                                </w:div>
                                <w:div w:id="220865352">
                                  <w:marLeft w:val="0"/>
                                  <w:marRight w:val="0"/>
                                  <w:marTop w:val="0"/>
                                  <w:marBottom w:val="0"/>
                                  <w:divBdr>
                                    <w:top w:val="none" w:sz="0" w:space="0" w:color="auto"/>
                                    <w:left w:val="none" w:sz="0" w:space="0" w:color="auto"/>
                                    <w:bottom w:val="none" w:sz="0" w:space="0" w:color="auto"/>
                                    <w:right w:val="none" w:sz="0" w:space="0" w:color="auto"/>
                                  </w:divBdr>
                                </w:div>
                                <w:div w:id="456804595">
                                  <w:marLeft w:val="0"/>
                                  <w:marRight w:val="0"/>
                                  <w:marTop w:val="0"/>
                                  <w:marBottom w:val="0"/>
                                  <w:divBdr>
                                    <w:top w:val="none" w:sz="0" w:space="0" w:color="auto"/>
                                    <w:left w:val="none" w:sz="0" w:space="0" w:color="auto"/>
                                    <w:bottom w:val="none" w:sz="0" w:space="0" w:color="auto"/>
                                    <w:right w:val="none" w:sz="0" w:space="0" w:color="auto"/>
                                  </w:divBdr>
                                </w:div>
                                <w:div w:id="616185468">
                                  <w:marLeft w:val="0"/>
                                  <w:marRight w:val="0"/>
                                  <w:marTop w:val="0"/>
                                  <w:marBottom w:val="0"/>
                                  <w:divBdr>
                                    <w:top w:val="none" w:sz="0" w:space="0" w:color="auto"/>
                                    <w:left w:val="none" w:sz="0" w:space="0" w:color="auto"/>
                                    <w:bottom w:val="none" w:sz="0" w:space="0" w:color="auto"/>
                                    <w:right w:val="none" w:sz="0" w:space="0" w:color="auto"/>
                                  </w:divBdr>
                                </w:div>
                                <w:div w:id="811825397">
                                  <w:marLeft w:val="0"/>
                                  <w:marRight w:val="0"/>
                                  <w:marTop w:val="0"/>
                                  <w:marBottom w:val="0"/>
                                  <w:divBdr>
                                    <w:top w:val="none" w:sz="0" w:space="0" w:color="auto"/>
                                    <w:left w:val="none" w:sz="0" w:space="0" w:color="auto"/>
                                    <w:bottom w:val="none" w:sz="0" w:space="0" w:color="auto"/>
                                    <w:right w:val="none" w:sz="0" w:space="0" w:color="auto"/>
                                  </w:divBdr>
                                </w:div>
                                <w:div w:id="2062974534">
                                  <w:marLeft w:val="0"/>
                                  <w:marRight w:val="0"/>
                                  <w:marTop w:val="0"/>
                                  <w:marBottom w:val="0"/>
                                  <w:divBdr>
                                    <w:top w:val="none" w:sz="0" w:space="0" w:color="auto"/>
                                    <w:left w:val="none" w:sz="0" w:space="0" w:color="auto"/>
                                    <w:bottom w:val="none" w:sz="0" w:space="0" w:color="auto"/>
                                    <w:right w:val="none" w:sz="0" w:space="0" w:color="auto"/>
                                  </w:divBdr>
                                </w:div>
                                <w:div w:id="1856916583">
                                  <w:marLeft w:val="0"/>
                                  <w:marRight w:val="0"/>
                                  <w:marTop w:val="0"/>
                                  <w:marBottom w:val="0"/>
                                  <w:divBdr>
                                    <w:top w:val="none" w:sz="0" w:space="0" w:color="auto"/>
                                    <w:left w:val="none" w:sz="0" w:space="0" w:color="auto"/>
                                    <w:bottom w:val="none" w:sz="0" w:space="0" w:color="auto"/>
                                    <w:right w:val="none" w:sz="0" w:space="0" w:color="auto"/>
                                  </w:divBdr>
                                </w:div>
                                <w:div w:id="873611732">
                                  <w:marLeft w:val="0"/>
                                  <w:marRight w:val="0"/>
                                  <w:marTop w:val="0"/>
                                  <w:marBottom w:val="0"/>
                                  <w:divBdr>
                                    <w:top w:val="none" w:sz="0" w:space="0" w:color="auto"/>
                                    <w:left w:val="none" w:sz="0" w:space="0" w:color="auto"/>
                                    <w:bottom w:val="none" w:sz="0" w:space="0" w:color="auto"/>
                                    <w:right w:val="none" w:sz="0" w:space="0" w:color="auto"/>
                                  </w:divBdr>
                                </w:div>
                                <w:div w:id="90199229">
                                  <w:marLeft w:val="0"/>
                                  <w:marRight w:val="0"/>
                                  <w:marTop w:val="0"/>
                                  <w:marBottom w:val="0"/>
                                  <w:divBdr>
                                    <w:top w:val="none" w:sz="0" w:space="0" w:color="auto"/>
                                    <w:left w:val="none" w:sz="0" w:space="0" w:color="auto"/>
                                    <w:bottom w:val="none" w:sz="0" w:space="0" w:color="auto"/>
                                    <w:right w:val="none" w:sz="0" w:space="0" w:color="auto"/>
                                  </w:divBdr>
                                </w:div>
                                <w:div w:id="2010212479">
                                  <w:marLeft w:val="0"/>
                                  <w:marRight w:val="0"/>
                                  <w:marTop w:val="0"/>
                                  <w:marBottom w:val="0"/>
                                  <w:divBdr>
                                    <w:top w:val="none" w:sz="0" w:space="0" w:color="auto"/>
                                    <w:left w:val="none" w:sz="0" w:space="0" w:color="auto"/>
                                    <w:bottom w:val="none" w:sz="0" w:space="0" w:color="auto"/>
                                    <w:right w:val="none" w:sz="0" w:space="0" w:color="auto"/>
                                  </w:divBdr>
                                </w:div>
                                <w:div w:id="120193825">
                                  <w:marLeft w:val="0"/>
                                  <w:marRight w:val="0"/>
                                  <w:marTop w:val="0"/>
                                  <w:marBottom w:val="0"/>
                                  <w:divBdr>
                                    <w:top w:val="none" w:sz="0" w:space="0" w:color="auto"/>
                                    <w:left w:val="none" w:sz="0" w:space="0" w:color="auto"/>
                                    <w:bottom w:val="none" w:sz="0" w:space="0" w:color="auto"/>
                                    <w:right w:val="none" w:sz="0" w:space="0" w:color="auto"/>
                                  </w:divBdr>
                                </w:div>
                                <w:div w:id="432625426">
                                  <w:marLeft w:val="0"/>
                                  <w:marRight w:val="0"/>
                                  <w:marTop w:val="0"/>
                                  <w:marBottom w:val="0"/>
                                  <w:divBdr>
                                    <w:top w:val="none" w:sz="0" w:space="0" w:color="auto"/>
                                    <w:left w:val="none" w:sz="0" w:space="0" w:color="auto"/>
                                    <w:bottom w:val="none" w:sz="0" w:space="0" w:color="auto"/>
                                    <w:right w:val="none" w:sz="0" w:space="0" w:color="auto"/>
                                  </w:divBdr>
                                </w:div>
                                <w:div w:id="1909533893">
                                  <w:marLeft w:val="0"/>
                                  <w:marRight w:val="0"/>
                                  <w:marTop w:val="0"/>
                                  <w:marBottom w:val="0"/>
                                  <w:divBdr>
                                    <w:top w:val="none" w:sz="0" w:space="0" w:color="auto"/>
                                    <w:left w:val="none" w:sz="0" w:space="0" w:color="auto"/>
                                    <w:bottom w:val="none" w:sz="0" w:space="0" w:color="auto"/>
                                    <w:right w:val="none" w:sz="0" w:space="0" w:color="auto"/>
                                  </w:divBdr>
                                </w:div>
                                <w:div w:id="577715490">
                                  <w:marLeft w:val="0"/>
                                  <w:marRight w:val="0"/>
                                  <w:marTop w:val="0"/>
                                  <w:marBottom w:val="0"/>
                                  <w:divBdr>
                                    <w:top w:val="none" w:sz="0" w:space="0" w:color="auto"/>
                                    <w:left w:val="none" w:sz="0" w:space="0" w:color="auto"/>
                                    <w:bottom w:val="none" w:sz="0" w:space="0" w:color="auto"/>
                                    <w:right w:val="none" w:sz="0" w:space="0" w:color="auto"/>
                                  </w:divBdr>
                                </w:div>
                                <w:div w:id="1651255109">
                                  <w:marLeft w:val="0"/>
                                  <w:marRight w:val="0"/>
                                  <w:marTop w:val="0"/>
                                  <w:marBottom w:val="0"/>
                                  <w:divBdr>
                                    <w:top w:val="none" w:sz="0" w:space="0" w:color="auto"/>
                                    <w:left w:val="none" w:sz="0" w:space="0" w:color="auto"/>
                                    <w:bottom w:val="none" w:sz="0" w:space="0" w:color="auto"/>
                                    <w:right w:val="none" w:sz="0" w:space="0" w:color="auto"/>
                                  </w:divBdr>
                                </w:div>
                                <w:div w:id="385766726">
                                  <w:marLeft w:val="0"/>
                                  <w:marRight w:val="0"/>
                                  <w:marTop w:val="0"/>
                                  <w:marBottom w:val="0"/>
                                  <w:divBdr>
                                    <w:top w:val="none" w:sz="0" w:space="0" w:color="auto"/>
                                    <w:left w:val="none" w:sz="0" w:space="0" w:color="auto"/>
                                    <w:bottom w:val="none" w:sz="0" w:space="0" w:color="auto"/>
                                    <w:right w:val="none" w:sz="0" w:space="0" w:color="auto"/>
                                  </w:divBdr>
                                </w:div>
                                <w:div w:id="1874728736">
                                  <w:marLeft w:val="0"/>
                                  <w:marRight w:val="0"/>
                                  <w:marTop w:val="0"/>
                                  <w:marBottom w:val="0"/>
                                  <w:divBdr>
                                    <w:top w:val="none" w:sz="0" w:space="0" w:color="auto"/>
                                    <w:left w:val="none" w:sz="0" w:space="0" w:color="auto"/>
                                    <w:bottom w:val="none" w:sz="0" w:space="0" w:color="auto"/>
                                    <w:right w:val="none" w:sz="0" w:space="0" w:color="auto"/>
                                  </w:divBdr>
                                </w:div>
                                <w:div w:id="1010058687">
                                  <w:marLeft w:val="0"/>
                                  <w:marRight w:val="0"/>
                                  <w:marTop w:val="0"/>
                                  <w:marBottom w:val="0"/>
                                  <w:divBdr>
                                    <w:top w:val="none" w:sz="0" w:space="0" w:color="auto"/>
                                    <w:left w:val="none" w:sz="0" w:space="0" w:color="auto"/>
                                    <w:bottom w:val="none" w:sz="0" w:space="0" w:color="auto"/>
                                    <w:right w:val="none" w:sz="0" w:space="0" w:color="auto"/>
                                  </w:divBdr>
                                </w:div>
                                <w:div w:id="1163468245">
                                  <w:marLeft w:val="0"/>
                                  <w:marRight w:val="0"/>
                                  <w:marTop w:val="0"/>
                                  <w:marBottom w:val="0"/>
                                  <w:divBdr>
                                    <w:top w:val="none" w:sz="0" w:space="0" w:color="auto"/>
                                    <w:left w:val="none" w:sz="0" w:space="0" w:color="auto"/>
                                    <w:bottom w:val="none" w:sz="0" w:space="0" w:color="auto"/>
                                    <w:right w:val="none" w:sz="0" w:space="0" w:color="auto"/>
                                  </w:divBdr>
                                </w:div>
                                <w:div w:id="229656335">
                                  <w:marLeft w:val="0"/>
                                  <w:marRight w:val="0"/>
                                  <w:marTop w:val="0"/>
                                  <w:marBottom w:val="0"/>
                                  <w:divBdr>
                                    <w:top w:val="none" w:sz="0" w:space="0" w:color="auto"/>
                                    <w:left w:val="none" w:sz="0" w:space="0" w:color="auto"/>
                                    <w:bottom w:val="none" w:sz="0" w:space="0" w:color="auto"/>
                                    <w:right w:val="none" w:sz="0" w:space="0" w:color="auto"/>
                                  </w:divBdr>
                                </w:div>
                                <w:div w:id="660541384">
                                  <w:marLeft w:val="0"/>
                                  <w:marRight w:val="0"/>
                                  <w:marTop w:val="0"/>
                                  <w:marBottom w:val="0"/>
                                  <w:divBdr>
                                    <w:top w:val="none" w:sz="0" w:space="0" w:color="auto"/>
                                    <w:left w:val="none" w:sz="0" w:space="0" w:color="auto"/>
                                    <w:bottom w:val="none" w:sz="0" w:space="0" w:color="auto"/>
                                    <w:right w:val="none" w:sz="0" w:space="0" w:color="auto"/>
                                  </w:divBdr>
                                </w:div>
                                <w:div w:id="1948734168">
                                  <w:marLeft w:val="0"/>
                                  <w:marRight w:val="0"/>
                                  <w:marTop w:val="0"/>
                                  <w:marBottom w:val="0"/>
                                  <w:divBdr>
                                    <w:top w:val="none" w:sz="0" w:space="0" w:color="auto"/>
                                    <w:left w:val="none" w:sz="0" w:space="0" w:color="auto"/>
                                    <w:bottom w:val="none" w:sz="0" w:space="0" w:color="auto"/>
                                    <w:right w:val="none" w:sz="0" w:space="0" w:color="auto"/>
                                  </w:divBdr>
                                </w:div>
                                <w:div w:id="1395349453">
                                  <w:marLeft w:val="0"/>
                                  <w:marRight w:val="0"/>
                                  <w:marTop w:val="0"/>
                                  <w:marBottom w:val="0"/>
                                  <w:divBdr>
                                    <w:top w:val="none" w:sz="0" w:space="0" w:color="auto"/>
                                    <w:left w:val="none" w:sz="0" w:space="0" w:color="auto"/>
                                    <w:bottom w:val="none" w:sz="0" w:space="0" w:color="auto"/>
                                    <w:right w:val="none" w:sz="0" w:space="0" w:color="auto"/>
                                  </w:divBdr>
                                </w:div>
                                <w:div w:id="1950819816">
                                  <w:marLeft w:val="0"/>
                                  <w:marRight w:val="0"/>
                                  <w:marTop w:val="0"/>
                                  <w:marBottom w:val="0"/>
                                  <w:divBdr>
                                    <w:top w:val="none" w:sz="0" w:space="0" w:color="auto"/>
                                    <w:left w:val="none" w:sz="0" w:space="0" w:color="auto"/>
                                    <w:bottom w:val="none" w:sz="0" w:space="0" w:color="auto"/>
                                    <w:right w:val="none" w:sz="0" w:space="0" w:color="auto"/>
                                  </w:divBdr>
                                </w:div>
                                <w:div w:id="996760312">
                                  <w:marLeft w:val="0"/>
                                  <w:marRight w:val="0"/>
                                  <w:marTop w:val="0"/>
                                  <w:marBottom w:val="0"/>
                                  <w:divBdr>
                                    <w:top w:val="none" w:sz="0" w:space="0" w:color="auto"/>
                                    <w:left w:val="none" w:sz="0" w:space="0" w:color="auto"/>
                                    <w:bottom w:val="none" w:sz="0" w:space="0" w:color="auto"/>
                                    <w:right w:val="none" w:sz="0" w:space="0" w:color="auto"/>
                                  </w:divBdr>
                                </w:div>
                                <w:div w:id="2069106393">
                                  <w:marLeft w:val="0"/>
                                  <w:marRight w:val="0"/>
                                  <w:marTop w:val="0"/>
                                  <w:marBottom w:val="0"/>
                                  <w:divBdr>
                                    <w:top w:val="none" w:sz="0" w:space="0" w:color="auto"/>
                                    <w:left w:val="none" w:sz="0" w:space="0" w:color="auto"/>
                                    <w:bottom w:val="none" w:sz="0" w:space="0" w:color="auto"/>
                                    <w:right w:val="none" w:sz="0" w:space="0" w:color="auto"/>
                                  </w:divBdr>
                                </w:div>
                                <w:div w:id="736439205">
                                  <w:marLeft w:val="0"/>
                                  <w:marRight w:val="0"/>
                                  <w:marTop w:val="0"/>
                                  <w:marBottom w:val="0"/>
                                  <w:divBdr>
                                    <w:top w:val="none" w:sz="0" w:space="0" w:color="auto"/>
                                    <w:left w:val="none" w:sz="0" w:space="0" w:color="auto"/>
                                    <w:bottom w:val="none" w:sz="0" w:space="0" w:color="auto"/>
                                    <w:right w:val="none" w:sz="0" w:space="0" w:color="auto"/>
                                  </w:divBdr>
                                </w:div>
                                <w:div w:id="1962108238">
                                  <w:marLeft w:val="0"/>
                                  <w:marRight w:val="0"/>
                                  <w:marTop w:val="0"/>
                                  <w:marBottom w:val="0"/>
                                  <w:divBdr>
                                    <w:top w:val="none" w:sz="0" w:space="0" w:color="auto"/>
                                    <w:left w:val="none" w:sz="0" w:space="0" w:color="auto"/>
                                    <w:bottom w:val="none" w:sz="0" w:space="0" w:color="auto"/>
                                    <w:right w:val="none" w:sz="0" w:space="0" w:color="auto"/>
                                  </w:divBdr>
                                </w:div>
                                <w:div w:id="129566559">
                                  <w:marLeft w:val="0"/>
                                  <w:marRight w:val="0"/>
                                  <w:marTop w:val="0"/>
                                  <w:marBottom w:val="0"/>
                                  <w:divBdr>
                                    <w:top w:val="none" w:sz="0" w:space="0" w:color="auto"/>
                                    <w:left w:val="none" w:sz="0" w:space="0" w:color="auto"/>
                                    <w:bottom w:val="none" w:sz="0" w:space="0" w:color="auto"/>
                                    <w:right w:val="none" w:sz="0" w:space="0" w:color="auto"/>
                                  </w:divBdr>
                                </w:div>
                                <w:div w:id="1634093354">
                                  <w:marLeft w:val="0"/>
                                  <w:marRight w:val="0"/>
                                  <w:marTop w:val="0"/>
                                  <w:marBottom w:val="0"/>
                                  <w:divBdr>
                                    <w:top w:val="none" w:sz="0" w:space="0" w:color="auto"/>
                                    <w:left w:val="none" w:sz="0" w:space="0" w:color="auto"/>
                                    <w:bottom w:val="none" w:sz="0" w:space="0" w:color="auto"/>
                                    <w:right w:val="none" w:sz="0" w:space="0" w:color="auto"/>
                                  </w:divBdr>
                                </w:div>
                                <w:div w:id="1740590677">
                                  <w:marLeft w:val="0"/>
                                  <w:marRight w:val="0"/>
                                  <w:marTop w:val="0"/>
                                  <w:marBottom w:val="0"/>
                                  <w:divBdr>
                                    <w:top w:val="none" w:sz="0" w:space="0" w:color="auto"/>
                                    <w:left w:val="none" w:sz="0" w:space="0" w:color="auto"/>
                                    <w:bottom w:val="none" w:sz="0" w:space="0" w:color="auto"/>
                                    <w:right w:val="none" w:sz="0" w:space="0" w:color="auto"/>
                                  </w:divBdr>
                                </w:div>
                                <w:div w:id="1015570650">
                                  <w:marLeft w:val="0"/>
                                  <w:marRight w:val="0"/>
                                  <w:marTop w:val="0"/>
                                  <w:marBottom w:val="0"/>
                                  <w:divBdr>
                                    <w:top w:val="none" w:sz="0" w:space="0" w:color="auto"/>
                                    <w:left w:val="none" w:sz="0" w:space="0" w:color="auto"/>
                                    <w:bottom w:val="none" w:sz="0" w:space="0" w:color="auto"/>
                                    <w:right w:val="none" w:sz="0" w:space="0" w:color="auto"/>
                                  </w:divBdr>
                                </w:div>
                                <w:div w:id="638340755">
                                  <w:marLeft w:val="0"/>
                                  <w:marRight w:val="0"/>
                                  <w:marTop w:val="0"/>
                                  <w:marBottom w:val="0"/>
                                  <w:divBdr>
                                    <w:top w:val="none" w:sz="0" w:space="0" w:color="auto"/>
                                    <w:left w:val="none" w:sz="0" w:space="0" w:color="auto"/>
                                    <w:bottom w:val="none" w:sz="0" w:space="0" w:color="auto"/>
                                    <w:right w:val="none" w:sz="0" w:space="0" w:color="auto"/>
                                  </w:divBdr>
                                </w:div>
                                <w:div w:id="199320844">
                                  <w:marLeft w:val="0"/>
                                  <w:marRight w:val="0"/>
                                  <w:marTop w:val="0"/>
                                  <w:marBottom w:val="0"/>
                                  <w:divBdr>
                                    <w:top w:val="none" w:sz="0" w:space="0" w:color="auto"/>
                                    <w:left w:val="none" w:sz="0" w:space="0" w:color="auto"/>
                                    <w:bottom w:val="none" w:sz="0" w:space="0" w:color="auto"/>
                                    <w:right w:val="none" w:sz="0" w:space="0" w:color="auto"/>
                                  </w:divBdr>
                                </w:div>
                                <w:div w:id="487865123">
                                  <w:marLeft w:val="0"/>
                                  <w:marRight w:val="0"/>
                                  <w:marTop w:val="0"/>
                                  <w:marBottom w:val="0"/>
                                  <w:divBdr>
                                    <w:top w:val="none" w:sz="0" w:space="0" w:color="auto"/>
                                    <w:left w:val="none" w:sz="0" w:space="0" w:color="auto"/>
                                    <w:bottom w:val="none" w:sz="0" w:space="0" w:color="auto"/>
                                    <w:right w:val="none" w:sz="0" w:space="0" w:color="auto"/>
                                  </w:divBdr>
                                </w:div>
                                <w:div w:id="884096951">
                                  <w:marLeft w:val="0"/>
                                  <w:marRight w:val="0"/>
                                  <w:marTop w:val="0"/>
                                  <w:marBottom w:val="0"/>
                                  <w:divBdr>
                                    <w:top w:val="none" w:sz="0" w:space="0" w:color="auto"/>
                                    <w:left w:val="none" w:sz="0" w:space="0" w:color="auto"/>
                                    <w:bottom w:val="none" w:sz="0" w:space="0" w:color="auto"/>
                                    <w:right w:val="none" w:sz="0" w:space="0" w:color="auto"/>
                                  </w:divBdr>
                                </w:div>
                                <w:div w:id="1868981272">
                                  <w:marLeft w:val="0"/>
                                  <w:marRight w:val="0"/>
                                  <w:marTop w:val="0"/>
                                  <w:marBottom w:val="0"/>
                                  <w:divBdr>
                                    <w:top w:val="none" w:sz="0" w:space="0" w:color="auto"/>
                                    <w:left w:val="none" w:sz="0" w:space="0" w:color="auto"/>
                                    <w:bottom w:val="none" w:sz="0" w:space="0" w:color="auto"/>
                                    <w:right w:val="none" w:sz="0" w:space="0" w:color="auto"/>
                                  </w:divBdr>
                                </w:div>
                                <w:div w:id="129447701">
                                  <w:marLeft w:val="0"/>
                                  <w:marRight w:val="0"/>
                                  <w:marTop w:val="0"/>
                                  <w:marBottom w:val="0"/>
                                  <w:divBdr>
                                    <w:top w:val="none" w:sz="0" w:space="0" w:color="auto"/>
                                    <w:left w:val="none" w:sz="0" w:space="0" w:color="auto"/>
                                    <w:bottom w:val="none" w:sz="0" w:space="0" w:color="auto"/>
                                    <w:right w:val="none" w:sz="0" w:space="0" w:color="auto"/>
                                  </w:divBdr>
                                </w:div>
                                <w:div w:id="764619468">
                                  <w:marLeft w:val="0"/>
                                  <w:marRight w:val="0"/>
                                  <w:marTop w:val="0"/>
                                  <w:marBottom w:val="0"/>
                                  <w:divBdr>
                                    <w:top w:val="none" w:sz="0" w:space="0" w:color="auto"/>
                                    <w:left w:val="none" w:sz="0" w:space="0" w:color="auto"/>
                                    <w:bottom w:val="none" w:sz="0" w:space="0" w:color="auto"/>
                                    <w:right w:val="none" w:sz="0" w:space="0" w:color="auto"/>
                                  </w:divBdr>
                                </w:div>
                                <w:div w:id="2059166304">
                                  <w:marLeft w:val="0"/>
                                  <w:marRight w:val="0"/>
                                  <w:marTop w:val="0"/>
                                  <w:marBottom w:val="0"/>
                                  <w:divBdr>
                                    <w:top w:val="none" w:sz="0" w:space="0" w:color="auto"/>
                                    <w:left w:val="none" w:sz="0" w:space="0" w:color="auto"/>
                                    <w:bottom w:val="none" w:sz="0" w:space="0" w:color="auto"/>
                                    <w:right w:val="none" w:sz="0" w:space="0" w:color="auto"/>
                                  </w:divBdr>
                                </w:div>
                                <w:div w:id="532152435">
                                  <w:marLeft w:val="0"/>
                                  <w:marRight w:val="0"/>
                                  <w:marTop w:val="0"/>
                                  <w:marBottom w:val="0"/>
                                  <w:divBdr>
                                    <w:top w:val="none" w:sz="0" w:space="0" w:color="auto"/>
                                    <w:left w:val="none" w:sz="0" w:space="0" w:color="auto"/>
                                    <w:bottom w:val="none" w:sz="0" w:space="0" w:color="auto"/>
                                    <w:right w:val="none" w:sz="0" w:space="0" w:color="auto"/>
                                  </w:divBdr>
                                </w:div>
                                <w:div w:id="846939487">
                                  <w:marLeft w:val="0"/>
                                  <w:marRight w:val="0"/>
                                  <w:marTop w:val="0"/>
                                  <w:marBottom w:val="0"/>
                                  <w:divBdr>
                                    <w:top w:val="none" w:sz="0" w:space="0" w:color="auto"/>
                                    <w:left w:val="none" w:sz="0" w:space="0" w:color="auto"/>
                                    <w:bottom w:val="none" w:sz="0" w:space="0" w:color="auto"/>
                                    <w:right w:val="none" w:sz="0" w:space="0" w:color="auto"/>
                                  </w:divBdr>
                                </w:div>
                                <w:div w:id="2047489205">
                                  <w:marLeft w:val="0"/>
                                  <w:marRight w:val="0"/>
                                  <w:marTop w:val="0"/>
                                  <w:marBottom w:val="0"/>
                                  <w:divBdr>
                                    <w:top w:val="none" w:sz="0" w:space="0" w:color="auto"/>
                                    <w:left w:val="none" w:sz="0" w:space="0" w:color="auto"/>
                                    <w:bottom w:val="none" w:sz="0" w:space="0" w:color="auto"/>
                                    <w:right w:val="none" w:sz="0" w:space="0" w:color="auto"/>
                                  </w:divBdr>
                                </w:div>
                                <w:div w:id="247886435">
                                  <w:marLeft w:val="0"/>
                                  <w:marRight w:val="0"/>
                                  <w:marTop w:val="0"/>
                                  <w:marBottom w:val="0"/>
                                  <w:divBdr>
                                    <w:top w:val="none" w:sz="0" w:space="0" w:color="auto"/>
                                    <w:left w:val="none" w:sz="0" w:space="0" w:color="auto"/>
                                    <w:bottom w:val="none" w:sz="0" w:space="0" w:color="auto"/>
                                    <w:right w:val="none" w:sz="0" w:space="0" w:color="auto"/>
                                  </w:divBdr>
                                </w:div>
                                <w:div w:id="1613516428">
                                  <w:marLeft w:val="0"/>
                                  <w:marRight w:val="0"/>
                                  <w:marTop w:val="0"/>
                                  <w:marBottom w:val="0"/>
                                  <w:divBdr>
                                    <w:top w:val="none" w:sz="0" w:space="0" w:color="auto"/>
                                    <w:left w:val="none" w:sz="0" w:space="0" w:color="auto"/>
                                    <w:bottom w:val="none" w:sz="0" w:space="0" w:color="auto"/>
                                    <w:right w:val="none" w:sz="0" w:space="0" w:color="auto"/>
                                  </w:divBdr>
                                </w:div>
                                <w:div w:id="2049646392">
                                  <w:marLeft w:val="0"/>
                                  <w:marRight w:val="0"/>
                                  <w:marTop w:val="0"/>
                                  <w:marBottom w:val="0"/>
                                  <w:divBdr>
                                    <w:top w:val="none" w:sz="0" w:space="0" w:color="auto"/>
                                    <w:left w:val="none" w:sz="0" w:space="0" w:color="auto"/>
                                    <w:bottom w:val="none" w:sz="0" w:space="0" w:color="auto"/>
                                    <w:right w:val="none" w:sz="0" w:space="0" w:color="auto"/>
                                  </w:divBdr>
                                </w:div>
                                <w:div w:id="921449679">
                                  <w:marLeft w:val="0"/>
                                  <w:marRight w:val="0"/>
                                  <w:marTop w:val="0"/>
                                  <w:marBottom w:val="0"/>
                                  <w:divBdr>
                                    <w:top w:val="none" w:sz="0" w:space="0" w:color="auto"/>
                                    <w:left w:val="none" w:sz="0" w:space="0" w:color="auto"/>
                                    <w:bottom w:val="none" w:sz="0" w:space="0" w:color="auto"/>
                                    <w:right w:val="none" w:sz="0" w:space="0" w:color="auto"/>
                                  </w:divBdr>
                                </w:div>
                                <w:div w:id="77948061">
                                  <w:marLeft w:val="0"/>
                                  <w:marRight w:val="0"/>
                                  <w:marTop w:val="0"/>
                                  <w:marBottom w:val="0"/>
                                  <w:divBdr>
                                    <w:top w:val="none" w:sz="0" w:space="0" w:color="auto"/>
                                    <w:left w:val="none" w:sz="0" w:space="0" w:color="auto"/>
                                    <w:bottom w:val="none" w:sz="0" w:space="0" w:color="auto"/>
                                    <w:right w:val="none" w:sz="0" w:space="0" w:color="auto"/>
                                  </w:divBdr>
                                </w:div>
                                <w:div w:id="23289833">
                                  <w:marLeft w:val="0"/>
                                  <w:marRight w:val="0"/>
                                  <w:marTop w:val="0"/>
                                  <w:marBottom w:val="0"/>
                                  <w:divBdr>
                                    <w:top w:val="none" w:sz="0" w:space="0" w:color="auto"/>
                                    <w:left w:val="none" w:sz="0" w:space="0" w:color="auto"/>
                                    <w:bottom w:val="none" w:sz="0" w:space="0" w:color="auto"/>
                                    <w:right w:val="none" w:sz="0" w:space="0" w:color="auto"/>
                                  </w:divBdr>
                                </w:div>
                                <w:div w:id="469785979">
                                  <w:marLeft w:val="0"/>
                                  <w:marRight w:val="0"/>
                                  <w:marTop w:val="0"/>
                                  <w:marBottom w:val="0"/>
                                  <w:divBdr>
                                    <w:top w:val="none" w:sz="0" w:space="0" w:color="auto"/>
                                    <w:left w:val="none" w:sz="0" w:space="0" w:color="auto"/>
                                    <w:bottom w:val="none" w:sz="0" w:space="0" w:color="auto"/>
                                    <w:right w:val="none" w:sz="0" w:space="0" w:color="auto"/>
                                  </w:divBdr>
                                </w:div>
                                <w:div w:id="1728840617">
                                  <w:marLeft w:val="0"/>
                                  <w:marRight w:val="0"/>
                                  <w:marTop w:val="0"/>
                                  <w:marBottom w:val="0"/>
                                  <w:divBdr>
                                    <w:top w:val="none" w:sz="0" w:space="0" w:color="auto"/>
                                    <w:left w:val="none" w:sz="0" w:space="0" w:color="auto"/>
                                    <w:bottom w:val="none" w:sz="0" w:space="0" w:color="auto"/>
                                    <w:right w:val="none" w:sz="0" w:space="0" w:color="auto"/>
                                  </w:divBdr>
                                </w:div>
                                <w:div w:id="1657369510">
                                  <w:marLeft w:val="0"/>
                                  <w:marRight w:val="0"/>
                                  <w:marTop w:val="0"/>
                                  <w:marBottom w:val="0"/>
                                  <w:divBdr>
                                    <w:top w:val="none" w:sz="0" w:space="0" w:color="auto"/>
                                    <w:left w:val="none" w:sz="0" w:space="0" w:color="auto"/>
                                    <w:bottom w:val="none" w:sz="0" w:space="0" w:color="auto"/>
                                    <w:right w:val="none" w:sz="0" w:space="0" w:color="auto"/>
                                  </w:divBdr>
                                </w:div>
                                <w:div w:id="1482311292">
                                  <w:marLeft w:val="0"/>
                                  <w:marRight w:val="0"/>
                                  <w:marTop w:val="0"/>
                                  <w:marBottom w:val="0"/>
                                  <w:divBdr>
                                    <w:top w:val="none" w:sz="0" w:space="0" w:color="auto"/>
                                    <w:left w:val="none" w:sz="0" w:space="0" w:color="auto"/>
                                    <w:bottom w:val="none" w:sz="0" w:space="0" w:color="auto"/>
                                    <w:right w:val="none" w:sz="0" w:space="0" w:color="auto"/>
                                  </w:divBdr>
                                </w:div>
                                <w:div w:id="791633510">
                                  <w:marLeft w:val="0"/>
                                  <w:marRight w:val="0"/>
                                  <w:marTop w:val="0"/>
                                  <w:marBottom w:val="0"/>
                                  <w:divBdr>
                                    <w:top w:val="none" w:sz="0" w:space="0" w:color="auto"/>
                                    <w:left w:val="none" w:sz="0" w:space="0" w:color="auto"/>
                                    <w:bottom w:val="none" w:sz="0" w:space="0" w:color="auto"/>
                                    <w:right w:val="none" w:sz="0" w:space="0" w:color="auto"/>
                                  </w:divBdr>
                                </w:div>
                                <w:div w:id="528221313">
                                  <w:marLeft w:val="0"/>
                                  <w:marRight w:val="0"/>
                                  <w:marTop w:val="0"/>
                                  <w:marBottom w:val="0"/>
                                  <w:divBdr>
                                    <w:top w:val="none" w:sz="0" w:space="0" w:color="auto"/>
                                    <w:left w:val="none" w:sz="0" w:space="0" w:color="auto"/>
                                    <w:bottom w:val="none" w:sz="0" w:space="0" w:color="auto"/>
                                    <w:right w:val="none" w:sz="0" w:space="0" w:color="auto"/>
                                  </w:divBdr>
                                </w:div>
                                <w:div w:id="1246644579">
                                  <w:marLeft w:val="0"/>
                                  <w:marRight w:val="0"/>
                                  <w:marTop w:val="0"/>
                                  <w:marBottom w:val="0"/>
                                  <w:divBdr>
                                    <w:top w:val="none" w:sz="0" w:space="0" w:color="auto"/>
                                    <w:left w:val="none" w:sz="0" w:space="0" w:color="auto"/>
                                    <w:bottom w:val="none" w:sz="0" w:space="0" w:color="auto"/>
                                    <w:right w:val="none" w:sz="0" w:space="0" w:color="auto"/>
                                  </w:divBdr>
                                </w:div>
                                <w:div w:id="1724714039">
                                  <w:marLeft w:val="0"/>
                                  <w:marRight w:val="0"/>
                                  <w:marTop w:val="0"/>
                                  <w:marBottom w:val="0"/>
                                  <w:divBdr>
                                    <w:top w:val="none" w:sz="0" w:space="0" w:color="auto"/>
                                    <w:left w:val="none" w:sz="0" w:space="0" w:color="auto"/>
                                    <w:bottom w:val="none" w:sz="0" w:space="0" w:color="auto"/>
                                    <w:right w:val="none" w:sz="0" w:space="0" w:color="auto"/>
                                  </w:divBdr>
                                </w:div>
                                <w:div w:id="773135849">
                                  <w:marLeft w:val="0"/>
                                  <w:marRight w:val="0"/>
                                  <w:marTop w:val="0"/>
                                  <w:marBottom w:val="0"/>
                                  <w:divBdr>
                                    <w:top w:val="none" w:sz="0" w:space="0" w:color="auto"/>
                                    <w:left w:val="none" w:sz="0" w:space="0" w:color="auto"/>
                                    <w:bottom w:val="none" w:sz="0" w:space="0" w:color="auto"/>
                                    <w:right w:val="none" w:sz="0" w:space="0" w:color="auto"/>
                                  </w:divBdr>
                                </w:div>
                                <w:div w:id="2084138029">
                                  <w:marLeft w:val="0"/>
                                  <w:marRight w:val="0"/>
                                  <w:marTop w:val="0"/>
                                  <w:marBottom w:val="0"/>
                                  <w:divBdr>
                                    <w:top w:val="none" w:sz="0" w:space="0" w:color="auto"/>
                                    <w:left w:val="none" w:sz="0" w:space="0" w:color="auto"/>
                                    <w:bottom w:val="none" w:sz="0" w:space="0" w:color="auto"/>
                                    <w:right w:val="none" w:sz="0" w:space="0" w:color="auto"/>
                                  </w:divBdr>
                                </w:div>
                                <w:div w:id="417865428">
                                  <w:marLeft w:val="0"/>
                                  <w:marRight w:val="0"/>
                                  <w:marTop w:val="0"/>
                                  <w:marBottom w:val="0"/>
                                  <w:divBdr>
                                    <w:top w:val="none" w:sz="0" w:space="0" w:color="auto"/>
                                    <w:left w:val="none" w:sz="0" w:space="0" w:color="auto"/>
                                    <w:bottom w:val="none" w:sz="0" w:space="0" w:color="auto"/>
                                    <w:right w:val="none" w:sz="0" w:space="0" w:color="auto"/>
                                  </w:divBdr>
                                </w:div>
                                <w:div w:id="1067455413">
                                  <w:marLeft w:val="0"/>
                                  <w:marRight w:val="0"/>
                                  <w:marTop w:val="0"/>
                                  <w:marBottom w:val="0"/>
                                  <w:divBdr>
                                    <w:top w:val="none" w:sz="0" w:space="0" w:color="auto"/>
                                    <w:left w:val="none" w:sz="0" w:space="0" w:color="auto"/>
                                    <w:bottom w:val="none" w:sz="0" w:space="0" w:color="auto"/>
                                    <w:right w:val="none" w:sz="0" w:space="0" w:color="auto"/>
                                  </w:divBdr>
                                </w:div>
                                <w:div w:id="30083507">
                                  <w:marLeft w:val="0"/>
                                  <w:marRight w:val="0"/>
                                  <w:marTop w:val="0"/>
                                  <w:marBottom w:val="0"/>
                                  <w:divBdr>
                                    <w:top w:val="none" w:sz="0" w:space="0" w:color="auto"/>
                                    <w:left w:val="none" w:sz="0" w:space="0" w:color="auto"/>
                                    <w:bottom w:val="none" w:sz="0" w:space="0" w:color="auto"/>
                                    <w:right w:val="none" w:sz="0" w:space="0" w:color="auto"/>
                                  </w:divBdr>
                                </w:div>
                                <w:div w:id="737365648">
                                  <w:marLeft w:val="0"/>
                                  <w:marRight w:val="0"/>
                                  <w:marTop w:val="0"/>
                                  <w:marBottom w:val="0"/>
                                  <w:divBdr>
                                    <w:top w:val="none" w:sz="0" w:space="0" w:color="auto"/>
                                    <w:left w:val="none" w:sz="0" w:space="0" w:color="auto"/>
                                    <w:bottom w:val="none" w:sz="0" w:space="0" w:color="auto"/>
                                    <w:right w:val="none" w:sz="0" w:space="0" w:color="auto"/>
                                  </w:divBdr>
                                </w:div>
                                <w:div w:id="5644432">
                                  <w:marLeft w:val="0"/>
                                  <w:marRight w:val="0"/>
                                  <w:marTop w:val="0"/>
                                  <w:marBottom w:val="0"/>
                                  <w:divBdr>
                                    <w:top w:val="none" w:sz="0" w:space="0" w:color="auto"/>
                                    <w:left w:val="none" w:sz="0" w:space="0" w:color="auto"/>
                                    <w:bottom w:val="none" w:sz="0" w:space="0" w:color="auto"/>
                                    <w:right w:val="none" w:sz="0" w:space="0" w:color="auto"/>
                                  </w:divBdr>
                                </w:div>
                                <w:div w:id="922450388">
                                  <w:marLeft w:val="0"/>
                                  <w:marRight w:val="0"/>
                                  <w:marTop w:val="0"/>
                                  <w:marBottom w:val="0"/>
                                  <w:divBdr>
                                    <w:top w:val="none" w:sz="0" w:space="0" w:color="auto"/>
                                    <w:left w:val="none" w:sz="0" w:space="0" w:color="auto"/>
                                    <w:bottom w:val="none" w:sz="0" w:space="0" w:color="auto"/>
                                    <w:right w:val="none" w:sz="0" w:space="0" w:color="auto"/>
                                  </w:divBdr>
                                </w:div>
                                <w:div w:id="1575430925">
                                  <w:marLeft w:val="0"/>
                                  <w:marRight w:val="0"/>
                                  <w:marTop w:val="0"/>
                                  <w:marBottom w:val="0"/>
                                  <w:divBdr>
                                    <w:top w:val="none" w:sz="0" w:space="0" w:color="auto"/>
                                    <w:left w:val="none" w:sz="0" w:space="0" w:color="auto"/>
                                    <w:bottom w:val="none" w:sz="0" w:space="0" w:color="auto"/>
                                    <w:right w:val="none" w:sz="0" w:space="0" w:color="auto"/>
                                  </w:divBdr>
                                </w:div>
                                <w:div w:id="631130237">
                                  <w:marLeft w:val="0"/>
                                  <w:marRight w:val="0"/>
                                  <w:marTop w:val="0"/>
                                  <w:marBottom w:val="0"/>
                                  <w:divBdr>
                                    <w:top w:val="none" w:sz="0" w:space="0" w:color="auto"/>
                                    <w:left w:val="none" w:sz="0" w:space="0" w:color="auto"/>
                                    <w:bottom w:val="none" w:sz="0" w:space="0" w:color="auto"/>
                                    <w:right w:val="none" w:sz="0" w:space="0" w:color="auto"/>
                                  </w:divBdr>
                                </w:div>
                                <w:div w:id="189533966">
                                  <w:marLeft w:val="0"/>
                                  <w:marRight w:val="0"/>
                                  <w:marTop w:val="0"/>
                                  <w:marBottom w:val="0"/>
                                  <w:divBdr>
                                    <w:top w:val="none" w:sz="0" w:space="0" w:color="auto"/>
                                    <w:left w:val="none" w:sz="0" w:space="0" w:color="auto"/>
                                    <w:bottom w:val="none" w:sz="0" w:space="0" w:color="auto"/>
                                    <w:right w:val="none" w:sz="0" w:space="0" w:color="auto"/>
                                  </w:divBdr>
                                </w:div>
                                <w:div w:id="228460379">
                                  <w:marLeft w:val="0"/>
                                  <w:marRight w:val="0"/>
                                  <w:marTop w:val="0"/>
                                  <w:marBottom w:val="0"/>
                                  <w:divBdr>
                                    <w:top w:val="none" w:sz="0" w:space="0" w:color="auto"/>
                                    <w:left w:val="none" w:sz="0" w:space="0" w:color="auto"/>
                                    <w:bottom w:val="none" w:sz="0" w:space="0" w:color="auto"/>
                                    <w:right w:val="none" w:sz="0" w:space="0" w:color="auto"/>
                                  </w:divBdr>
                                </w:div>
                                <w:div w:id="679308510">
                                  <w:marLeft w:val="0"/>
                                  <w:marRight w:val="0"/>
                                  <w:marTop w:val="0"/>
                                  <w:marBottom w:val="0"/>
                                  <w:divBdr>
                                    <w:top w:val="none" w:sz="0" w:space="0" w:color="auto"/>
                                    <w:left w:val="none" w:sz="0" w:space="0" w:color="auto"/>
                                    <w:bottom w:val="none" w:sz="0" w:space="0" w:color="auto"/>
                                    <w:right w:val="none" w:sz="0" w:space="0" w:color="auto"/>
                                  </w:divBdr>
                                </w:div>
                                <w:div w:id="707031496">
                                  <w:marLeft w:val="0"/>
                                  <w:marRight w:val="0"/>
                                  <w:marTop w:val="0"/>
                                  <w:marBottom w:val="0"/>
                                  <w:divBdr>
                                    <w:top w:val="none" w:sz="0" w:space="0" w:color="auto"/>
                                    <w:left w:val="none" w:sz="0" w:space="0" w:color="auto"/>
                                    <w:bottom w:val="none" w:sz="0" w:space="0" w:color="auto"/>
                                    <w:right w:val="none" w:sz="0" w:space="0" w:color="auto"/>
                                  </w:divBdr>
                                </w:div>
                                <w:div w:id="1088773147">
                                  <w:marLeft w:val="0"/>
                                  <w:marRight w:val="0"/>
                                  <w:marTop w:val="0"/>
                                  <w:marBottom w:val="0"/>
                                  <w:divBdr>
                                    <w:top w:val="none" w:sz="0" w:space="0" w:color="auto"/>
                                    <w:left w:val="none" w:sz="0" w:space="0" w:color="auto"/>
                                    <w:bottom w:val="none" w:sz="0" w:space="0" w:color="auto"/>
                                    <w:right w:val="none" w:sz="0" w:space="0" w:color="auto"/>
                                  </w:divBdr>
                                </w:div>
                                <w:div w:id="563293215">
                                  <w:marLeft w:val="0"/>
                                  <w:marRight w:val="0"/>
                                  <w:marTop w:val="0"/>
                                  <w:marBottom w:val="0"/>
                                  <w:divBdr>
                                    <w:top w:val="none" w:sz="0" w:space="0" w:color="auto"/>
                                    <w:left w:val="none" w:sz="0" w:space="0" w:color="auto"/>
                                    <w:bottom w:val="none" w:sz="0" w:space="0" w:color="auto"/>
                                    <w:right w:val="none" w:sz="0" w:space="0" w:color="auto"/>
                                  </w:divBdr>
                                </w:div>
                                <w:div w:id="911163120">
                                  <w:marLeft w:val="0"/>
                                  <w:marRight w:val="0"/>
                                  <w:marTop w:val="0"/>
                                  <w:marBottom w:val="0"/>
                                  <w:divBdr>
                                    <w:top w:val="none" w:sz="0" w:space="0" w:color="auto"/>
                                    <w:left w:val="none" w:sz="0" w:space="0" w:color="auto"/>
                                    <w:bottom w:val="none" w:sz="0" w:space="0" w:color="auto"/>
                                    <w:right w:val="none" w:sz="0" w:space="0" w:color="auto"/>
                                  </w:divBdr>
                                </w:div>
                                <w:div w:id="226262806">
                                  <w:marLeft w:val="0"/>
                                  <w:marRight w:val="0"/>
                                  <w:marTop w:val="0"/>
                                  <w:marBottom w:val="0"/>
                                  <w:divBdr>
                                    <w:top w:val="none" w:sz="0" w:space="0" w:color="auto"/>
                                    <w:left w:val="none" w:sz="0" w:space="0" w:color="auto"/>
                                    <w:bottom w:val="none" w:sz="0" w:space="0" w:color="auto"/>
                                    <w:right w:val="none" w:sz="0" w:space="0" w:color="auto"/>
                                  </w:divBdr>
                                </w:div>
                                <w:div w:id="434712242">
                                  <w:marLeft w:val="0"/>
                                  <w:marRight w:val="0"/>
                                  <w:marTop w:val="0"/>
                                  <w:marBottom w:val="0"/>
                                  <w:divBdr>
                                    <w:top w:val="none" w:sz="0" w:space="0" w:color="auto"/>
                                    <w:left w:val="none" w:sz="0" w:space="0" w:color="auto"/>
                                    <w:bottom w:val="none" w:sz="0" w:space="0" w:color="auto"/>
                                    <w:right w:val="none" w:sz="0" w:space="0" w:color="auto"/>
                                  </w:divBdr>
                                </w:div>
                                <w:div w:id="1848517734">
                                  <w:marLeft w:val="0"/>
                                  <w:marRight w:val="0"/>
                                  <w:marTop w:val="0"/>
                                  <w:marBottom w:val="0"/>
                                  <w:divBdr>
                                    <w:top w:val="none" w:sz="0" w:space="0" w:color="auto"/>
                                    <w:left w:val="none" w:sz="0" w:space="0" w:color="auto"/>
                                    <w:bottom w:val="none" w:sz="0" w:space="0" w:color="auto"/>
                                    <w:right w:val="none" w:sz="0" w:space="0" w:color="auto"/>
                                  </w:divBdr>
                                </w:div>
                                <w:div w:id="1643660132">
                                  <w:marLeft w:val="0"/>
                                  <w:marRight w:val="0"/>
                                  <w:marTop w:val="0"/>
                                  <w:marBottom w:val="0"/>
                                  <w:divBdr>
                                    <w:top w:val="none" w:sz="0" w:space="0" w:color="auto"/>
                                    <w:left w:val="none" w:sz="0" w:space="0" w:color="auto"/>
                                    <w:bottom w:val="none" w:sz="0" w:space="0" w:color="auto"/>
                                    <w:right w:val="none" w:sz="0" w:space="0" w:color="auto"/>
                                  </w:divBdr>
                                </w:div>
                                <w:div w:id="1943754683">
                                  <w:marLeft w:val="0"/>
                                  <w:marRight w:val="0"/>
                                  <w:marTop w:val="0"/>
                                  <w:marBottom w:val="0"/>
                                  <w:divBdr>
                                    <w:top w:val="none" w:sz="0" w:space="0" w:color="auto"/>
                                    <w:left w:val="none" w:sz="0" w:space="0" w:color="auto"/>
                                    <w:bottom w:val="none" w:sz="0" w:space="0" w:color="auto"/>
                                    <w:right w:val="none" w:sz="0" w:space="0" w:color="auto"/>
                                  </w:divBdr>
                                </w:div>
                                <w:div w:id="1097941632">
                                  <w:marLeft w:val="0"/>
                                  <w:marRight w:val="0"/>
                                  <w:marTop w:val="0"/>
                                  <w:marBottom w:val="0"/>
                                  <w:divBdr>
                                    <w:top w:val="none" w:sz="0" w:space="0" w:color="auto"/>
                                    <w:left w:val="none" w:sz="0" w:space="0" w:color="auto"/>
                                    <w:bottom w:val="none" w:sz="0" w:space="0" w:color="auto"/>
                                    <w:right w:val="none" w:sz="0" w:space="0" w:color="auto"/>
                                  </w:divBdr>
                                </w:div>
                                <w:div w:id="917522037">
                                  <w:marLeft w:val="0"/>
                                  <w:marRight w:val="0"/>
                                  <w:marTop w:val="0"/>
                                  <w:marBottom w:val="0"/>
                                  <w:divBdr>
                                    <w:top w:val="none" w:sz="0" w:space="0" w:color="auto"/>
                                    <w:left w:val="none" w:sz="0" w:space="0" w:color="auto"/>
                                    <w:bottom w:val="none" w:sz="0" w:space="0" w:color="auto"/>
                                    <w:right w:val="none" w:sz="0" w:space="0" w:color="auto"/>
                                  </w:divBdr>
                                </w:div>
                                <w:div w:id="628977160">
                                  <w:marLeft w:val="0"/>
                                  <w:marRight w:val="0"/>
                                  <w:marTop w:val="0"/>
                                  <w:marBottom w:val="0"/>
                                  <w:divBdr>
                                    <w:top w:val="none" w:sz="0" w:space="0" w:color="auto"/>
                                    <w:left w:val="none" w:sz="0" w:space="0" w:color="auto"/>
                                    <w:bottom w:val="none" w:sz="0" w:space="0" w:color="auto"/>
                                    <w:right w:val="none" w:sz="0" w:space="0" w:color="auto"/>
                                  </w:divBdr>
                                </w:div>
                                <w:div w:id="1219518038">
                                  <w:marLeft w:val="0"/>
                                  <w:marRight w:val="0"/>
                                  <w:marTop w:val="0"/>
                                  <w:marBottom w:val="0"/>
                                  <w:divBdr>
                                    <w:top w:val="none" w:sz="0" w:space="0" w:color="auto"/>
                                    <w:left w:val="none" w:sz="0" w:space="0" w:color="auto"/>
                                    <w:bottom w:val="none" w:sz="0" w:space="0" w:color="auto"/>
                                    <w:right w:val="none" w:sz="0" w:space="0" w:color="auto"/>
                                  </w:divBdr>
                                </w:div>
                                <w:div w:id="938832071">
                                  <w:marLeft w:val="0"/>
                                  <w:marRight w:val="0"/>
                                  <w:marTop w:val="0"/>
                                  <w:marBottom w:val="0"/>
                                  <w:divBdr>
                                    <w:top w:val="none" w:sz="0" w:space="0" w:color="auto"/>
                                    <w:left w:val="none" w:sz="0" w:space="0" w:color="auto"/>
                                    <w:bottom w:val="none" w:sz="0" w:space="0" w:color="auto"/>
                                    <w:right w:val="none" w:sz="0" w:space="0" w:color="auto"/>
                                  </w:divBdr>
                                </w:div>
                                <w:div w:id="634025986">
                                  <w:marLeft w:val="0"/>
                                  <w:marRight w:val="0"/>
                                  <w:marTop w:val="0"/>
                                  <w:marBottom w:val="0"/>
                                  <w:divBdr>
                                    <w:top w:val="none" w:sz="0" w:space="0" w:color="auto"/>
                                    <w:left w:val="none" w:sz="0" w:space="0" w:color="auto"/>
                                    <w:bottom w:val="none" w:sz="0" w:space="0" w:color="auto"/>
                                    <w:right w:val="none" w:sz="0" w:space="0" w:color="auto"/>
                                  </w:divBdr>
                                </w:div>
                                <w:div w:id="576130110">
                                  <w:marLeft w:val="0"/>
                                  <w:marRight w:val="0"/>
                                  <w:marTop w:val="0"/>
                                  <w:marBottom w:val="0"/>
                                  <w:divBdr>
                                    <w:top w:val="none" w:sz="0" w:space="0" w:color="auto"/>
                                    <w:left w:val="none" w:sz="0" w:space="0" w:color="auto"/>
                                    <w:bottom w:val="none" w:sz="0" w:space="0" w:color="auto"/>
                                    <w:right w:val="none" w:sz="0" w:space="0" w:color="auto"/>
                                  </w:divBdr>
                                </w:div>
                                <w:div w:id="791703531">
                                  <w:marLeft w:val="0"/>
                                  <w:marRight w:val="0"/>
                                  <w:marTop w:val="0"/>
                                  <w:marBottom w:val="0"/>
                                  <w:divBdr>
                                    <w:top w:val="none" w:sz="0" w:space="0" w:color="auto"/>
                                    <w:left w:val="none" w:sz="0" w:space="0" w:color="auto"/>
                                    <w:bottom w:val="none" w:sz="0" w:space="0" w:color="auto"/>
                                    <w:right w:val="none" w:sz="0" w:space="0" w:color="auto"/>
                                  </w:divBdr>
                                </w:div>
                                <w:div w:id="1115952951">
                                  <w:marLeft w:val="0"/>
                                  <w:marRight w:val="0"/>
                                  <w:marTop w:val="0"/>
                                  <w:marBottom w:val="0"/>
                                  <w:divBdr>
                                    <w:top w:val="none" w:sz="0" w:space="0" w:color="auto"/>
                                    <w:left w:val="none" w:sz="0" w:space="0" w:color="auto"/>
                                    <w:bottom w:val="none" w:sz="0" w:space="0" w:color="auto"/>
                                    <w:right w:val="none" w:sz="0" w:space="0" w:color="auto"/>
                                  </w:divBdr>
                                </w:div>
                                <w:div w:id="973175845">
                                  <w:marLeft w:val="0"/>
                                  <w:marRight w:val="0"/>
                                  <w:marTop w:val="0"/>
                                  <w:marBottom w:val="0"/>
                                  <w:divBdr>
                                    <w:top w:val="none" w:sz="0" w:space="0" w:color="auto"/>
                                    <w:left w:val="none" w:sz="0" w:space="0" w:color="auto"/>
                                    <w:bottom w:val="none" w:sz="0" w:space="0" w:color="auto"/>
                                    <w:right w:val="none" w:sz="0" w:space="0" w:color="auto"/>
                                  </w:divBdr>
                                </w:div>
                                <w:div w:id="1399521718">
                                  <w:marLeft w:val="0"/>
                                  <w:marRight w:val="0"/>
                                  <w:marTop w:val="0"/>
                                  <w:marBottom w:val="0"/>
                                  <w:divBdr>
                                    <w:top w:val="none" w:sz="0" w:space="0" w:color="auto"/>
                                    <w:left w:val="none" w:sz="0" w:space="0" w:color="auto"/>
                                    <w:bottom w:val="none" w:sz="0" w:space="0" w:color="auto"/>
                                    <w:right w:val="none" w:sz="0" w:space="0" w:color="auto"/>
                                  </w:divBdr>
                                </w:div>
                                <w:div w:id="790973400">
                                  <w:marLeft w:val="0"/>
                                  <w:marRight w:val="0"/>
                                  <w:marTop w:val="0"/>
                                  <w:marBottom w:val="0"/>
                                  <w:divBdr>
                                    <w:top w:val="none" w:sz="0" w:space="0" w:color="auto"/>
                                    <w:left w:val="none" w:sz="0" w:space="0" w:color="auto"/>
                                    <w:bottom w:val="none" w:sz="0" w:space="0" w:color="auto"/>
                                    <w:right w:val="none" w:sz="0" w:space="0" w:color="auto"/>
                                  </w:divBdr>
                                </w:div>
                                <w:div w:id="1328048064">
                                  <w:marLeft w:val="0"/>
                                  <w:marRight w:val="0"/>
                                  <w:marTop w:val="0"/>
                                  <w:marBottom w:val="0"/>
                                  <w:divBdr>
                                    <w:top w:val="none" w:sz="0" w:space="0" w:color="auto"/>
                                    <w:left w:val="none" w:sz="0" w:space="0" w:color="auto"/>
                                    <w:bottom w:val="none" w:sz="0" w:space="0" w:color="auto"/>
                                    <w:right w:val="none" w:sz="0" w:space="0" w:color="auto"/>
                                  </w:divBdr>
                                </w:div>
                                <w:div w:id="1431050676">
                                  <w:marLeft w:val="0"/>
                                  <w:marRight w:val="0"/>
                                  <w:marTop w:val="0"/>
                                  <w:marBottom w:val="0"/>
                                  <w:divBdr>
                                    <w:top w:val="none" w:sz="0" w:space="0" w:color="auto"/>
                                    <w:left w:val="none" w:sz="0" w:space="0" w:color="auto"/>
                                    <w:bottom w:val="none" w:sz="0" w:space="0" w:color="auto"/>
                                    <w:right w:val="none" w:sz="0" w:space="0" w:color="auto"/>
                                  </w:divBdr>
                                </w:div>
                                <w:div w:id="603149837">
                                  <w:marLeft w:val="0"/>
                                  <w:marRight w:val="0"/>
                                  <w:marTop w:val="0"/>
                                  <w:marBottom w:val="0"/>
                                  <w:divBdr>
                                    <w:top w:val="none" w:sz="0" w:space="0" w:color="auto"/>
                                    <w:left w:val="none" w:sz="0" w:space="0" w:color="auto"/>
                                    <w:bottom w:val="none" w:sz="0" w:space="0" w:color="auto"/>
                                    <w:right w:val="none" w:sz="0" w:space="0" w:color="auto"/>
                                  </w:divBdr>
                                </w:div>
                                <w:div w:id="1081440598">
                                  <w:marLeft w:val="0"/>
                                  <w:marRight w:val="0"/>
                                  <w:marTop w:val="0"/>
                                  <w:marBottom w:val="0"/>
                                  <w:divBdr>
                                    <w:top w:val="none" w:sz="0" w:space="0" w:color="auto"/>
                                    <w:left w:val="none" w:sz="0" w:space="0" w:color="auto"/>
                                    <w:bottom w:val="none" w:sz="0" w:space="0" w:color="auto"/>
                                    <w:right w:val="none" w:sz="0" w:space="0" w:color="auto"/>
                                  </w:divBdr>
                                </w:div>
                                <w:div w:id="1993019924">
                                  <w:marLeft w:val="0"/>
                                  <w:marRight w:val="0"/>
                                  <w:marTop w:val="0"/>
                                  <w:marBottom w:val="0"/>
                                  <w:divBdr>
                                    <w:top w:val="none" w:sz="0" w:space="0" w:color="auto"/>
                                    <w:left w:val="none" w:sz="0" w:space="0" w:color="auto"/>
                                    <w:bottom w:val="none" w:sz="0" w:space="0" w:color="auto"/>
                                    <w:right w:val="none" w:sz="0" w:space="0" w:color="auto"/>
                                  </w:divBdr>
                                </w:div>
                                <w:div w:id="663364450">
                                  <w:marLeft w:val="0"/>
                                  <w:marRight w:val="0"/>
                                  <w:marTop w:val="0"/>
                                  <w:marBottom w:val="0"/>
                                  <w:divBdr>
                                    <w:top w:val="none" w:sz="0" w:space="0" w:color="auto"/>
                                    <w:left w:val="none" w:sz="0" w:space="0" w:color="auto"/>
                                    <w:bottom w:val="none" w:sz="0" w:space="0" w:color="auto"/>
                                    <w:right w:val="none" w:sz="0" w:space="0" w:color="auto"/>
                                  </w:divBdr>
                                </w:div>
                                <w:div w:id="1881169070">
                                  <w:marLeft w:val="0"/>
                                  <w:marRight w:val="0"/>
                                  <w:marTop w:val="0"/>
                                  <w:marBottom w:val="0"/>
                                  <w:divBdr>
                                    <w:top w:val="none" w:sz="0" w:space="0" w:color="auto"/>
                                    <w:left w:val="none" w:sz="0" w:space="0" w:color="auto"/>
                                    <w:bottom w:val="none" w:sz="0" w:space="0" w:color="auto"/>
                                    <w:right w:val="none" w:sz="0" w:space="0" w:color="auto"/>
                                  </w:divBdr>
                                </w:div>
                                <w:div w:id="282467685">
                                  <w:marLeft w:val="0"/>
                                  <w:marRight w:val="0"/>
                                  <w:marTop w:val="0"/>
                                  <w:marBottom w:val="0"/>
                                  <w:divBdr>
                                    <w:top w:val="none" w:sz="0" w:space="0" w:color="auto"/>
                                    <w:left w:val="none" w:sz="0" w:space="0" w:color="auto"/>
                                    <w:bottom w:val="none" w:sz="0" w:space="0" w:color="auto"/>
                                    <w:right w:val="none" w:sz="0" w:space="0" w:color="auto"/>
                                  </w:divBdr>
                                </w:div>
                                <w:div w:id="847595057">
                                  <w:marLeft w:val="0"/>
                                  <w:marRight w:val="0"/>
                                  <w:marTop w:val="0"/>
                                  <w:marBottom w:val="0"/>
                                  <w:divBdr>
                                    <w:top w:val="none" w:sz="0" w:space="0" w:color="auto"/>
                                    <w:left w:val="none" w:sz="0" w:space="0" w:color="auto"/>
                                    <w:bottom w:val="none" w:sz="0" w:space="0" w:color="auto"/>
                                    <w:right w:val="none" w:sz="0" w:space="0" w:color="auto"/>
                                  </w:divBdr>
                                </w:div>
                                <w:div w:id="1942563304">
                                  <w:marLeft w:val="0"/>
                                  <w:marRight w:val="0"/>
                                  <w:marTop w:val="0"/>
                                  <w:marBottom w:val="0"/>
                                  <w:divBdr>
                                    <w:top w:val="none" w:sz="0" w:space="0" w:color="auto"/>
                                    <w:left w:val="none" w:sz="0" w:space="0" w:color="auto"/>
                                    <w:bottom w:val="none" w:sz="0" w:space="0" w:color="auto"/>
                                    <w:right w:val="none" w:sz="0" w:space="0" w:color="auto"/>
                                  </w:divBdr>
                                </w:div>
                                <w:div w:id="1066801907">
                                  <w:marLeft w:val="0"/>
                                  <w:marRight w:val="0"/>
                                  <w:marTop w:val="0"/>
                                  <w:marBottom w:val="0"/>
                                  <w:divBdr>
                                    <w:top w:val="none" w:sz="0" w:space="0" w:color="auto"/>
                                    <w:left w:val="none" w:sz="0" w:space="0" w:color="auto"/>
                                    <w:bottom w:val="none" w:sz="0" w:space="0" w:color="auto"/>
                                    <w:right w:val="none" w:sz="0" w:space="0" w:color="auto"/>
                                  </w:divBdr>
                                </w:div>
                                <w:div w:id="1776175322">
                                  <w:marLeft w:val="0"/>
                                  <w:marRight w:val="0"/>
                                  <w:marTop w:val="0"/>
                                  <w:marBottom w:val="0"/>
                                  <w:divBdr>
                                    <w:top w:val="none" w:sz="0" w:space="0" w:color="auto"/>
                                    <w:left w:val="none" w:sz="0" w:space="0" w:color="auto"/>
                                    <w:bottom w:val="none" w:sz="0" w:space="0" w:color="auto"/>
                                    <w:right w:val="none" w:sz="0" w:space="0" w:color="auto"/>
                                  </w:divBdr>
                                </w:div>
                                <w:div w:id="1577082601">
                                  <w:marLeft w:val="0"/>
                                  <w:marRight w:val="0"/>
                                  <w:marTop w:val="0"/>
                                  <w:marBottom w:val="0"/>
                                  <w:divBdr>
                                    <w:top w:val="none" w:sz="0" w:space="0" w:color="auto"/>
                                    <w:left w:val="none" w:sz="0" w:space="0" w:color="auto"/>
                                    <w:bottom w:val="none" w:sz="0" w:space="0" w:color="auto"/>
                                    <w:right w:val="none" w:sz="0" w:space="0" w:color="auto"/>
                                  </w:divBdr>
                                </w:div>
                                <w:div w:id="1173253013">
                                  <w:marLeft w:val="0"/>
                                  <w:marRight w:val="0"/>
                                  <w:marTop w:val="0"/>
                                  <w:marBottom w:val="0"/>
                                  <w:divBdr>
                                    <w:top w:val="none" w:sz="0" w:space="0" w:color="auto"/>
                                    <w:left w:val="none" w:sz="0" w:space="0" w:color="auto"/>
                                    <w:bottom w:val="none" w:sz="0" w:space="0" w:color="auto"/>
                                    <w:right w:val="none" w:sz="0" w:space="0" w:color="auto"/>
                                  </w:divBdr>
                                </w:div>
                                <w:div w:id="1717267947">
                                  <w:marLeft w:val="0"/>
                                  <w:marRight w:val="0"/>
                                  <w:marTop w:val="0"/>
                                  <w:marBottom w:val="0"/>
                                  <w:divBdr>
                                    <w:top w:val="none" w:sz="0" w:space="0" w:color="auto"/>
                                    <w:left w:val="none" w:sz="0" w:space="0" w:color="auto"/>
                                    <w:bottom w:val="none" w:sz="0" w:space="0" w:color="auto"/>
                                    <w:right w:val="none" w:sz="0" w:space="0" w:color="auto"/>
                                  </w:divBdr>
                                </w:div>
                                <w:div w:id="2064135032">
                                  <w:marLeft w:val="0"/>
                                  <w:marRight w:val="0"/>
                                  <w:marTop w:val="0"/>
                                  <w:marBottom w:val="0"/>
                                  <w:divBdr>
                                    <w:top w:val="none" w:sz="0" w:space="0" w:color="auto"/>
                                    <w:left w:val="none" w:sz="0" w:space="0" w:color="auto"/>
                                    <w:bottom w:val="none" w:sz="0" w:space="0" w:color="auto"/>
                                    <w:right w:val="none" w:sz="0" w:space="0" w:color="auto"/>
                                  </w:divBdr>
                                </w:div>
                                <w:div w:id="309866015">
                                  <w:marLeft w:val="0"/>
                                  <w:marRight w:val="0"/>
                                  <w:marTop w:val="0"/>
                                  <w:marBottom w:val="0"/>
                                  <w:divBdr>
                                    <w:top w:val="none" w:sz="0" w:space="0" w:color="auto"/>
                                    <w:left w:val="none" w:sz="0" w:space="0" w:color="auto"/>
                                    <w:bottom w:val="none" w:sz="0" w:space="0" w:color="auto"/>
                                    <w:right w:val="none" w:sz="0" w:space="0" w:color="auto"/>
                                  </w:divBdr>
                                </w:div>
                                <w:div w:id="2035840613">
                                  <w:marLeft w:val="0"/>
                                  <w:marRight w:val="0"/>
                                  <w:marTop w:val="0"/>
                                  <w:marBottom w:val="0"/>
                                  <w:divBdr>
                                    <w:top w:val="none" w:sz="0" w:space="0" w:color="auto"/>
                                    <w:left w:val="none" w:sz="0" w:space="0" w:color="auto"/>
                                    <w:bottom w:val="none" w:sz="0" w:space="0" w:color="auto"/>
                                    <w:right w:val="none" w:sz="0" w:space="0" w:color="auto"/>
                                  </w:divBdr>
                                </w:div>
                                <w:div w:id="815536520">
                                  <w:marLeft w:val="0"/>
                                  <w:marRight w:val="0"/>
                                  <w:marTop w:val="0"/>
                                  <w:marBottom w:val="0"/>
                                  <w:divBdr>
                                    <w:top w:val="none" w:sz="0" w:space="0" w:color="auto"/>
                                    <w:left w:val="none" w:sz="0" w:space="0" w:color="auto"/>
                                    <w:bottom w:val="none" w:sz="0" w:space="0" w:color="auto"/>
                                    <w:right w:val="none" w:sz="0" w:space="0" w:color="auto"/>
                                  </w:divBdr>
                                </w:div>
                                <w:div w:id="154684791">
                                  <w:marLeft w:val="0"/>
                                  <w:marRight w:val="0"/>
                                  <w:marTop w:val="0"/>
                                  <w:marBottom w:val="0"/>
                                  <w:divBdr>
                                    <w:top w:val="none" w:sz="0" w:space="0" w:color="auto"/>
                                    <w:left w:val="none" w:sz="0" w:space="0" w:color="auto"/>
                                    <w:bottom w:val="none" w:sz="0" w:space="0" w:color="auto"/>
                                    <w:right w:val="none" w:sz="0" w:space="0" w:color="auto"/>
                                  </w:divBdr>
                                </w:div>
                                <w:div w:id="1736589767">
                                  <w:marLeft w:val="0"/>
                                  <w:marRight w:val="0"/>
                                  <w:marTop w:val="0"/>
                                  <w:marBottom w:val="0"/>
                                  <w:divBdr>
                                    <w:top w:val="none" w:sz="0" w:space="0" w:color="auto"/>
                                    <w:left w:val="none" w:sz="0" w:space="0" w:color="auto"/>
                                    <w:bottom w:val="none" w:sz="0" w:space="0" w:color="auto"/>
                                    <w:right w:val="none" w:sz="0" w:space="0" w:color="auto"/>
                                  </w:divBdr>
                                </w:div>
                                <w:div w:id="2120097334">
                                  <w:marLeft w:val="0"/>
                                  <w:marRight w:val="0"/>
                                  <w:marTop w:val="0"/>
                                  <w:marBottom w:val="0"/>
                                  <w:divBdr>
                                    <w:top w:val="none" w:sz="0" w:space="0" w:color="auto"/>
                                    <w:left w:val="none" w:sz="0" w:space="0" w:color="auto"/>
                                    <w:bottom w:val="none" w:sz="0" w:space="0" w:color="auto"/>
                                    <w:right w:val="none" w:sz="0" w:space="0" w:color="auto"/>
                                  </w:divBdr>
                                </w:div>
                                <w:div w:id="339430269">
                                  <w:marLeft w:val="0"/>
                                  <w:marRight w:val="0"/>
                                  <w:marTop w:val="0"/>
                                  <w:marBottom w:val="0"/>
                                  <w:divBdr>
                                    <w:top w:val="none" w:sz="0" w:space="0" w:color="auto"/>
                                    <w:left w:val="none" w:sz="0" w:space="0" w:color="auto"/>
                                    <w:bottom w:val="none" w:sz="0" w:space="0" w:color="auto"/>
                                    <w:right w:val="none" w:sz="0" w:space="0" w:color="auto"/>
                                  </w:divBdr>
                                </w:div>
                                <w:div w:id="455610635">
                                  <w:marLeft w:val="0"/>
                                  <w:marRight w:val="0"/>
                                  <w:marTop w:val="0"/>
                                  <w:marBottom w:val="0"/>
                                  <w:divBdr>
                                    <w:top w:val="none" w:sz="0" w:space="0" w:color="auto"/>
                                    <w:left w:val="none" w:sz="0" w:space="0" w:color="auto"/>
                                    <w:bottom w:val="none" w:sz="0" w:space="0" w:color="auto"/>
                                    <w:right w:val="none" w:sz="0" w:space="0" w:color="auto"/>
                                  </w:divBdr>
                                </w:div>
                                <w:div w:id="1711953970">
                                  <w:marLeft w:val="0"/>
                                  <w:marRight w:val="0"/>
                                  <w:marTop w:val="0"/>
                                  <w:marBottom w:val="0"/>
                                  <w:divBdr>
                                    <w:top w:val="none" w:sz="0" w:space="0" w:color="auto"/>
                                    <w:left w:val="none" w:sz="0" w:space="0" w:color="auto"/>
                                    <w:bottom w:val="none" w:sz="0" w:space="0" w:color="auto"/>
                                    <w:right w:val="none" w:sz="0" w:space="0" w:color="auto"/>
                                  </w:divBdr>
                                </w:div>
                                <w:div w:id="298918112">
                                  <w:marLeft w:val="0"/>
                                  <w:marRight w:val="0"/>
                                  <w:marTop w:val="0"/>
                                  <w:marBottom w:val="0"/>
                                  <w:divBdr>
                                    <w:top w:val="none" w:sz="0" w:space="0" w:color="auto"/>
                                    <w:left w:val="none" w:sz="0" w:space="0" w:color="auto"/>
                                    <w:bottom w:val="none" w:sz="0" w:space="0" w:color="auto"/>
                                    <w:right w:val="none" w:sz="0" w:space="0" w:color="auto"/>
                                  </w:divBdr>
                                </w:div>
                                <w:div w:id="959919149">
                                  <w:marLeft w:val="0"/>
                                  <w:marRight w:val="0"/>
                                  <w:marTop w:val="0"/>
                                  <w:marBottom w:val="0"/>
                                  <w:divBdr>
                                    <w:top w:val="none" w:sz="0" w:space="0" w:color="auto"/>
                                    <w:left w:val="none" w:sz="0" w:space="0" w:color="auto"/>
                                    <w:bottom w:val="none" w:sz="0" w:space="0" w:color="auto"/>
                                    <w:right w:val="none" w:sz="0" w:space="0" w:color="auto"/>
                                  </w:divBdr>
                                </w:div>
                                <w:div w:id="1089044141">
                                  <w:marLeft w:val="0"/>
                                  <w:marRight w:val="0"/>
                                  <w:marTop w:val="0"/>
                                  <w:marBottom w:val="0"/>
                                  <w:divBdr>
                                    <w:top w:val="none" w:sz="0" w:space="0" w:color="auto"/>
                                    <w:left w:val="none" w:sz="0" w:space="0" w:color="auto"/>
                                    <w:bottom w:val="none" w:sz="0" w:space="0" w:color="auto"/>
                                    <w:right w:val="none" w:sz="0" w:space="0" w:color="auto"/>
                                  </w:divBdr>
                                </w:div>
                                <w:div w:id="1872837057">
                                  <w:marLeft w:val="0"/>
                                  <w:marRight w:val="0"/>
                                  <w:marTop w:val="0"/>
                                  <w:marBottom w:val="0"/>
                                  <w:divBdr>
                                    <w:top w:val="none" w:sz="0" w:space="0" w:color="auto"/>
                                    <w:left w:val="none" w:sz="0" w:space="0" w:color="auto"/>
                                    <w:bottom w:val="none" w:sz="0" w:space="0" w:color="auto"/>
                                    <w:right w:val="none" w:sz="0" w:space="0" w:color="auto"/>
                                  </w:divBdr>
                                </w:div>
                                <w:div w:id="976760504">
                                  <w:marLeft w:val="0"/>
                                  <w:marRight w:val="0"/>
                                  <w:marTop w:val="0"/>
                                  <w:marBottom w:val="0"/>
                                  <w:divBdr>
                                    <w:top w:val="none" w:sz="0" w:space="0" w:color="auto"/>
                                    <w:left w:val="none" w:sz="0" w:space="0" w:color="auto"/>
                                    <w:bottom w:val="none" w:sz="0" w:space="0" w:color="auto"/>
                                    <w:right w:val="none" w:sz="0" w:space="0" w:color="auto"/>
                                  </w:divBdr>
                                </w:div>
                                <w:div w:id="1733309565">
                                  <w:marLeft w:val="0"/>
                                  <w:marRight w:val="0"/>
                                  <w:marTop w:val="0"/>
                                  <w:marBottom w:val="0"/>
                                  <w:divBdr>
                                    <w:top w:val="none" w:sz="0" w:space="0" w:color="auto"/>
                                    <w:left w:val="none" w:sz="0" w:space="0" w:color="auto"/>
                                    <w:bottom w:val="none" w:sz="0" w:space="0" w:color="auto"/>
                                    <w:right w:val="none" w:sz="0" w:space="0" w:color="auto"/>
                                  </w:divBdr>
                                </w:div>
                                <w:div w:id="1074401439">
                                  <w:marLeft w:val="0"/>
                                  <w:marRight w:val="0"/>
                                  <w:marTop w:val="0"/>
                                  <w:marBottom w:val="0"/>
                                  <w:divBdr>
                                    <w:top w:val="none" w:sz="0" w:space="0" w:color="auto"/>
                                    <w:left w:val="none" w:sz="0" w:space="0" w:color="auto"/>
                                    <w:bottom w:val="none" w:sz="0" w:space="0" w:color="auto"/>
                                    <w:right w:val="none" w:sz="0" w:space="0" w:color="auto"/>
                                  </w:divBdr>
                                </w:div>
                                <w:div w:id="548537955">
                                  <w:marLeft w:val="0"/>
                                  <w:marRight w:val="0"/>
                                  <w:marTop w:val="0"/>
                                  <w:marBottom w:val="0"/>
                                  <w:divBdr>
                                    <w:top w:val="none" w:sz="0" w:space="0" w:color="auto"/>
                                    <w:left w:val="none" w:sz="0" w:space="0" w:color="auto"/>
                                    <w:bottom w:val="none" w:sz="0" w:space="0" w:color="auto"/>
                                    <w:right w:val="none" w:sz="0" w:space="0" w:color="auto"/>
                                  </w:divBdr>
                                </w:div>
                                <w:div w:id="2125152649">
                                  <w:marLeft w:val="0"/>
                                  <w:marRight w:val="0"/>
                                  <w:marTop w:val="0"/>
                                  <w:marBottom w:val="0"/>
                                  <w:divBdr>
                                    <w:top w:val="none" w:sz="0" w:space="0" w:color="auto"/>
                                    <w:left w:val="none" w:sz="0" w:space="0" w:color="auto"/>
                                    <w:bottom w:val="none" w:sz="0" w:space="0" w:color="auto"/>
                                    <w:right w:val="none" w:sz="0" w:space="0" w:color="auto"/>
                                  </w:divBdr>
                                </w:div>
                                <w:div w:id="1028414582">
                                  <w:marLeft w:val="0"/>
                                  <w:marRight w:val="0"/>
                                  <w:marTop w:val="0"/>
                                  <w:marBottom w:val="0"/>
                                  <w:divBdr>
                                    <w:top w:val="none" w:sz="0" w:space="0" w:color="auto"/>
                                    <w:left w:val="none" w:sz="0" w:space="0" w:color="auto"/>
                                    <w:bottom w:val="none" w:sz="0" w:space="0" w:color="auto"/>
                                    <w:right w:val="none" w:sz="0" w:space="0" w:color="auto"/>
                                  </w:divBdr>
                                </w:div>
                                <w:div w:id="1052802137">
                                  <w:marLeft w:val="0"/>
                                  <w:marRight w:val="0"/>
                                  <w:marTop w:val="0"/>
                                  <w:marBottom w:val="0"/>
                                  <w:divBdr>
                                    <w:top w:val="none" w:sz="0" w:space="0" w:color="auto"/>
                                    <w:left w:val="none" w:sz="0" w:space="0" w:color="auto"/>
                                    <w:bottom w:val="none" w:sz="0" w:space="0" w:color="auto"/>
                                    <w:right w:val="none" w:sz="0" w:space="0" w:color="auto"/>
                                  </w:divBdr>
                                </w:div>
                                <w:div w:id="546840954">
                                  <w:marLeft w:val="0"/>
                                  <w:marRight w:val="0"/>
                                  <w:marTop w:val="0"/>
                                  <w:marBottom w:val="0"/>
                                  <w:divBdr>
                                    <w:top w:val="none" w:sz="0" w:space="0" w:color="auto"/>
                                    <w:left w:val="none" w:sz="0" w:space="0" w:color="auto"/>
                                    <w:bottom w:val="none" w:sz="0" w:space="0" w:color="auto"/>
                                    <w:right w:val="none" w:sz="0" w:space="0" w:color="auto"/>
                                  </w:divBdr>
                                </w:div>
                                <w:div w:id="1351224554">
                                  <w:marLeft w:val="0"/>
                                  <w:marRight w:val="0"/>
                                  <w:marTop w:val="0"/>
                                  <w:marBottom w:val="0"/>
                                  <w:divBdr>
                                    <w:top w:val="none" w:sz="0" w:space="0" w:color="auto"/>
                                    <w:left w:val="none" w:sz="0" w:space="0" w:color="auto"/>
                                    <w:bottom w:val="none" w:sz="0" w:space="0" w:color="auto"/>
                                    <w:right w:val="none" w:sz="0" w:space="0" w:color="auto"/>
                                  </w:divBdr>
                                </w:div>
                                <w:div w:id="1876886290">
                                  <w:marLeft w:val="0"/>
                                  <w:marRight w:val="0"/>
                                  <w:marTop w:val="0"/>
                                  <w:marBottom w:val="0"/>
                                  <w:divBdr>
                                    <w:top w:val="none" w:sz="0" w:space="0" w:color="auto"/>
                                    <w:left w:val="none" w:sz="0" w:space="0" w:color="auto"/>
                                    <w:bottom w:val="none" w:sz="0" w:space="0" w:color="auto"/>
                                    <w:right w:val="none" w:sz="0" w:space="0" w:color="auto"/>
                                  </w:divBdr>
                                </w:div>
                                <w:div w:id="1340691241">
                                  <w:marLeft w:val="0"/>
                                  <w:marRight w:val="0"/>
                                  <w:marTop w:val="0"/>
                                  <w:marBottom w:val="0"/>
                                  <w:divBdr>
                                    <w:top w:val="none" w:sz="0" w:space="0" w:color="auto"/>
                                    <w:left w:val="none" w:sz="0" w:space="0" w:color="auto"/>
                                    <w:bottom w:val="none" w:sz="0" w:space="0" w:color="auto"/>
                                    <w:right w:val="none" w:sz="0" w:space="0" w:color="auto"/>
                                  </w:divBdr>
                                </w:div>
                                <w:div w:id="1625036977">
                                  <w:marLeft w:val="0"/>
                                  <w:marRight w:val="0"/>
                                  <w:marTop w:val="0"/>
                                  <w:marBottom w:val="0"/>
                                  <w:divBdr>
                                    <w:top w:val="none" w:sz="0" w:space="0" w:color="auto"/>
                                    <w:left w:val="none" w:sz="0" w:space="0" w:color="auto"/>
                                    <w:bottom w:val="none" w:sz="0" w:space="0" w:color="auto"/>
                                    <w:right w:val="none" w:sz="0" w:space="0" w:color="auto"/>
                                  </w:divBdr>
                                </w:div>
                                <w:div w:id="1107504298">
                                  <w:marLeft w:val="0"/>
                                  <w:marRight w:val="0"/>
                                  <w:marTop w:val="0"/>
                                  <w:marBottom w:val="0"/>
                                  <w:divBdr>
                                    <w:top w:val="none" w:sz="0" w:space="0" w:color="auto"/>
                                    <w:left w:val="none" w:sz="0" w:space="0" w:color="auto"/>
                                    <w:bottom w:val="none" w:sz="0" w:space="0" w:color="auto"/>
                                    <w:right w:val="none" w:sz="0" w:space="0" w:color="auto"/>
                                  </w:divBdr>
                                </w:div>
                                <w:div w:id="228350255">
                                  <w:marLeft w:val="0"/>
                                  <w:marRight w:val="0"/>
                                  <w:marTop w:val="0"/>
                                  <w:marBottom w:val="0"/>
                                  <w:divBdr>
                                    <w:top w:val="none" w:sz="0" w:space="0" w:color="auto"/>
                                    <w:left w:val="none" w:sz="0" w:space="0" w:color="auto"/>
                                    <w:bottom w:val="none" w:sz="0" w:space="0" w:color="auto"/>
                                    <w:right w:val="none" w:sz="0" w:space="0" w:color="auto"/>
                                  </w:divBdr>
                                </w:div>
                                <w:div w:id="199824565">
                                  <w:marLeft w:val="0"/>
                                  <w:marRight w:val="0"/>
                                  <w:marTop w:val="0"/>
                                  <w:marBottom w:val="0"/>
                                  <w:divBdr>
                                    <w:top w:val="none" w:sz="0" w:space="0" w:color="auto"/>
                                    <w:left w:val="none" w:sz="0" w:space="0" w:color="auto"/>
                                    <w:bottom w:val="none" w:sz="0" w:space="0" w:color="auto"/>
                                    <w:right w:val="none" w:sz="0" w:space="0" w:color="auto"/>
                                  </w:divBdr>
                                </w:div>
                                <w:div w:id="2073042382">
                                  <w:marLeft w:val="0"/>
                                  <w:marRight w:val="0"/>
                                  <w:marTop w:val="0"/>
                                  <w:marBottom w:val="0"/>
                                  <w:divBdr>
                                    <w:top w:val="none" w:sz="0" w:space="0" w:color="auto"/>
                                    <w:left w:val="none" w:sz="0" w:space="0" w:color="auto"/>
                                    <w:bottom w:val="none" w:sz="0" w:space="0" w:color="auto"/>
                                    <w:right w:val="none" w:sz="0" w:space="0" w:color="auto"/>
                                  </w:divBdr>
                                </w:div>
                                <w:div w:id="2009020309">
                                  <w:marLeft w:val="0"/>
                                  <w:marRight w:val="0"/>
                                  <w:marTop w:val="0"/>
                                  <w:marBottom w:val="0"/>
                                  <w:divBdr>
                                    <w:top w:val="none" w:sz="0" w:space="0" w:color="auto"/>
                                    <w:left w:val="none" w:sz="0" w:space="0" w:color="auto"/>
                                    <w:bottom w:val="none" w:sz="0" w:space="0" w:color="auto"/>
                                    <w:right w:val="none" w:sz="0" w:space="0" w:color="auto"/>
                                  </w:divBdr>
                                </w:div>
                                <w:div w:id="1894348096">
                                  <w:marLeft w:val="0"/>
                                  <w:marRight w:val="0"/>
                                  <w:marTop w:val="0"/>
                                  <w:marBottom w:val="0"/>
                                  <w:divBdr>
                                    <w:top w:val="none" w:sz="0" w:space="0" w:color="auto"/>
                                    <w:left w:val="none" w:sz="0" w:space="0" w:color="auto"/>
                                    <w:bottom w:val="none" w:sz="0" w:space="0" w:color="auto"/>
                                    <w:right w:val="none" w:sz="0" w:space="0" w:color="auto"/>
                                  </w:divBdr>
                                </w:div>
                                <w:div w:id="1094594395">
                                  <w:marLeft w:val="0"/>
                                  <w:marRight w:val="0"/>
                                  <w:marTop w:val="0"/>
                                  <w:marBottom w:val="0"/>
                                  <w:divBdr>
                                    <w:top w:val="none" w:sz="0" w:space="0" w:color="auto"/>
                                    <w:left w:val="none" w:sz="0" w:space="0" w:color="auto"/>
                                    <w:bottom w:val="none" w:sz="0" w:space="0" w:color="auto"/>
                                    <w:right w:val="none" w:sz="0" w:space="0" w:color="auto"/>
                                  </w:divBdr>
                                </w:div>
                                <w:div w:id="1052581637">
                                  <w:marLeft w:val="0"/>
                                  <w:marRight w:val="0"/>
                                  <w:marTop w:val="0"/>
                                  <w:marBottom w:val="0"/>
                                  <w:divBdr>
                                    <w:top w:val="none" w:sz="0" w:space="0" w:color="auto"/>
                                    <w:left w:val="none" w:sz="0" w:space="0" w:color="auto"/>
                                    <w:bottom w:val="none" w:sz="0" w:space="0" w:color="auto"/>
                                    <w:right w:val="none" w:sz="0" w:space="0" w:color="auto"/>
                                  </w:divBdr>
                                </w:div>
                                <w:div w:id="594629723">
                                  <w:marLeft w:val="0"/>
                                  <w:marRight w:val="0"/>
                                  <w:marTop w:val="0"/>
                                  <w:marBottom w:val="0"/>
                                  <w:divBdr>
                                    <w:top w:val="none" w:sz="0" w:space="0" w:color="auto"/>
                                    <w:left w:val="none" w:sz="0" w:space="0" w:color="auto"/>
                                    <w:bottom w:val="none" w:sz="0" w:space="0" w:color="auto"/>
                                    <w:right w:val="none" w:sz="0" w:space="0" w:color="auto"/>
                                  </w:divBdr>
                                </w:div>
                                <w:div w:id="1512139080">
                                  <w:marLeft w:val="0"/>
                                  <w:marRight w:val="0"/>
                                  <w:marTop w:val="0"/>
                                  <w:marBottom w:val="0"/>
                                  <w:divBdr>
                                    <w:top w:val="none" w:sz="0" w:space="0" w:color="auto"/>
                                    <w:left w:val="none" w:sz="0" w:space="0" w:color="auto"/>
                                    <w:bottom w:val="none" w:sz="0" w:space="0" w:color="auto"/>
                                    <w:right w:val="none" w:sz="0" w:space="0" w:color="auto"/>
                                  </w:divBdr>
                                </w:div>
                                <w:div w:id="294877782">
                                  <w:marLeft w:val="0"/>
                                  <w:marRight w:val="0"/>
                                  <w:marTop w:val="0"/>
                                  <w:marBottom w:val="0"/>
                                  <w:divBdr>
                                    <w:top w:val="none" w:sz="0" w:space="0" w:color="auto"/>
                                    <w:left w:val="none" w:sz="0" w:space="0" w:color="auto"/>
                                    <w:bottom w:val="none" w:sz="0" w:space="0" w:color="auto"/>
                                    <w:right w:val="none" w:sz="0" w:space="0" w:color="auto"/>
                                  </w:divBdr>
                                </w:div>
                                <w:div w:id="1882016429">
                                  <w:marLeft w:val="0"/>
                                  <w:marRight w:val="0"/>
                                  <w:marTop w:val="0"/>
                                  <w:marBottom w:val="0"/>
                                  <w:divBdr>
                                    <w:top w:val="none" w:sz="0" w:space="0" w:color="auto"/>
                                    <w:left w:val="none" w:sz="0" w:space="0" w:color="auto"/>
                                    <w:bottom w:val="none" w:sz="0" w:space="0" w:color="auto"/>
                                    <w:right w:val="none" w:sz="0" w:space="0" w:color="auto"/>
                                  </w:divBdr>
                                </w:div>
                                <w:div w:id="1923249810">
                                  <w:marLeft w:val="0"/>
                                  <w:marRight w:val="0"/>
                                  <w:marTop w:val="0"/>
                                  <w:marBottom w:val="0"/>
                                  <w:divBdr>
                                    <w:top w:val="none" w:sz="0" w:space="0" w:color="auto"/>
                                    <w:left w:val="none" w:sz="0" w:space="0" w:color="auto"/>
                                    <w:bottom w:val="none" w:sz="0" w:space="0" w:color="auto"/>
                                    <w:right w:val="none" w:sz="0" w:space="0" w:color="auto"/>
                                  </w:divBdr>
                                </w:div>
                                <w:div w:id="2069761540">
                                  <w:marLeft w:val="0"/>
                                  <w:marRight w:val="0"/>
                                  <w:marTop w:val="0"/>
                                  <w:marBottom w:val="0"/>
                                  <w:divBdr>
                                    <w:top w:val="none" w:sz="0" w:space="0" w:color="auto"/>
                                    <w:left w:val="none" w:sz="0" w:space="0" w:color="auto"/>
                                    <w:bottom w:val="none" w:sz="0" w:space="0" w:color="auto"/>
                                    <w:right w:val="none" w:sz="0" w:space="0" w:color="auto"/>
                                  </w:divBdr>
                                </w:div>
                                <w:div w:id="1119764104">
                                  <w:marLeft w:val="0"/>
                                  <w:marRight w:val="0"/>
                                  <w:marTop w:val="0"/>
                                  <w:marBottom w:val="0"/>
                                  <w:divBdr>
                                    <w:top w:val="none" w:sz="0" w:space="0" w:color="auto"/>
                                    <w:left w:val="none" w:sz="0" w:space="0" w:color="auto"/>
                                    <w:bottom w:val="none" w:sz="0" w:space="0" w:color="auto"/>
                                    <w:right w:val="none" w:sz="0" w:space="0" w:color="auto"/>
                                  </w:divBdr>
                                </w:div>
                                <w:div w:id="31881925">
                                  <w:marLeft w:val="0"/>
                                  <w:marRight w:val="0"/>
                                  <w:marTop w:val="0"/>
                                  <w:marBottom w:val="0"/>
                                  <w:divBdr>
                                    <w:top w:val="none" w:sz="0" w:space="0" w:color="auto"/>
                                    <w:left w:val="none" w:sz="0" w:space="0" w:color="auto"/>
                                    <w:bottom w:val="none" w:sz="0" w:space="0" w:color="auto"/>
                                    <w:right w:val="none" w:sz="0" w:space="0" w:color="auto"/>
                                  </w:divBdr>
                                </w:div>
                                <w:div w:id="211699679">
                                  <w:marLeft w:val="0"/>
                                  <w:marRight w:val="0"/>
                                  <w:marTop w:val="0"/>
                                  <w:marBottom w:val="0"/>
                                  <w:divBdr>
                                    <w:top w:val="none" w:sz="0" w:space="0" w:color="auto"/>
                                    <w:left w:val="none" w:sz="0" w:space="0" w:color="auto"/>
                                    <w:bottom w:val="none" w:sz="0" w:space="0" w:color="auto"/>
                                    <w:right w:val="none" w:sz="0" w:space="0" w:color="auto"/>
                                  </w:divBdr>
                                </w:div>
                                <w:div w:id="1607230689">
                                  <w:marLeft w:val="0"/>
                                  <w:marRight w:val="0"/>
                                  <w:marTop w:val="0"/>
                                  <w:marBottom w:val="0"/>
                                  <w:divBdr>
                                    <w:top w:val="none" w:sz="0" w:space="0" w:color="auto"/>
                                    <w:left w:val="none" w:sz="0" w:space="0" w:color="auto"/>
                                    <w:bottom w:val="none" w:sz="0" w:space="0" w:color="auto"/>
                                    <w:right w:val="none" w:sz="0" w:space="0" w:color="auto"/>
                                  </w:divBdr>
                                </w:div>
                                <w:div w:id="754786225">
                                  <w:marLeft w:val="0"/>
                                  <w:marRight w:val="0"/>
                                  <w:marTop w:val="0"/>
                                  <w:marBottom w:val="0"/>
                                  <w:divBdr>
                                    <w:top w:val="none" w:sz="0" w:space="0" w:color="auto"/>
                                    <w:left w:val="none" w:sz="0" w:space="0" w:color="auto"/>
                                    <w:bottom w:val="none" w:sz="0" w:space="0" w:color="auto"/>
                                    <w:right w:val="none" w:sz="0" w:space="0" w:color="auto"/>
                                  </w:divBdr>
                                </w:div>
                                <w:div w:id="1812745739">
                                  <w:marLeft w:val="0"/>
                                  <w:marRight w:val="0"/>
                                  <w:marTop w:val="0"/>
                                  <w:marBottom w:val="0"/>
                                  <w:divBdr>
                                    <w:top w:val="none" w:sz="0" w:space="0" w:color="auto"/>
                                    <w:left w:val="none" w:sz="0" w:space="0" w:color="auto"/>
                                    <w:bottom w:val="none" w:sz="0" w:space="0" w:color="auto"/>
                                    <w:right w:val="none" w:sz="0" w:space="0" w:color="auto"/>
                                  </w:divBdr>
                                </w:div>
                                <w:div w:id="617681771">
                                  <w:marLeft w:val="0"/>
                                  <w:marRight w:val="0"/>
                                  <w:marTop w:val="0"/>
                                  <w:marBottom w:val="0"/>
                                  <w:divBdr>
                                    <w:top w:val="none" w:sz="0" w:space="0" w:color="auto"/>
                                    <w:left w:val="none" w:sz="0" w:space="0" w:color="auto"/>
                                    <w:bottom w:val="none" w:sz="0" w:space="0" w:color="auto"/>
                                    <w:right w:val="none" w:sz="0" w:space="0" w:color="auto"/>
                                  </w:divBdr>
                                </w:div>
                                <w:div w:id="279537393">
                                  <w:marLeft w:val="0"/>
                                  <w:marRight w:val="0"/>
                                  <w:marTop w:val="0"/>
                                  <w:marBottom w:val="0"/>
                                  <w:divBdr>
                                    <w:top w:val="none" w:sz="0" w:space="0" w:color="auto"/>
                                    <w:left w:val="none" w:sz="0" w:space="0" w:color="auto"/>
                                    <w:bottom w:val="none" w:sz="0" w:space="0" w:color="auto"/>
                                    <w:right w:val="none" w:sz="0" w:space="0" w:color="auto"/>
                                  </w:divBdr>
                                </w:div>
                                <w:div w:id="1540820440">
                                  <w:marLeft w:val="0"/>
                                  <w:marRight w:val="0"/>
                                  <w:marTop w:val="0"/>
                                  <w:marBottom w:val="0"/>
                                  <w:divBdr>
                                    <w:top w:val="none" w:sz="0" w:space="0" w:color="auto"/>
                                    <w:left w:val="none" w:sz="0" w:space="0" w:color="auto"/>
                                    <w:bottom w:val="none" w:sz="0" w:space="0" w:color="auto"/>
                                    <w:right w:val="none" w:sz="0" w:space="0" w:color="auto"/>
                                  </w:divBdr>
                                </w:div>
                                <w:div w:id="468401449">
                                  <w:marLeft w:val="0"/>
                                  <w:marRight w:val="0"/>
                                  <w:marTop w:val="0"/>
                                  <w:marBottom w:val="0"/>
                                  <w:divBdr>
                                    <w:top w:val="none" w:sz="0" w:space="0" w:color="auto"/>
                                    <w:left w:val="none" w:sz="0" w:space="0" w:color="auto"/>
                                    <w:bottom w:val="none" w:sz="0" w:space="0" w:color="auto"/>
                                    <w:right w:val="none" w:sz="0" w:space="0" w:color="auto"/>
                                  </w:divBdr>
                                </w:div>
                                <w:div w:id="1582908502">
                                  <w:marLeft w:val="0"/>
                                  <w:marRight w:val="0"/>
                                  <w:marTop w:val="0"/>
                                  <w:marBottom w:val="0"/>
                                  <w:divBdr>
                                    <w:top w:val="none" w:sz="0" w:space="0" w:color="auto"/>
                                    <w:left w:val="none" w:sz="0" w:space="0" w:color="auto"/>
                                    <w:bottom w:val="none" w:sz="0" w:space="0" w:color="auto"/>
                                    <w:right w:val="none" w:sz="0" w:space="0" w:color="auto"/>
                                  </w:divBdr>
                                </w:div>
                                <w:div w:id="660811319">
                                  <w:marLeft w:val="0"/>
                                  <w:marRight w:val="0"/>
                                  <w:marTop w:val="0"/>
                                  <w:marBottom w:val="0"/>
                                  <w:divBdr>
                                    <w:top w:val="none" w:sz="0" w:space="0" w:color="auto"/>
                                    <w:left w:val="none" w:sz="0" w:space="0" w:color="auto"/>
                                    <w:bottom w:val="none" w:sz="0" w:space="0" w:color="auto"/>
                                    <w:right w:val="none" w:sz="0" w:space="0" w:color="auto"/>
                                  </w:divBdr>
                                </w:div>
                                <w:div w:id="266936433">
                                  <w:marLeft w:val="0"/>
                                  <w:marRight w:val="0"/>
                                  <w:marTop w:val="0"/>
                                  <w:marBottom w:val="0"/>
                                  <w:divBdr>
                                    <w:top w:val="none" w:sz="0" w:space="0" w:color="auto"/>
                                    <w:left w:val="none" w:sz="0" w:space="0" w:color="auto"/>
                                    <w:bottom w:val="none" w:sz="0" w:space="0" w:color="auto"/>
                                    <w:right w:val="none" w:sz="0" w:space="0" w:color="auto"/>
                                  </w:divBdr>
                                </w:div>
                                <w:div w:id="368923060">
                                  <w:marLeft w:val="0"/>
                                  <w:marRight w:val="0"/>
                                  <w:marTop w:val="0"/>
                                  <w:marBottom w:val="0"/>
                                  <w:divBdr>
                                    <w:top w:val="none" w:sz="0" w:space="0" w:color="auto"/>
                                    <w:left w:val="none" w:sz="0" w:space="0" w:color="auto"/>
                                    <w:bottom w:val="none" w:sz="0" w:space="0" w:color="auto"/>
                                    <w:right w:val="none" w:sz="0" w:space="0" w:color="auto"/>
                                  </w:divBdr>
                                </w:div>
                                <w:div w:id="374737359">
                                  <w:marLeft w:val="0"/>
                                  <w:marRight w:val="0"/>
                                  <w:marTop w:val="0"/>
                                  <w:marBottom w:val="0"/>
                                  <w:divBdr>
                                    <w:top w:val="none" w:sz="0" w:space="0" w:color="auto"/>
                                    <w:left w:val="none" w:sz="0" w:space="0" w:color="auto"/>
                                    <w:bottom w:val="none" w:sz="0" w:space="0" w:color="auto"/>
                                    <w:right w:val="none" w:sz="0" w:space="0" w:color="auto"/>
                                  </w:divBdr>
                                </w:div>
                                <w:div w:id="1155417007">
                                  <w:marLeft w:val="0"/>
                                  <w:marRight w:val="0"/>
                                  <w:marTop w:val="0"/>
                                  <w:marBottom w:val="0"/>
                                  <w:divBdr>
                                    <w:top w:val="none" w:sz="0" w:space="0" w:color="auto"/>
                                    <w:left w:val="none" w:sz="0" w:space="0" w:color="auto"/>
                                    <w:bottom w:val="none" w:sz="0" w:space="0" w:color="auto"/>
                                    <w:right w:val="none" w:sz="0" w:space="0" w:color="auto"/>
                                  </w:divBdr>
                                </w:div>
                                <w:div w:id="863906424">
                                  <w:marLeft w:val="0"/>
                                  <w:marRight w:val="0"/>
                                  <w:marTop w:val="0"/>
                                  <w:marBottom w:val="0"/>
                                  <w:divBdr>
                                    <w:top w:val="none" w:sz="0" w:space="0" w:color="auto"/>
                                    <w:left w:val="none" w:sz="0" w:space="0" w:color="auto"/>
                                    <w:bottom w:val="none" w:sz="0" w:space="0" w:color="auto"/>
                                    <w:right w:val="none" w:sz="0" w:space="0" w:color="auto"/>
                                  </w:divBdr>
                                </w:div>
                                <w:div w:id="1306742820">
                                  <w:marLeft w:val="0"/>
                                  <w:marRight w:val="0"/>
                                  <w:marTop w:val="0"/>
                                  <w:marBottom w:val="0"/>
                                  <w:divBdr>
                                    <w:top w:val="none" w:sz="0" w:space="0" w:color="auto"/>
                                    <w:left w:val="none" w:sz="0" w:space="0" w:color="auto"/>
                                    <w:bottom w:val="none" w:sz="0" w:space="0" w:color="auto"/>
                                    <w:right w:val="none" w:sz="0" w:space="0" w:color="auto"/>
                                  </w:divBdr>
                                </w:div>
                                <w:div w:id="432358458">
                                  <w:marLeft w:val="0"/>
                                  <w:marRight w:val="0"/>
                                  <w:marTop w:val="0"/>
                                  <w:marBottom w:val="0"/>
                                  <w:divBdr>
                                    <w:top w:val="none" w:sz="0" w:space="0" w:color="auto"/>
                                    <w:left w:val="none" w:sz="0" w:space="0" w:color="auto"/>
                                    <w:bottom w:val="none" w:sz="0" w:space="0" w:color="auto"/>
                                    <w:right w:val="none" w:sz="0" w:space="0" w:color="auto"/>
                                  </w:divBdr>
                                </w:div>
                                <w:div w:id="1955861634">
                                  <w:marLeft w:val="0"/>
                                  <w:marRight w:val="0"/>
                                  <w:marTop w:val="0"/>
                                  <w:marBottom w:val="0"/>
                                  <w:divBdr>
                                    <w:top w:val="none" w:sz="0" w:space="0" w:color="auto"/>
                                    <w:left w:val="none" w:sz="0" w:space="0" w:color="auto"/>
                                    <w:bottom w:val="none" w:sz="0" w:space="0" w:color="auto"/>
                                    <w:right w:val="none" w:sz="0" w:space="0" w:color="auto"/>
                                  </w:divBdr>
                                </w:div>
                                <w:div w:id="1124152098">
                                  <w:marLeft w:val="0"/>
                                  <w:marRight w:val="0"/>
                                  <w:marTop w:val="0"/>
                                  <w:marBottom w:val="0"/>
                                  <w:divBdr>
                                    <w:top w:val="none" w:sz="0" w:space="0" w:color="auto"/>
                                    <w:left w:val="none" w:sz="0" w:space="0" w:color="auto"/>
                                    <w:bottom w:val="none" w:sz="0" w:space="0" w:color="auto"/>
                                    <w:right w:val="none" w:sz="0" w:space="0" w:color="auto"/>
                                  </w:divBdr>
                                </w:div>
                                <w:div w:id="909577920">
                                  <w:marLeft w:val="0"/>
                                  <w:marRight w:val="0"/>
                                  <w:marTop w:val="0"/>
                                  <w:marBottom w:val="0"/>
                                  <w:divBdr>
                                    <w:top w:val="none" w:sz="0" w:space="0" w:color="auto"/>
                                    <w:left w:val="none" w:sz="0" w:space="0" w:color="auto"/>
                                    <w:bottom w:val="none" w:sz="0" w:space="0" w:color="auto"/>
                                    <w:right w:val="none" w:sz="0" w:space="0" w:color="auto"/>
                                  </w:divBdr>
                                </w:div>
                                <w:div w:id="1711687868">
                                  <w:marLeft w:val="0"/>
                                  <w:marRight w:val="0"/>
                                  <w:marTop w:val="0"/>
                                  <w:marBottom w:val="0"/>
                                  <w:divBdr>
                                    <w:top w:val="none" w:sz="0" w:space="0" w:color="auto"/>
                                    <w:left w:val="none" w:sz="0" w:space="0" w:color="auto"/>
                                    <w:bottom w:val="none" w:sz="0" w:space="0" w:color="auto"/>
                                    <w:right w:val="none" w:sz="0" w:space="0" w:color="auto"/>
                                  </w:divBdr>
                                </w:div>
                                <w:div w:id="1659336265">
                                  <w:marLeft w:val="0"/>
                                  <w:marRight w:val="0"/>
                                  <w:marTop w:val="0"/>
                                  <w:marBottom w:val="0"/>
                                  <w:divBdr>
                                    <w:top w:val="none" w:sz="0" w:space="0" w:color="auto"/>
                                    <w:left w:val="none" w:sz="0" w:space="0" w:color="auto"/>
                                    <w:bottom w:val="none" w:sz="0" w:space="0" w:color="auto"/>
                                    <w:right w:val="none" w:sz="0" w:space="0" w:color="auto"/>
                                  </w:divBdr>
                                </w:div>
                                <w:div w:id="1960987981">
                                  <w:marLeft w:val="0"/>
                                  <w:marRight w:val="0"/>
                                  <w:marTop w:val="0"/>
                                  <w:marBottom w:val="0"/>
                                  <w:divBdr>
                                    <w:top w:val="none" w:sz="0" w:space="0" w:color="auto"/>
                                    <w:left w:val="none" w:sz="0" w:space="0" w:color="auto"/>
                                    <w:bottom w:val="none" w:sz="0" w:space="0" w:color="auto"/>
                                    <w:right w:val="none" w:sz="0" w:space="0" w:color="auto"/>
                                  </w:divBdr>
                                </w:div>
                                <w:div w:id="480849864">
                                  <w:marLeft w:val="0"/>
                                  <w:marRight w:val="0"/>
                                  <w:marTop w:val="0"/>
                                  <w:marBottom w:val="0"/>
                                  <w:divBdr>
                                    <w:top w:val="none" w:sz="0" w:space="0" w:color="auto"/>
                                    <w:left w:val="none" w:sz="0" w:space="0" w:color="auto"/>
                                    <w:bottom w:val="none" w:sz="0" w:space="0" w:color="auto"/>
                                    <w:right w:val="none" w:sz="0" w:space="0" w:color="auto"/>
                                  </w:divBdr>
                                </w:div>
                                <w:div w:id="665670115">
                                  <w:marLeft w:val="0"/>
                                  <w:marRight w:val="0"/>
                                  <w:marTop w:val="0"/>
                                  <w:marBottom w:val="0"/>
                                  <w:divBdr>
                                    <w:top w:val="none" w:sz="0" w:space="0" w:color="auto"/>
                                    <w:left w:val="none" w:sz="0" w:space="0" w:color="auto"/>
                                    <w:bottom w:val="none" w:sz="0" w:space="0" w:color="auto"/>
                                    <w:right w:val="none" w:sz="0" w:space="0" w:color="auto"/>
                                  </w:divBdr>
                                </w:div>
                                <w:div w:id="159663812">
                                  <w:marLeft w:val="0"/>
                                  <w:marRight w:val="0"/>
                                  <w:marTop w:val="0"/>
                                  <w:marBottom w:val="0"/>
                                  <w:divBdr>
                                    <w:top w:val="none" w:sz="0" w:space="0" w:color="auto"/>
                                    <w:left w:val="none" w:sz="0" w:space="0" w:color="auto"/>
                                    <w:bottom w:val="none" w:sz="0" w:space="0" w:color="auto"/>
                                    <w:right w:val="none" w:sz="0" w:space="0" w:color="auto"/>
                                  </w:divBdr>
                                </w:div>
                                <w:div w:id="1937782689">
                                  <w:marLeft w:val="0"/>
                                  <w:marRight w:val="0"/>
                                  <w:marTop w:val="0"/>
                                  <w:marBottom w:val="0"/>
                                  <w:divBdr>
                                    <w:top w:val="none" w:sz="0" w:space="0" w:color="auto"/>
                                    <w:left w:val="none" w:sz="0" w:space="0" w:color="auto"/>
                                    <w:bottom w:val="none" w:sz="0" w:space="0" w:color="auto"/>
                                    <w:right w:val="none" w:sz="0" w:space="0" w:color="auto"/>
                                  </w:divBdr>
                                </w:div>
                                <w:div w:id="891961824">
                                  <w:marLeft w:val="0"/>
                                  <w:marRight w:val="0"/>
                                  <w:marTop w:val="0"/>
                                  <w:marBottom w:val="0"/>
                                  <w:divBdr>
                                    <w:top w:val="none" w:sz="0" w:space="0" w:color="auto"/>
                                    <w:left w:val="none" w:sz="0" w:space="0" w:color="auto"/>
                                    <w:bottom w:val="none" w:sz="0" w:space="0" w:color="auto"/>
                                    <w:right w:val="none" w:sz="0" w:space="0" w:color="auto"/>
                                  </w:divBdr>
                                </w:div>
                                <w:div w:id="1211260893">
                                  <w:marLeft w:val="0"/>
                                  <w:marRight w:val="0"/>
                                  <w:marTop w:val="0"/>
                                  <w:marBottom w:val="0"/>
                                  <w:divBdr>
                                    <w:top w:val="none" w:sz="0" w:space="0" w:color="auto"/>
                                    <w:left w:val="none" w:sz="0" w:space="0" w:color="auto"/>
                                    <w:bottom w:val="none" w:sz="0" w:space="0" w:color="auto"/>
                                    <w:right w:val="none" w:sz="0" w:space="0" w:color="auto"/>
                                  </w:divBdr>
                                </w:div>
                                <w:div w:id="1444963499">
                                  <w:marLeft w:val="0"/>
                                  <w:marRight w:val="0"/>
                                  <w:marTop w:val="0"/>
                                  <w:marBottom w:val="0"/>
                                  <w:divBdr>
                                    <w:top w:val="none" w:sz="0" w:space="0" w:color="auto"/>
                                    <w:left w:val="none" w:sz="0" w:space="0" w:color="auto"/>
                                    <w:bottom w:val="none" w:sz="0" w:space="0" w:color="auto"/>
                                    <w:right w:val="none" w:sz="0" w:space="0" w:color="auto"/>
                                  </w:divBdr>
                                </w:div>
                                <w:div w:id="391395164">
                                  <w:marLeft w:val="0"/>
                                  <w:marRight w:val="0"/>
                                  <w:marTop w:val="0"/>
                                  <w:marBottom w:val="0"/>
                                  <w:divBdr>
                                    <w:top w:val="none" w:sz="0" w:space="0" w:color="auto"/>
                                    <w:left w:val="none" w:sz="0" w:space="0" w:color="auto"/>
                                    <w:bottom w:val="none" w:sz="0" w:space="0" w:color="auto"/>
                                    <w:right w:val="none" w:sz="0" w:space="0" w:color="auto"/>
                                  </w:divBdr>
                                </w:div>
                                <w:div w:id="1639916005">
                                  <w:marLeft w:val="0"/>
                                  <w:marRight w:val="0"/>
                                  <w:marTop w:val="0"/>
                                  <w:marBottom w:val="0"/>
                                  <w:divBdr>
                                    <w:top w:val="none" w:sz="0" w:space="0" w:color="auto"/>
                                    <w:left w:val="none" w:sz="0" w:space="0" w:color="auto"/>
                                    <w:bottom w:val="none" w:sz="0" w:space="0" w:color="auto"/>
                                    <w:right w:val="none" w:sz="0" w:space="0" w:color="auto"/>
                                  </w:divBdr>
                                </w:div>
                                <w:div w:id="1877230312">
                                  <w:marLeft w:val="0"/>
                                  <w:marRight w:val="0"/>
                                  <w:marTop w:val="0"/>
                                  <w:marBottom w:val="0"/>
                                  <w:divBdr>
                                    <w:top w:val="none" w:sz="0" w:space="0" w:color="auto"/>
                                    <w:left w:val="none" w:sz="0" w:space="0" w:color="auto"/>
                                    <w:bottom w:val="none" w:sz="0" w:space="0" w:color="auto"/>
                                    <w:right w:val="none" w:sz="0" w:space="0" w:color="auto"/>
                                  </w:divBdr>
                                </w:div>
                                <w:div w:id="1387994342">
                                  <w:marLeft w:val="0"/>
                                  <w:marRight w:val="0"/>
                                  <w:marTop w:val="0"/>
                                  <w:marBottom w:val="0"/>
                                  <w:divBdr>
                                    <w:top w:val="none" w:sz="0" w:space="0" w:color="auto"/>
                                    <w:left w:val="none" w:sz="0" w:space="0" w:color="auto"/>
                                    <w:bottom w:val="none" w:sz="0" w:space="0" w:color="auto"/>
                                    <w:right w:val="none" w:sz="0" w:space="0" w:color="auto"/>
                                  </w:divBdr>
                                </w:div>
                                <w:div w:id="921110902">
                                  <w:marLeft w:val="0"/>
                                  <w:marRight w:val="0"/>
                                  <w:marTop w:val="0"/>
                                  <w:marBottom w:val="0"/>
                                  <w:divBdr>
                                    <w:top w:val="none" w:sz="0" w:space="0" w:color="auto"/>
                                    <w:left w:val="none" w:sz="0" w:space="0" w:color="auto"/>
                                    <w:bottom w:val="none" w:sz="0" w:space="0" w:color="auto"/>
                                    <w:right w:val="none" w:sz="0" w:space="0" w:color="auto"/>
                                  </w:divBdr>
                                </w:div>
                                <w:div w:id="1917592705">
                                  <w:marLeft w:val="0"/>
                                  <w:marRight w:val="0"/>
                                  <w:marTop w:val="0"/>
                                  <w:marBottom w:val="0"/>
                                  <w:divBdr>
                                    <w:top w:val="none" w:sz="0" w:space="0" w:color="auto"/>
                                    <w:left w:val="none" w:sz="0" w:space="0" w:color="auto"/>
                                    <w:bottom w:val="none" w:sz="0" w:space="0" w:color="auto"/>
                                    <w:right w:val="none" w:sz="0" w:space="0" w:color="auto"/>
                                  </w:divBdr>
                                </w:div>
                                <w:div w:id="1755008028">
                                  <w:marLeft w:val="0"/>
                                  <w:marRight w:val="0"/>
                                  <w:marTop w:val="0"/>
                                  <w:marBottom w:val="0"/>
                                  <w:divBdr>
                                    <w:top w:val="none" w:sz="0" w:space="0" w:color="auto"/>
                                    <w:left w:val="none" w:sz="0" w:space="0" w:color="auto"/>
                                    <w:bottom w:val="none" w:sz="0" w:space="0" w:color="auto"/>
                                    <w:right w:val="none" w:sz="0" w:space="0" w:color="auto"/>
                                  </w:divBdr>
                                </w:div>
                                <w:div w:id="2050254936">
                                  <w:marLeft w:val="0"/>
                                  <w:marRight w:val="0"/>
                                  <w:marTop w:val="0"/>
                                  <w:marBottom w:val="0"/>
                                  <w:divBdr>
                                    <w:top w:val="none" w:sz="0" w:space="0" w:color="auto"/>
                                    <w:left w:val="none" w:sz="0" w:space="0" w:color="auto"/>
                                    <w:bottom w:val="none" w:sz="0" w:space="0" w:color="auto"/>
                                    <w:right w:val="none" w:sz="0" w:space="0" w:color="auto"/>
                                  </w:divBdr>
                                </w:div>
                                <w:div w:id="823283078">
                                  <w:marLeft w:val="0"/>
                                  <w:marRight w:val="0"/>
                                  <w:marTop w:val="0"/>
                                  <w:marBottom w:val="0"/>
                                  <w:divBdr>
                                    <w:top w:val="none" w:sz="0" w:space="0" w:color="auto"/>
                                    <w:left w:val="none" w:sz="0" w:space="0" w:color="auto"/>
                                    <w:bottom w:val="none" w:sz="0" w:space="0" w:color="auto"/>
                                    <w:right w:val="none" w:sz="0" w:space="0" w:color="auto"/>
                                  </w:divBdr>
                                </w:div>
                                <w:div w:id="837380258">
                                  <w:marLeft w:val="0"/>
                                  <w:marRight w:val="0"/>
                                  <w:marTop w:val="0"/>
                                  <w:marBottom w:val="0"/>
                                  <w:divBdr>
                                    <w:top w:val="none" w:sz="0" w:space="0" w:color="auto"/>
                                    <w:left w:val="none" w:sz="0" w:space="0" w:color="auto"/>
                                    <w:bottom w:val="none" w:sz="0" w:space="0" w:color="auto"/>
                                    <w:right w:val="none" w:sz="0" w:space="0" w:color="auto"/>
                                  </w:divBdr>
                                </w:div>
                                <w:div w:id="887574261">
                                  <w:marLeft w:val="0"/>
                                  <w:marRight w:val="0"/>
                                  <w:marTop w:val="0"/>
                                  <w:marBottom w:val="0"/>
                                  <w:divBdr>
                                    <w:top w:val="none" w:sz="0" w:space="0" w:color="auto"/>
                                    <w:left w:val="none" w:sz="0" w:space="0" w:color="auto"/>
                                    <w:bottom w:val="none" w:sz="0" w:space="0" w:color="auto"/>
                                    <w:right w:val="none" w:sz="0" w:space="0" w:color="auto"/>
                                  </w:divBdr>
                                </w:div>
                                <w:div w:id="968634700">
                                  <w:marLeft w:val="0"/>
                                  <w:marRight w:val="0"/>
                                  <w:marTop w:val="0"/>
                                  <w:marBottom w:val="0"/>
                                  <w:divBdr>
                                    <w:top w:val="none" w:sz="0" w:space="0" w:color="auto"/>
                                    <w:left w:val="none" w:sz="0" w:space="0" w:color="auto"/>
                                    <w:bottom w:val="none" w:sz="0" w:space="0" w:color="auto"/>
                                    <w:right w:val="none" w:sz="0" w:space="0" w:color="auto"/>
                                  </w:divBdr>
                                </w:div>
                                <w:div w:id="1028531455">
                                  <w:marLeft w:val="0"/>
                                  <w:marRight w:val="0"/>
                                  <w:marTop w:val="0"/>
                                  <w:marBottom w:val="0"/>
                                  <w:divBdr>
                                    <w:top w:val="none" w:sz="0" w:space="0" w:color="auto"/>
                                    <w:left w:val="none" w:sz="0" w:space="0" w:color="auto"/>
                                    <w:bottom w:val="none" w:sz="0" w:space="0" w:color="auto"/>
                                    <w:right w:val="none" w:sz="0" w:space="0" w:color="auto"/>
                                  </w:divBdr>
                                </w:div>
                                <w:div w:id="1357654729">
                                  <w:marLeft w:val="0"/>
                                  <w:marRight w:val="0"/>
                                  <w:marTop w:val="0"/>
                                  <w:marBottom w:val="0"/>
                                  <w:divBdr>
                                    <w:top w:val="none" w:sz="0" w:space="0" w:color="auto"/>
                                    <w:left w:val="none" w:sz="0" w:space="0" w:color="auto"/>
                                    <w:bottom w:val="none" w:sz="0" w:space="0" w:color="auto"/>
                                    <w:right w:val="none" w:sz="0" w:space="0" w:color="auto"/>
                                  </w:divBdr>
                                </w:div>
                                <w:div w:id="78408232">
                                  <w:marLeft w:val="0"/>
                                  <w:marRight w:val="0"/>
                                  <w:marTop w:val="0"/>
                                  <w:marBottom w:val="0"/>
                                  <w:divBdr>
                                    <w:top w:val="none" w:sz="0" w:space="0" w:color="auto"/>
                                    <w:left w:val="none" w:sz="0" w:space="0" w:color="auto"/>
                                    <w:bottom w:val="none" w:sz="0" w:space="0" w:color="auto"/>
                                    <w:right w:val="none" w:sz="0" w:space="0" w:color="auto"/>
                                  </w:divBdr>
                                </w:div>
                                <w:div w:id="812411657">
                                  <w:marLeft w:val="0"/>
                                  <w:marRight w:val="0"/>
                                  <w:marTop w:val="0"/>
                                  <w:marBottom w:val="0"/>
                                  <w:divBdr>
                                    <w:top w:val="none" w:sz="0" w:space="0" w:color="auto"/>
                                    <w:left w:val="none" w:sz="0" w:space="0" w:color="auto"/>
                                    <w:bottom w:val="none" w:sz="0" w:space="0" w:color="auto"/>
                                    <w:right w:val="none" w:sz="0" w:space="0" w:color="auto"/>
                                  </w:divBdr>
                                </w:div>
                                <w:div w:id="1709644073">
                                  <w:marLeft w:val="0"/>
                                  <w:marRight w:val="0"/>
                                  <w:marTop w:val="0"/>
                                  <w:marBottom w:val="0"/>
                                  <w:divBdr>
                                    <w:top w:val="none" w:sz="0" w:space="0" w:color="auto"/>
                                    <w:left w:val="none" w:sz="0" w:space="0" w:color="auto"/>
                                    <w:bottom w:val="none" w:sz="0" w:space="0" w:color="auto"/>
                                    <w:right w:val="none" w:sz="0" w:space="0" w:color="auto"/>
                                  </w:divBdr>
                                </w:div>
                                <w:div w:id="1380208301">
                                  <w:marLeft w:val="0"/>
                                  <w:marRight w:val="0"/>
                                  <w:marTop w:val="0"/>
                                  <w:marBottom w:val="0"/>
                                  <w:divBdr>
                                    <w:top w:val="none" w:sz="0" w:space="0" w:color="auto"/>
                                    <w:left w:val="none" w:sz="0" w:space="0" w:color="auto"/>
                                    <w:bottom w:val="none" w:sz="0" w:space="0" w:color="auto"/>
                                    <w:right w:val="none" w:sz="0" w:space="0" w:color="auto"/>
                                  </w:divBdr>
                                </w:div>
                                <w:div w:id="1710257409">
                                  <w:marLeft w:val="0"/>
                                  <w:marRight w:val="0"/>
                                  <w:marTop w:val="0"/>
                                  <w:marBottom w:val="0"/>
                                  <w:divBdr>
                                    <w:top w:val="none" w:sz="0" w:space="0" w:color="auto"/>
                                    <w:left w:val="none" w:sz="0" w:space="0" w:color="auto"/>
                                    <w:bottom w:val="none" w:sz="0" w:space="0" w:color="auto"/>
                                    <w:right w:val="none" w:sz="0" w:space="0" w:color="auto"/>
                                  </w:divBdr>
                                </w:div>
                                <w:div w:id="1211071261">
                                  <w:marLeft w:val="0"/>
                                  <w:marRight w:val="0"/>
                                  <w:marTop w:val="0"/>
                                  <w:marBottom w:val="0"/>
                                  <w:divBdr>
                                    <w:top w:val="none" w:sz="0" w:space="0" w:color="auto"/>
                                    <w:left w:val="none" w:sz="0" w:space="0" w:color="auto"/>
                                    <w:bottom w:val="none" w:sz="0" w:space="0" w:color="auto"/>
                                    <w:right w:val="none" w:sz="0" w:space="0" w:color="auto"/>
                                  </w:divBdr>
                                </w:div>
                                <w:div w:id="1171798535">
                                  <w:marLeft w:val="0"/>
                                  <w:marRight w:val="0"/>
                                  <w:marTop w:val="0"/>
                                  <w:marBottom w:val="0"/>
                                  <w:divBdr>
                                    <w:top w:val="none" w:sz="0" w:space="0" w:color="auto"/>
                                    <w:left w:val="none" w:sz="0" w:space="0" w:color="auto"/>
                                    <w:bottom w:val="none" w:sz="0" w:space="0" w:color="auto"/>
                                    <w:right w:val="none" w:sz="0" w:space="0" w:color="auto"/>
                                  </w:divBdr>
                                </w:div>
                                <w:div w:id="816528587">
                                  <w:marLeft w:val="0"/>
                                  <w:marRight w:val="0"/>
                                  <w:marTop w:val="0"/>
                                  <w:marBottom w:val="0"/>
                                  <w:divBdr>
                                    <w:top w:val="none" w:sz="0" w:space="0" w:color="auto"/>
                                    <w:left w:val="none" w:sz="0" w:space="0" w:color="auto"/>
                                    <w:bottom w:val="none" w:sz="0" w:space="0" w:color="auto"/>
                                    <w:right w:val="none" w:sz="0" w:space="0" w:color="auto"/>
                                  </w:divBdr>
                                </w:div>
                                <w:div w:id="1610694719">
                                  <w:marLeft w:val="0"/>
                                  <w:marRight w:val="0"/>
                                  <w:marTop w:val="0"/>
                                  <w:marBottom w:val="0"/>
                                  <w:divBdr>
                                    <w:top w:val="none" w:sz="0" w:space="0" w:color="auto"/>
                                    <w:left w:val="none" w:sz="0" w:space="0" w:color="auto"/>
                                    <w:bottom w:val="none" w:sz="0" w:space="0" w:color="auto"/>
                                    <w:right w:val="none" w:sz="0" w:space="0" w:color="auto"/>
                                  </w:divBdr>
                                </w:div>
                                <w:div w:id="1280794590">
                                  <w:marLeft w:val="0"/>
                                  <w:marRight w:val="0"/>
                                  <w:marTop w:val="0"/>
                                  <w:marBottom w:val="0"/>
                                  <w:divBdr>
                                    <w:top w:val="none" w:sz="0" w:space="0" w:color="auto"/>
                                    <w:left w:val="none" w:sz="0" w:space="0" w:color="auto"/>
                                    <w:bottom w:val="none" w:sz="0" w:space="0" w:color="auto"/>
                                    <w:right w:val="none" w:sz="0" w:space="0" w:color="auto"/>
                                  </w:divBdr>
                                </w:div>
                                <w:div w:id="2013752742">
                                  <w:marLeft w:val="0"/>
                                  <w:marRight w:val="0"/>
                                  <w:marTop w:val="0"/>
                                  <w:marBottom w:val="0"/>
                                  <w:divBdr>
                                    <w:top w:val="none" w:sz="0" w:space="0" w:color="auto"/>
                                    <w:left w:val="none" w:sz="0" w:space="0" w:color="auto"/>
                                    <w:bottom w:val="none" w:sz="0" w:space="0" w:color="auto"/>
                                    <w:right w:val="none" w:sz="0" w:space="0" w:color="auto"/>
                                  </w:divBdr>
                                </w:div>
                                <w:div w:id="651259073">
                                  <w:marLeft w:val="0"/>
                                  <w:marRight w:val="0"/>
                                  <w:marTop w:val="0"/>
                                  <w:marBottom w:val="0"/>
                                  <w:divBdr>
                                    <w:top w:val="none" w:sz="0" w:space="0" w:color="auto"/>
                                    <w:left w:val="none" w:sz="0" w:space="0" w:color="auto"/>
                                    <w:bottom w:val="none" w:sz="0" w:space="0" w:color="auto"/>
                                    <w:right w:val="none" w:sz="0" w:space="0" w:color="auto"/>
                                  </w:divBdr>
                                </w:div>
                                <w:div w:id="1654329237">
                                  <w:marLeft w:val="0"/>
                                  <w:marRight w:val="0"/>
                                  <w:marTop w:val="0"/>
                                  <w:marBottom w:val="0"/>
                                  <w:divBdr>
                                    <w:top w:val="none" w:sz="0" w:space="0" w:color="auto"/>
                                    <w:left w:val="none" w:sz="0" w:space="0" w:color="auto"/>
                                    <w:bottom w:val="none" w:sz="0" w:space="0" w:color="auto"/>
                                    <w:right w:val="none" w:sz="0" w:space="0" w:color="auto"/>
                                  </w:divBdr>
                                </w:div>
                                <w:div w:id="1166088838">
                                  <w:marLeft w:val="0"/>
                                  <w:marRight w:val="0"/>
                                  <w:marTop w:val="0"/>
                                  <w:marBottom w:val="0"/>
                                  <w:divBdr>
                                    <w:top w:val="none" w:sz="0" w:space="0" w:color="auto"/>
                                    <w:left w:val="none" w:sz="0" w:space="0" w:color="auto"/>
                                    <w:bottom w:val="none" w:sz="0" w:space="0" w:color="auto"/>
                                    <w:right w:val="none" w:sz="0" w:space="0" w:color="auto"/>
                                  </w:divBdr>
                                </w:div>
                                <w:div w:id="641352149">
                                  <w:marLeft w:val="0"/>
                                  <w:marRight w:val="0"/>
                                  <w:marTop w:val="0"/>
                                  <w:marBottom w:val="0"/>
                                  <w:divBdr>
                                    <w:top w:val="none" w:sz="0" w:space="0" w:color="auto"/>
                                    <w:left w:val="none" w:sz="0" w:space="0" w:color="auto"/>
                                    <w:bottom w:val="none" w:sz="0" w:space="0" w:color="auto"/>
                                    <w:right w:val="none" w:sz="0" w:space="0" w:color="auto"/>
                                  </w:divBdr>
                                </w:div>
                                <w:div w:id="646282735">
                                  <w:marLeft w:val="0"/>
                                  <w:marRight w:val="0"/>
                                  <w:marTop w:val="0"/>
                                  <w:marBottom w:val="0"/>
                                  <w:divBdr>
                                    <w:top w:val="none" w:sz="0" w:space="0" w:color="auto"/>
                                    <w:left w:val="none" w:sz="0" w:space="0" w:color="auto"/>
                                    <w:bottom w:val="none" w:sz="0" w:space="0" w:color="auto"/>
                                    <w:right w:val="none" w:sz="0" w:space="0" w:color="auto"/>
                                  </w:divBdr>
                                </w:div>
                                <w:div w:id="1578633129">
                                  <w:marLeft w:val="0"/>
                                  <w:marRight w:val="0"/>
                                  <w:marTop w:val="0"/>
                                  <w:marBottom w:val="0"/>
                                  <w:divBdr>
                                    <w:top w:val="none" w:sz="0" w:space="0" w:color="auto"/>
                                    <w:left w:val="none" w:sz="0" w:space="0" w:color="auto"/>
                                    <w:bottom w:val="none" w:sz="0" w:space="0" w:color="auto"/>
                                    <w:right w:val="none" w:sz="0" w:space="0" w:color="auto"/>
                                  </w:divBdr>
                                </w:div>
                                <w:div w:id="1763522911">
                                  <w:marLeft w:val="0"/>
                                  <w:marRight w:val="0"/>
                                  <w:marTop w:val="0"/>
                                  <w:marBottom w:val="0"/>
                                  <w:divBdr>
                                    <w:top w:val="none" w:sz="0" w:space="0" w:color="auto"/>
                                    <w:left w:val="none" w:sz="0" w:space="0" w:color="auto"/>
                                    <w:bottom w:val="none" w:sz="0" w:space="0" w:color="auto"/>
                                    <w:right w:val="none" w:sz="0" w:space="0" w:color="auto"/>
                                  </w:divBdr>
                                </w:div>
                                <w:div w:id="2132506493">
                                  <w:marLeft w:val="0"/>
                                  <w:marRight w:val="0"/>
                                  <w:marTop w:val="0"/>
                                  <w:marBottom w:val="0"/>
                                  <w:divBdr>
                                    <w:top w:val="none" w:sz="0" w:space="0" w:color="auto"/>
                                    <w:left w:val="none" w:sz="0" w:space="0" w:color="auto"/>
                                    <w:bottom w:val="none" w:sz="0" w:space="0" w:color="auto"/>
                                    <w:right w:val="none" w:sz="0" w:space="0" w:color="auto"/>
                                  </w:divBdr>
                                </w:div>
                                <w:div w:id="607540918">
                                  <w:marLeft w:val="0"/>
                                  <w:marRight w:val="0"/>
                                  <w:marTop w:val="0"/>
                                  <w:marBottom w:val="0"/>
                                  <w:divBdr>
                                    <w:top w:val="none" w:sz="0" w:space="0" w:color="auto"/>
                                    <w:left w:val="none" w:sz="0" w:space="0" w:color="auto"/>
                                    <w:bottom w:val="none" w:sz="0" w:space="0" w:color="auto"/>
                                    <w:right w:val="none" w:sz="0" w:space="0" w:color="auto"/>
                                  </w:divBdr>
                                </w:div>
                                <w:div w:id="917905751">
                                  <w:marLeft w:val="0"/>
                                  <w:marRight w:val="0"/>
                                  <w:marTop w:val="0"/>
                                  <w:marBottom w:val="0"/>
                                  <w:divBdr>
                                    <w:top w:val="none" w:sz="0" w:space="0" w:color="auto"/>
                                    <w:left w:val="none" w:sz="0" w:space="0" w:color="auto"/>
                                    <w:bottom w:val="none" w:sz="0" w:space="0" w:color="auto"/>
                                    <w:right w:val="none" w:sz="0" w:space="0" w:color="auto"/>
                                  </w:divBdr>
                                </w:div>
                                <w:div w:id="646133317">
                                  <w:marLeft w:val="0"/>
                                  <w:marRight w:val="0"/>
                                  <w:marTop w:val="0"/>
                                  <w:marBottom w:val="0"/>
                                  <w:divBdr>
                                    <w:top w:val="none" w:sz="0" w:space="0" w:color="auto"/>
                                    <w:left w:val="none" w:sz="0" w:space="0" w:color="auto"/>
                                    <w:bottom w:val="none" w:sz="0" w:space="0" w:color="auto"/>
                                    <w:right w:val="none" w:sz="0" w:space="0" w:color="auto"/>
                                  </w:divBdr>
                                </w:div>
                                <w:div w:id="21245466">
                                  <w:marLeft w:val="0"/>
                                  <w:marRight w:val="0"/>
                                  <w:marTop w:val="0"/>
                                  <w:marBottom w:val="0"/>
                                  <w:divBdr>
                                    <w:top w:val="none" w:sz="0" w:space="0" w:color="auto"/>
                                    <w:left w:val="none" w:sz="0" w:space="0" w:color="auto"/>
                                    <w:bottom w:val="none" w:sz="0" w:space="0" w:color="auto"/>
                                    <w:right w:val="none" w:sz="0" w:space="0" w:color="auto"/>
                                  </w:divBdr>
                                </w:div>
                                <w:div w:id="741484043">
                                  <w:marLeft w:val="0"/>
                                  <w:marRight w:val="0"/>
                                  <w:marTop w:val="0"/>
                                  <w:marBottom w:val="0"/>
                                  <w:divBdr>
                                    <w:top w:val="none" w:sz="0" w:space="0" w:color="auto"/>
                                    <w:left w:val="none" w:sz="0" w:space="0" w:color="auto"/>
                                    <w:bottom w:val="none" w:sz="0" w:space="0" w:color="auto"/>
                                    <w:right w:val="none" w:sz="0" w:space="0" w:color="auto"/>
                                  </w:divBdr>
                                </w:div>
                                <w:div w:id="397441633">
                                  <w:marLeft w:val="0"/>
                                  <w:marRight w:val="0"/>
                                  <w:marTop w:val="0"/>
                                  <w:marBottom w:val="0"/>
                                  <w:divBdr>
                                    <w:top w:val="none" w:sz="0" w:space="0" w:color="auto"/>
                                    <w:left w:val="none" w:sz="0" w:space="0" w:color="auto"/>
                                    <w:bottom w:val="none" w:sz="0" w:space="0" w:color="auto"/>
                                    <w:right w:val="none" w:sz="0" w:space="0" w:color="auto"/>
                                  </w:divBdr>
                                </w:div>
                                <w:div w:id="327097586">
                                  <w:marLeft w:val="0"/>
                                  <w:marRight w:val="0"/>
                                  <w:marTop w:val="0"/>
                                  <w:marBottom w:val="0"/>
                                  <w:divBdr>
                                    <w:top w:val="none" w:sz="0" w:space="0" w:color="auto"/>
                                    <w:left w:val="none" w:sz="0" w:space="0" w:color="auto"/>
                                    <w:bottom w:val="none" w:sz="0" w:space="0" w:color="auto"/>
                                    <w:right w:val="none" w:sz="0" w:space="0" w:color="auto"/>
                                  </w:divBdr>
                                </w:div>
                                <w:div w:id="1970745006">
                                  <w:marLeft w:val="0"/>
                                  <w:marRight w:val="0"/>
                                  <w:marTop w:val="0"/>
                                  <w:marBottom w:val="0"/>
                                  <w:divBdr>
                                    <w:top w:val="none" w:sz="0" w:space="0" w:color="auto"/>
                                    <w:left w:val="none" w:sz="0" w:space="0" w:color="auto"/>
                                    <w:bottom w:val="none" w:sz="0" w:space="0" w:color="auto"/>
                                    <w:right w:val="none" w:sz="0" w:space="0" w:color="auto"/>
                                  </w:divBdr>
                                </w:div>
                                <w:div w:id="1427072460">
                                  <w:marLeft w:val="0"/>
                                  <w:marRight w:val="0"/>
                                  <w:marTop w:val="0"/>
                                  <w:marBottom w:val="0"/>
                                  <w:divBdr>
                                    <w:top w:val="none" w:sz="0" w:space="0" w:color="auto"/>
                                    <w:left w:val="none" w:sz="0" w:space="0" w:color="auto"/>
                                    <w:bottom w:val="none" w:sz="0" w:space="0" w:color="auto"/>
                                    <w:right w:val="none" w:sz="0" w:space="0" w:color="auto"/>
                                  </w:divBdr>
                                </w:div>
                                <w:div w:id="2083985208">
                                  <w:marLeft w:val="0"/>
                                  <w:marRight w:val="0"/>
                                  <w:marTop w:val="0"/>
                                  <w:marBottom w:val="0"/>
                                  <w:divBdr>
                                    <w:top w:val="none" w:sz="0" w:space="0" w:color="auto"/>
                                    <w:left w:val="none" w:sz="0" w:space="0" w:color="auto"/>
                                    <w:bottom w:val="none" w:sz="0" w:space="0" w:color="auto"/>
                                    <w:right w:val="none" w:sz="0" w:space="0" w:color="auto"/>
                                  </w:divBdr>
                                </w:div>
                                <w:div w:id="1385834744">
                                  <w:marLeft w:val="0"/>
                                  <w:marRight w:val="0"/>
                                  <w:marTop w:val="0"/>
                                  <w:marBottom w:val="0"/>
                                  <w:divBdr>
                                    <w:top w:val="none" w:sz="0" w:space="0" w:color="auto"/>
                                    <w:left w:val="none" w:sz="0" w:space="0" w:color="auto"/>
                                    <w:bottom w:val="none" w:sz="0" w:space="0" w:color="auto"/>
                                    <w:right w:val="none" w:sz="0" w:space="0" w:color="auto"/>
                                  </w:divBdr>
                                </w:div>
                                <w:div w:id="1175337337">
                                  <w:marLeft w:val="0"/>
                                  <w:marRight w:val="0"/>
                                  <w:marTop w:val="0"/>
                                  <w:marBottom w:val="0"/>
                                  <w:divBdr>
                                    <w:top w:val="none" w:sz="0" w:space="0" w:color="auto"/>
                                    <w:left w:val="none" w:sz="0" w:space="0" w:color="auto"/>
                                    <w:bottom w:val="none" w:sz="0" w:space="0" w:color="auto"/>
                                    <w:right w:val="none" w:sz="0" w:space="0" w:color="auto"/>
                                  </w:divBdr>
                                </w:div>
                                <w:div w:id="1909143137">
                                  <w:marLeft w:val="0"/>
                                  <w:marRight w:val="0"/>
                                  <w:marTop w:val="0"/>
                                  <w:marBottom w:val="0"/>
                                  <w:divBdr>
                                    <w:top w:val="none" w:sz="0" w:space="0" w:color="auto"/>
                                    <w:left w:val="none" w:sz="0" w:space="0" w:color="auto"/>
                                    <w:bottom w:val="none" w:sz="0" w:space="0" w:color="auto"/>
                                    <w:right w:val="none" w:sz="0" w:space="0" w:color="auto"/>
                                  </w:divBdr>
                                </w:div>
                                <w:div w:id="781874142">
                                  <w:marLeft w:val="0"/>
                                  <w:marRight w:val="0"/>
                                  <w:marTop w:val="0"/>
                                  <w:marBottom w:val="0"/>
                                  <w:divBdr>
                                    <w:top w:val="none" w:sz="0" w:space="0" w:color="auto"/>
                                    <w:left w:val="none" w:sz="0" w:space="0" w:color="auto"/>
                                    <w:bottom w:val="none" w:sz="0" w:space="0" w:color="auto"/>
                                    <w:right w:val="none" w:sz="0" w:space="0" w:color="auto"/>
                                  </w:divBdr>
                                </w:div>
                                <w:div w:id="623654146">
                                  <w:marLeft w:val="0"/>
                                  <w:marRight w:val="0"/>
                                  <w:marTop w:val="0"/>
                                  <w:marBottom w:val="0"/>
                                  <w:divBdr>
                                    <w:top w:val="none" w:sz="0" w:space="0" w:color="auto"/>
                                    <w:left w:val="none" w:sz="0" w:space="0" w:color="auto"/>
                                    <w:bottom w:val="none" w:sz="0" w:space="0" w:color="auto"/>
                                    <w:right w:val="none" w:sz="0" w:space="0" w:color="auto"/>
                                  </w:divBdr>
                                </w:div>
                                <w:div w:id="339041612">
                                  <w:marLeft w:val="0"/>
                                  <w:marRight w:val="0"/>
                                  <w:marTop w:val="0"/>
                                  <w:marBottom w:val="0"/>
                                  <w:divBdr>
                                    <w:top w:val="none" w:sz="0" w:space="0" w:color="auto"/>
                                    <w:left w:val="none" w:sz="0" w:space="0" w:color="auto"/>
                                    <w:bottom w:val="none" w:sz="0" w:space="0" w:color="auto"/>
                                    <w:right w:val="none" w:sz="0" w:space="0" w:color="auto"/>
                                  </w:divBdr>
                                </w:div>
                                <w:div w:id="1198812437">
                                  <w:marLeft w:val="0"/>
                                  <w:marRight w:val="0"/>
                                  <w:marTop w:val="0"/>
                                  <w:marBottom w:val="0"/>
                                  <w:divBdr>
                                    <w:top w:val="none" w:sz="0" w:space="0" w:color="auto"/>
                                    <w:left w:val="none" w:sz="0" w:space="0" w:color="auto"/>
                                    <w:bottom w:val="none" w:sz="0" w:space="0" w:color="auto"/>
                                    <w:right w:val="none" w:sz="0" w:space="0" w:color="auto"/>
                                  </w:divBdr>
                                </w:div>
                                <w:div w:id="1540507500">
                                  <w:marLeft w:val="0"/>
                                  <w:marRight w:val="0"/>
                                  <w:marTop w:val="0"/>
                                  <w:marBottom w:val="0"/>
                                  <w:divBdr>
                                    <w:top w:val="none" w:sz="0" w:space="0" w:color="auto"/>
                                    <w:left w:val="none" w:sz="0" w:space="0" w:color="auto"/>
                                    <w:bottom w:val="none" w:sz="0" w:space="0" w:color="auto"/>
                                    <w:right w:val="none" w:sz="0" w:space="0" w:color="auto"/>
                                  </w:divBdr>
                                </w:div>
                                <w:div w:id="662196685">
                                  <w:marLeft w:val="0"/>
                                  <w:marRight w:val="0"/>
                                  <w:marTop w:val="0"/>
                                  <w:marBottom w:val="0"/>
                                  <w:divBdr>
                                    <w:top w:val="none" w:sz="0" w:space="0" w:color="auto"/>
                                    <w:left w:val="none" w:sz="0" w:space="0" w:color="auto"/>
                                    <w:bottom w:val="none" w:sz="0" w:space="0" w:color="auto"/>
                                    <w:right w:val="none" w:sz="0" w:space="0" w:color="auto"/>
                                  </w:divBdr>
                                </w:div>
                                <w:div w:id="1406030320">
                                  <w:marLeft w:val="0"/>
                                  <w:marRight w:val="0"/>
                                  <w:marTop w:val="0"/>
                                  <w:marBottom w:val="0"/>
                                  <w:divBdr>
                                    <w:top w:val="none" w:sz="0" w:space="0" w:color="auto"/>
                                    <w:left w:val="none" w:sz="0" w:space="0" w:color="auto"/>
                                    <w:bottom w:val="none" w:sz="0" w:space="0" w:color="auto"/>
                                    <w:right w:val="none" w:sz="0" w:space="0" w:color="auto"/>
                                  </w:divBdr>
                                </w:div>
                                <w:div w:id="1985430395">
                                  <w:marLeft w:val="0"/>
                                  <w:marRight w:val="0"/>
                                  <w:marTop w:val="0"/>
                                  <w:marBottom w:val="0"/>
                                  <w:divBdr>
                                    <w:top w:val="none" w:sz="0" w:space="0" w:color="auto"/>
                                    <w:left w:val="none" w:sz="0" w:space="0" w:color="auto"/>
                                    <w:bottom w:val="none" w:sz="0" w:space="0" w:color="auto"/>
                                    <w:right w:val="none" w:sz="0" w:space="0" w:color="auto"/>
                                  </w:divBdr>
                                </w:div>
                                <w:div w:id="1712147205">
                                  <w:marLeft w:val="0"/>
                                  <w:marRight w:val="0"/>
                                  <w:marTop w:val="0"/>
                                  <w:marBottom w:val="0"/>
                                  <w:divBdr>
                                    <w:top w:val="none" w:sz="0" w:space="0" w:color="auto"/>
                                    <w:left w:val="none" w:sz="0" w:space="0" w:color="auto"/>
                                    <w:bottom w:val="none" w:sz="0" w:space="0" w:color="auto"/>
                                    <w:right w:val="none" w:sz="0" w:space="0" w:color="auto"/>
                                  </w:divBdr>
                                </w:div>
                                <w:div w:id="213658033">
                                  <w:marLeft w:val="0"/>
                                  <w:marRight w:val="0"/>
                                  <w:marTop w:val="0"/>
                                  <w:marBottom w:val="0"/>
                                  <w:divBdr>
                                    <w:top w:val="none" w:sz="0" w:space="0" w:color="auto"/>
                                    <w:left w:val="none" w:sz="0" w:space="0" w:color="auto"/>
                                    <w:bottom w:val="none" w:sz="0" w:space="0" w:color="auto"/>
                                    <w:right w:val="none" w:sz="0" w:space="0" w:color="auto"/>
                                  </w:divBdr>
                                </w:div>
                                <w:div w:id="186145136">
                                  <w:marLeft w:val="0"/>
                                  <w:marRight w:val="0"/>
                                  <w:marTop w:val="0"/>
                                  <w:marBottom w:val="0"/>
                                  <w:divBdr>
                                    <w:top w:val="none" w:sz="0" w:space="0" w:color="auto"/>
                                    <w:left w:val="none" w:sz="0" w:space="0" w:color="auto"/>
                                    <w:bottom w:val="none" w:sz="0" w:space="0" w:color="auto"/>
                                    <w:right w:val="none" w:sz="0" w:space="0" w:color="auto"/>
                                  </w:divBdr>
                                </w:div>
                                <w:div w:id="1122306276">
                                  <w:marLeft w:val="0"/>
                                  <w:marRight w:val="0"/>
                                  <w:marTop w:val="0"/>
                                  <w:marBottom w:val="0"/>
                                  <w:divBdr>
                                    <w:top w:val="none" w:sz="0" w:space="0" w:color="auto"/>
                                    <w:left w:val="none" w:sz="0" w:space="0" w:color="auto"/>
                                    <w:bottom w:val="none" w:sz="0" w:space="0" w:color="auto"/>
                                    <w:right w:val="none" w:sz="0" w:space="0" w:color="auto"/>
                                  </w:divBdr>
                                </w:div>
                                <w:div w:id="747926408">
                                  <w:marLeft w:val="0"/>
                                  <w:marRight w:val="0"/>
                                  <w:marTop w:val="0"/>
                                  <w:marBottom w:val="0"/>
                                  <w:divBdr>
                                    <w:top w:val="none" w:sz="0" w:space="0" w:color="auto"/>
                                    <w:left w:val="none" w:sz="0" w:space="0" w:color="auto"/>
                                    <w:bottom w:val="none" w:sz="0" w:space="0" w:color="auto"/>
                                    <w:right w:val="none" w:sz="0" w:space="0" w:color="auto"/>
                                  </w:divBdr>
                                </w:div>
                                <w:div w:id="1464736957">
                                  <w:marLeft w:val="0"/>
                                  <w:marRight w:val="0"/>
                                  <w:marTop w:val="0"/>
                                  <w:marBottom w:val="0"/>
                                  <w:divBdr>
                                    <w:top w:val="none" w:sz="0" w:space="0" w:color="auto"/>
                                    <w:left w:val="none" w:sz="0" w:space="0" w:color="auto"/>
                                    <w:bottom w:val="none" w:sz="0" w:space="0" w:color="auto"/>
                                    <w:right w:val="none" w:sz="0" w:space="0" w:color="auto"/>
                                  </w:divBdr>
                                </w:div>
                                <w:div w:id="36010587">
                                  <w:marLeft w:val="0"/>
                                  <w:marRight w:val="0"/>
                                  <w:marTop w:val="0"/>
                                  <w:marBottom w:val="0"/>
                                  <w:divBdr>
                                    <w:top w:val="none" w:sz="0" w:space="0" w:color="auto"/>
                                    <w:left w:val="none" w:sz="0" w:space="0" w:color="auto"/>
                                    <w:bottom w:val="none" w:sz="0" w:space="0" w:color="auto"/>
                                    <w:right w:val="none" w:sz="0" w:space="0" w:color="auto"/>
                                  </w:divBdr>
                                </w:div>
                                <w:div w:id="594561007">
                                  <w:marLeft w:val="0"/>
                                  <w:marRight w:val="0"/>
                                  <w:marTop w:val="0"/>
                                  <w:marBottom w:val="0"/>
                                  <w:divBdr>
                                    <w:top w:val="none" w:sz="0" w:space="0" w:color="auto"/>
                                    <w:left w:val="none" w:sz="0" w:space="0" w:color="auto"/>
                                    <w:bottom w:val="none" w:sz="0" w:space="0" w:color="auto"/>
                                    <w:right w:val="none" w:sz="0" w:space="0" w:color="auto"/>
                                  </w:divBdr>
                                </w:div>
                                <w:div w:id="1126462881">
                                  <w:marLeft w:val="0"/>
                                  <w:marRight w:val="0"/>
                                  <w:marTop w:val="0"/>
                                  <w:marBottom w:val="0"/>
                                  <w:divBdr>
                                    <w:top w:val="none" w:sz="0" w:space="0" w:color="auto"/>
                                    <w:left w:val="none" w:sz="0" w:space="0" w:color="auto"/>
                                    <w:bottom w:val="none" w:sz="0" w:space="0" w:color="auto"/>
                                    <w:right w:val="none" w:sz="0" w:space="0" w:color="auto"/>
                                  </w:divBdr>
                                </w:div>
                                <w:div w:id="1492060869">
                                  <w:marLeft w:val="0"/>
                                  <w:marRight w:val="0"/>
                                  <w:marTop w:val="0"/>
                                  <w:marBottom w:val="0"/>
                                  <w:divBdr>
                                    <w:top w:val="none" w:sz="0" w:space="0" w:color="auto"/>
                                    <w:left w:val="none" w:sz="0" w:space="0" w:color="auto"/>
                                    <w:bottom w:val="none" w:sz="0" w:space="0" w:color="auto"/>
                                    <w:right w:val="none" w:sz="0" w:space="0" w:color="auto"/>
                                  </w:divBdr>
                                </w:div>
                                <w:div w:id="781727264">
                                  <w:marLeft w:val="0"/>
                                  <w:marRight w:val="0"/>
                                  <w:marTop w:val="0"/>
                                  <w:marBottom w:val="0"/>
                                  <w:divBdr>
                                    <w:top w:val="none" w:sz="0" w:space="0" w:color="auto"/>
                                    <w:left w:val="none" w:sz="0" w:space="0" w:color="auto"/>
                                    <w:bottom w:val="none" w:sz="0" w:space="0" w:color="auto"/>
                                    <w:right w:val="none" w:sz="0" w:space="0" w:color="auto"/>
                                  </w:divBdr>
                                </w:div>
                                <w:div w:id="301471702">
                                  <w:marLeft w:val="0"/>
                                  <w:marRight w:val="0"/>
                                  <w:marTop w:val="0"/>
                                  <w:marBottom w:val="0"/>
                                  <w:divBdr>
                                    <w:top w:val="none" w:sz="0" w:space="0" w:color="auto"/>
                                    <w:left w:val="none" w:sz="0" w:space="0" w:color="auto"/>
                                    <w:bottom w:val="none" w:sz="0" w:space="0" w:color="auto"/>
                                    <w:right w:val="none" w:sz="0" w:space="0" w:color="auto"/>
                                  </w:divBdr>
                                </w:div>
                                <w:div w:id="2104450559">
                                  <w:marLeft w:val="0"/>
                                  <w:marRight w:val="0"/>
                                  <w:marTop w:val="0"/>
                                  <w:marBottom w:val="0"/>
                                  <w:divBdr>
                                    <w:top w:val="none" w:sz="0" w:space="0" w:color="auto"/>
                                    <w:left w:val="none" w:sz="0" w:space="0" w:color="auto"/>
                                    <w:bottom w:val="none" w:sz="0" w:space="0" w:color="auto"/>
                                    <w:right w:val="none" w:sz="0" w:space="0" w:color="auto"/>
                                  </w:divBdr>
                                </w:div>
                                <w:div w:id="817763411">
                                  <w:marLeft w:val="0"/>
                                  <w:marRight w:val="0"/>
                                  <w:marTop w:val="0"/>
                                  <w:marBottom w:val="0"/>
                                  <w:divBdr>
                                    <w:top w:val="none" w:sz="0" w:space="0" w:color="auto"/>
                                    <w:left w:val="none" w:sz="0" w:space="0" w:color="auto"/>
                                    <w:bottom w:val="none" w:sz="0" w:space="0" w:color="auto"/>
                                    <w:right w:val="none" w:sz="0" w:space="0" w:color="auto"/>
                                  </w:divBdr>
                                </w:div>
                                <w:div w:id="1111365234">
                                  <w:marLeft w:val="0"/>
                                  <w:marRight w:val="0"/>
                                  <w:marTop w:val="0"/>
                                  <w:marBottom w:val="0"/>
                                  <w:divBdr>
                                    <w:top w:val="none" w:sz="0" w:space="0" w:color="auto"/>
                                    <w:left w:val="none" w:sz="0" w:space="0" w:color="auto"/>
                                    <w:bottom w:val="none" w:sz="0" w:space="0" w:color="auto"/>
                                    <w:right w:val="none" w:sz="0" w:space="0" w:color="auto"/>
                                  </w:divBdr>
                                </w:div>
                                <w:div w:id="455638449">
                                  <w:marLeft w:val="0"/>
                                  <w:marRight w:val="0"/>
                                  <w:marTop w:val="0"/>
                                  <w:marBottom w:val="0"/>
                                  <w:divBdr>
                                    <w:top w:val="none" w:sz="0" w:space="0" w:color="auto"/>
                                    <w:left w:val="none" w:sz="0" w:space="0" w:color="auto"/>
                                    <w:bottom w:val="none" w:sz="0" w:space="0" w:color="auto"/>
                                    <w:right w:val="none" w:sz="0" w:space="0" w:color="auto"/>
                                  </w:divBdr>
                                </w:div>
                                <w:div w:id="500581005">
                                  <w:marLeft w:val="0"/>
                                  <w:marRight w:val="0"/>
                                  <w:marTop w:val="0"/>
                                  <w:marBottom w:val="0"/>
                                  <w:divBdr>
                                    <w:top w:val="none" w:sz="0" w:space="0" w:color="auto"/>
                                    <w:left w:val="none" w:sz="0" w:space="0" w:color="auto"/>
                                    <w:bottom w:val="none" w:sz="0" w:space="0" w:color="auto"/>
                                    <w:right w:val="none" w:sz="0" w:space="0" w:color="auto"/>
                                  </w:divBdr>
                                </w:div>
                                <w:div w:id="765492625">
                                  <w:marLeft w:val="0"/>
                                  <w:marRight w:val="0"/>
                                  <w:marTop w:val="0"/>
                                  <w:marBottom w:val="0"/>
                                  <w:divBdr>
                                    <w:top w:val="none" w:sz="0" w:space="0" w:color="auto"/>
                                    <w:left w:val="none" w:sz="0" w:space="0" w:color="auto"/>
                                    <w:bottom w:val="none" w:sz="0" w:space="0" w:color="auto"/>
                                    <w:right w:val="none" w:sz="0" w:space="0" w:color="auto"/>
                                  </w:divBdr>
                                </w:div>
                                <w:div w:id="1309163733">
                                  <w:marLeft w:val="0"/>
                                  <w:marRight w:val="0"/>
                                  <w:marTop w:val="0"/>
                                  <w:marBottom w:val="0"/>
                                  <w:divBdr>
                                    <w:top w:val="none" w:sz="0" w:space="0" w:color="auto"/>
                                    <w:left w:val="none" w:sz="0" w:space="0" w:color="auto"/>
                                    <w:bottom w:val="none" w:sz="0" w:space="0" w:color="auto"/>
                                    <w:right w:val="none" w:sz="0" w:space="0" w:color="auto"/>
                                  </w:divBdr>
                                </w:div>
                                <w:div w:id="1013721520">
                                  <w:marLeft w:val="0"/>
                                  <w:marRight w:val="0"/>
                                  <w:marTop w:val="0"/>
                                  <w:marBottom w:val="0"/>
                                  <w:divBdr>
                                    <w:top w:val="none" w:sz="0" w:space="0" w:color="auto"/>
                                    <w:left w:val="none" w:sz="0" w:space="0" w:color="auto"/>
                                    <w:bottom w:val="none" w:sz="0" w:space="0" w:color="auto"/>
                                    <w:right w:val="none" w:sz="0" w:space="0" w:color="auto"/>
                                  </w:divBdr>
                                </w:div>
                                <w:div w:id="1201674092">
                                  <w:marLeft w:val="0"/>
                                  <w:marRight w:val="0"/>
                                  <w:marTop w:val="0"/>
                                  <w:marBottom w:val="0"/>
                                  <w:divBdr>
                                    <w:top w:val="none" w:sz="0" w:space="0" w:color="auto"/>
                                    <w:left w:val="none" w:sz="0" w:space="0" w:color="auto"/>
                                    <w:bottom w:val="none" w:sz="0" w:space="0" w:color="auto"/>
                                    <w:right w:val="none" w:sz="0" w:space="0" w:color="auto"/>
                                  </w:divBdr>
                                </w:div>
                                <w:div w:id="326396533">
                                  <w:marLeft w:val="0"/>
                                  <w:marRight w:val="0"/>
                                  <w:marTop w:val="0"/>
                                  <w:marBottom w:val="0"/>
                                  <w:divBdr>
                                    <w:top w:val="none" w:sz="0" w:space="0" w:color="auto"/>
                                    <w:left w:val="none" w:sz="0" w:space="0" w:color="auto"/>
                                    <w:bottom w:val="none" w:sz="0" w:space="0" w:color="auto"/>
                                    <w:right w:val="none" w:sz="0" w:space="0" w:color="auto"/>
                                  </w:divBdr>
                                </w:div>
                                <w:div w:id="1031958709">
                                  <w:marLeft w:val="0"/>
                                  <w:marRight w:val="0"/>
                                  <w:marTop w:val="0"/>
                                  <w:marBottom w:val="0"/>
                                  <w:divBdr>
                                    <w:top w:val="none" w:sz="0" w:space="0" w:color="auto"/>
                                    <w:left w:val="none" w:sz="0" w:space="0" w:color="auto"/>
                                    <w:bottom w:val="none" w:sz="0" w:space="0" w:color="auto"/>
                                    <w:right w:val="none" w:sz="0" w:space="0" w:color="auto"/>
                                  </w:divBdr>
                                </w:div>
                                <w:div w:id="2088333868">
                                  <w:marLeft w:val="0"/>
                                  <w:marRight w:val="0"/>
                                  <w:marTop w:val="0"/>
                                  <w:marBottom w:val="0"/>
                                  <w:divBdr>
                                    <w:top w:val="none" w:sz="0" w:space="0" w:color="auto"/>
                                    <w:left w:val="none" w:sz="0" w:space="0" w:color="auto"/>
                                    <w:bottom w:val="none" w:sz="0" w:space="0" w:color="auto"/>
                                    <w:right w:val="none" w:sz="0" w:space="0" w:color="auto"/>
                                  </w:divBdr>
                                </w:div>
                                <w:div w:id="943734294">
                                  <w:marLeft w:val="0"/>
                                  <w:marRight w:val="0"/>
                                  <w:marTop w:val="0"/>
                                  <w:marBottom w:val="0"/>
                                  <w:divBdr>
                                    <w:top w:val="none" w:sz="0" w:space="0" w:color="auto"/>
                                    <w:left w:val="none" w:sz="0" w:space="0" w:color="auto"/>
                                    <w:bottom w:val="none" w:sz="0" w:space="0" w:color="auto"/>
                                    <w:right w:val="none" w:sz="0" w:space="0" w:color="auto"/>
                                  </w:divBdr>
                                </w:div>
                                <w:div w:id="2005695458">
                                  <w:marLeft w:val="0"/>
                                  <w:marRight w:val="0"/>
                                  <w:marTop w:val="0"/>
                                  <w:marBottom w:val="0"/>
                                  <w:divBdr>
                                    <w:top w:val="none" w:sz="0" w:space="0" w:color="auto"/>
                                    <w:left w:val="none" w:sz="0" w:space="0" w:color="auto"/>
                                    <w:bottom w:val="none" w:sz="0" w:space="0" w:color="auto"/>
                                    <w:right w:val="none" w:sz="0" w:space="0" w:color="auto"/>
                                  </w:divBdr>
                                </w:div>
                                <w:div w:id="1061712958">
                                  <w:marLeft w:val="0"/>
                                  <w:marRight w:val="0"/>
                                  <w:marTop w:val="0"/>
                                  <w:marBottom w:val="0"/>
                                  <w:divBdr>
                                    <w:top w:val="none" w:sz="0" w:space="0" w:color="auto"/>
                                    <w:left w:val="none" w:sz="0" w:space="0" w:color="auto"/>
                                    <w:bottom w:val="none" w:sz="0" w:space="0" w:color="auto"/>
                                    <w:right w:val="none" w:sz="0" w:space="0" w:color="auto"/>
                                  </w:divBdr>
                                </w:div>
                                <w:div w:id="652098825">
                                  <w:marLeft w:val="0"/>
                                  <w:marRight w:val="0"/>
                                  <w:marTop w:val="0"/>
                                  <w:marBottom w:val="0"/>
                                  <w:divBdr>
                                    <w:top w:val="none" w:sz="0" w:space="0" w:color="auto"/>
                                    <w:left w:val="none" w:sz="0" w:space="0" w:color="auto"/>
                                    <w:bottom w:val="none" w:sz="0" w:space="0" w:color="auto"/>
                                    <w:right w:val="none" w:sz="0" w:space="0" w:color="auto"/>
                                  </w:divBdr>
                                </w:div>
                                <w:div w:id="208146763">
                                  <w:marLeft w:val="0"/>
                                  <w:marRight w:val="0"/>
                                  <w:marTop w:val="0"/>
                                  <w:marBottom w:val="0"/>
                                  <w:divBdr>
                                    <w:top w:val="none" w:sz="0" w:space="0" w:color="auto"/>
                                    <w:left w:val="none" w:sz="0" w:space="0" w:color="auto"/>
                                    <w:bottom w:val="none" w:sz="0" w:space="0" w:color="auto"/>
                                    <w:right w:val="none" w:sz="0" w:space="0" w:color="auto"/>
                                  </w:divBdr>
                                </w:div>
                                <w:div w:id="1976904887">
                                  <w:marLeft w:val="0"/>
                                  <w:marRight w:val="0"/>
                                  <w:marTop w:val="0"/>
                                  <w:marBottom w:val="0"/>
                                  <w:divBdr>
                                    <w:top w:val="none" w:sz="0" w:space="0" w:color="auto"/>
                                    <w:left w:val="none" w:sz="0" w:space="0" w:color="auto"/>
                                    <w:bottom w:val="none" w:sz="0" w:space="0" w:color="auto"/>
                                    <w:right w:val="none" w:sz="0" w:space="0" w:color="auto"/>
                                  </w:divBdr>
                                </w:div>
                                <w:div w:id="1901552579">
                                  <w:marLeft w:val="0"/>
                                  <w:marRight w:val="0"/>
                                  <w:marTop w:val="0"/>
                                  <w:marBottom w:val="0"/>
                                  <w:divBdr>
                                    <w:top w:val="none" w:sz="0" w:space="0" w:color="auto"/>
                                    <w:left w:val="none" w:sz="0" w:space="0" w:color="auto"/>
                                    <w:bottom w:val="none" w:sz="0" w:space="0" w:color="auto"/>
                                    <w:right w:val="none" w:sz="0" w:space="0" w:color="auto"/>
                                  </w:divBdr>
                                </w:div>
                                <w:div w:id="1461535293">
                                  <w:marLeft w:val="0"/>
                                  <w:marRight w:val="0"/>
                                  <w:marTop w:val="0"/>
                                  <w:marBottom w:val="0"/>
                                  <w:divBdr>
                                    <w:top w:val="none" w:sz="0" w:space="0" w:color="auto"/>
                                    <w:left w:val="none" w:sz="0" w:space="0" w:color="auto"/>
                                    <w:bottom w:val="none" w:sz="0" w:space="0" w:color="auto"/>
                                    <w:right w:val="none" w:sz="0" w:space="0" w:color="auto"/>
                                  </w:divBdr>
                                </w:div>
                                <w:div w:id="1056121860">
                                  <w:marLeft w:val="0"/>
                                  <w:marRight w:val="0"/>
                                  <w:marTop w:val="0"/>
                                  <w:marBottom w:val="0"/>
                                  <w:divBdr>
                                    <w:top w:val="none" w:sz="0" w:space="0" w:color="auto"/>
                                    <w:left w:val="none" w:sz="0" w:space="0" w:color="auto"/>
                                    <w:bottom w:val="none" w:sz="0" w:space="0" w:color="auto"/>
                                    <w:right w:val="none" w:sz="0" w:space="0" w:color="auto"/>
                                  </w:divBdr>
                                </w:div>
                                <w:div w:id="1386946961">
                                  <w:marLeft w:val="0"/>
                                  <w:marRight w:val="0"/>
                                  <w:marTop w:val="0"/>
                                  <w:marBottom w:val="0"/>
                                  <w:divBdr>
                                    <w:top w:val="none" w:sz="0" w:space="0" w:color="auto"/>
                                    <w:left w:val="none" w:sz="0" w:space="0" w:color="auto"/>
                                    <w:bottom w:val="none" w:sz="0" w:space="0" w:color="auto"/>
                                    <w:right w:val="none" w:sz="0" w:space="0" w:color="auto"/>
                                  </w:divBdr>
                                </w:div>
                                <w:div w:id="934559035">
                                  <w:marLeft w:val="0"/>
                                  <w:marRight w:val="0"/>
                                  <w:marTop w:val="0"/>
                                  <w:marBottom w:val="0"/>
                                  <w:divBdr>
                                    <w:top w:val="none" w:sz="0" w:space="0" w:color="auto"/>
                                    <w:left w:val="none" w:sz="0" w:space="0" w:color="auto"/>
                                    <w:bottom w:val="none" w:sz="0" w:space="0" w:color="auto"/>
                                    <w:right w:val="none" w:sz="0" w:space="0" w:color="auto"/>
                                  </w:divBdr>
                                </w:div>
                                <w:div w:id="292753457">
                                  <w:marLeft w:val="0"/>
                                  <w:marRight w:val="0"/>
                                  <w:marTop w:val="0"/>
                                  <w:marBottom w:val="0"/>
                                  <w:divBdr>
                                    <w:top w:val="none" w:sz="0" w:space="0" w:color="auto"/>
                                    <w:left w:val="none" w:sz="0" w:space="0" w:color="auto"/>
                                    <w:bottom w:val="none" w:sz="0" w:space="0" w:color="auto"/>
                                    <w:right w:val="none" w:sz="0" w:space="0" w:color="auto"/>
                                  </w:divBdr>
                                </w:div>
                                <w:div w:id="889028468">
                                  <w:marLeft w:val="0"/>
                                  <w:marRight w:val="0"/>
                                  <w:marTop w:val="0"/>
                                  <w:marBottom w:val="0"/>
                                  <w:divBdr>
                                    <w:top w:val="none" w:sz="0" w:space="0" w:color="auto"/>
                                    <w:left w:val="none" w:sz="0" w:space="0" w:color="auto"/>
                                    <w:bottom w:val="none" w:sz="0" w:space="0" w:color="auto"/>
                                    <w:right w:val="none" w:sz="0" w:space="0" w:color="auto"/>
                                  </w:divBdr>
                                </w:div>
                                <w:div w:id="802843779">
                                  <w:marLeft w:val="0"/>
                                  <w:marRight w:val="0"/>
                                  <w:marTop w:val="0"/>
                                  <w:marBottom w:val="0"/>
                                  <w:divBdr>
                                    <w:top w:val="none" w:sz="0" w:space="0" w:color="auto"/>
                                    <w:left w:val="none" w:sz="0" w:space="0" w:color="auto"/>
                                    <w:bottom w:val="none" w:sz="0" w:space="0" w:color="auto"/>
                                    <w:right w:val="none" w:sz="0" w:space="0" w:color="auto"/>
                                  </w:divBdr>
                                </w:div>
                                <w:div w:id="25327438">
                                  <w:marLeft w:val="0"/>
                                  <w:marRight w:val="0"/>
                                  <w:marTop w:val="0"/>
                                  <w:marBottom w:val="0"/>
                                  <w:divBdr>
                                    <w:top w:val="none" w:sz="0" w:space="0" w:color="auto"/>
                                    <w:left w:val="none" w:sz="0" w:space="0" w:color="auto"/>
                                    <w:bottom w:val="none" w:sz="0" w:space="0" w:color="auto"/>
                                    <w:right w:val="none" w:sz="0" w:space="0" w:color="auto"/>
                                  </w:divBdr>
                                </w:div>
                                <w:div w:id="459694040">
                                  <w:marLeft w:val="0"/>
                                  <w:marRight w:val="0"/>
                                  <w:marTop w:val="0"/>
                                  <w:marBottom w:val="0"/>
                                  <w:divBdr>
                                    <w:top w:val="none" w:sz="0" w:space="0" w:color="auto"/>
                                    <w:left w:val="none" w:sz="0" w:space="0" w:color="auto"/>
                                    <w:bottom w:val="none" w:sz="0" w:space="0" w:color="auto"/>
                                    <w:right w:val="none" w:sz="0" w:space="0" w:color="auto"/>
                                  </w:divBdr>
                                </w:div>
                                <w:div w:id="32577360">
                                  <w:marLeft w:val="0"/>
                                  <w:marRight w:val="0"/>
                                  <w:marTop w:val="0"/>
                                  <w:marBottom w:val="0"/>
                                  <w:divBdr>
                                    <w:top w:val="none" w:sz="0" w:space="0" w:color="auto"/>
                                    <w:left w:val="none" w:sz="0" w:space="0" w:color="auto"/>
                                    <w:bottom w:val="none" w:sz="0" w:space="0" w:color="auto"/>
                                    <w:right w:val="none" w:sz="0" w:space="0" w:color="auto"/>
                                  </w:divBdr>
                                </w:div>
                                <w:div w:id="1918005720">
                                  <w:marLeft w:val="0"/>
                                  <w:marRight w:val="0"/>
                                  <w:marTop w:val="0"/>
                                  <w:marBottom w:val="0"/>
                                  <w:divBdr>
                                    <w:top w:val="none" w:sz="0" w:space="0" w:color="auto"/>
                                    <w:left w:val="none" w:sz="0" w:space="0" w:color="auto"/>
                                    <w:bottom w:val="none" w:sz="0" w:space="0" w:color="auto"/>
                                    <w:right w:val="none" w:sz="0" w:space="0" w:color="auto"/>
                                  </w:divBdr>
                                </w:div>
                                <w:div w:id="353849963">
                                  <w:marLeft w:val="0"/>
                                  <w:marRight w:val="0"/>
                                  <w:marTop w:val="0"/>
                                  <w:marBottom w:val="0"/>
                                  <w:divBdr>
                                    <w:top w:val="none" w:sz="0" w:space="0" w:color="auto"/>
                                    <w:left w:val="none" w:sz="0" w:space="0" w:color="auto"/>
                                    <w:bottom w:val="none" w:sz="0" w:space="0" w:color="auto"/>
                                    <w:right w:val="none" w:sz="0" w:space="0" w:color="auto"/>
                                  </w:divBdr>
                                </w:div>
                                <w:div w:id="38019686">
                                  <w:marLeft w:val="0"/>
                                  <w:marRight w:val="0"/>
                                  <w:marTop w:val="0"/>
                                  <w:marBottom w:val="0"/>
                                  <w:divBdr>
                                    <w:top w:val="none" w:sz="0" w:space="0" w:color="auto"/>
                                    <w:left w:val="none" w:sz="0" w:space="0" w:color="auto"/>
                                    <w:bottom w:val="none" w:sz="0" w:space="0" w:color="auto"/>
                                    <w:right w:val="none" w:sz="0" w:space="0" w:color="auto"/>
                                  </w:divBdr>
                                </w:div>
                                <w:div w:id="1019771523">
                                  <w:marLeft w:val="0"/>
                                  <w:marRight w:val="0"/>
                                  <w:marTop w:val="0"/>
                                  <w:marBottom w:val="0"/>
                                  <w:divBdr>
                                    <w:top w:val="none" w:sz="0" w:space="0" w:color="auto"/>
                                    <w:left w:val="none" w:sz="0" w:space="0" w:color="auto"/>
                                    <w:bottom w:val="none" w:sz="0" w:space="0" w:color="auto"/>
                                    <w:right w:val="none" w:sz="0" w:space="0" w:color="auto"/>
                                  </w:divBdr>
                                </w:div>
                                <w:div w:id="235407810">
                                  <w:marLeft w:val="0"/>
                                  <w:marRight w:val="0"/>
                                  <w:marTop w:val="0"/>
                                  <w:marBottom w:val="0"/>
                                  <w:divBdr>
                                    <w:top w:val="none" w:sz="0" w:space="0" w:color="auto"/>
                                    <w:left w:val="none" w:sz="0" w:space="0" w:color="auto"/>
                                    <w:bottom w:val="none" w:sz="0" w:space="0" w:color="auto"/>
                                    <w:right w:val="none" w:sz="0" w:space="0" w:color="auto"/>
                                  </w:divBdr>
                                </w:div>
                                <w:div w:id="1546715597">
                                  <w:marLeft w:val="0"/>
                                  <w:marRight w:val="0"/>
                                  <w:marTop w:val="0"/>
                                  <w:marBottom w:val="0"/>
                                  <w:divBdr>
                                    <w:top w:val="none" w:sz="0" w:space="0" w:color="auto"/>
                                    <w:left w:val="none" w:sz="0" w:space="0" w:color="auto"/>
                                    <w:bottom w:val="none" w:sz="0" w:space="0" w:color="auto"/>
                                    <w:right w:val="none" w:sz="0" w:space="0" w:color="auto"/>
                                  </w:divBdr>
                                </w:div>
                                <w:div w:id="593132991">
                                  <w:marLeft w:val="0"/>
                                  <w:marRight w:val="0"/>
                                  <w:marTop w:val="0"/>
                                  <w:marBottom w:val="0"/>
                                  <w:divBdr>
                                    <w:top w:val="none" w:sz="0" w:space="0" w:color="auto"/>
                                    <w:left w:val="none" w:sz="0" w:space="0" w:color="auto"/>
                                    <w:bottom w:val="none" w:sz="0" w:space="0" w:color="auto"/>
                                    <w:right w:val="none" w:sz="0" w:space="0" w:color="auto"/>
                                  </w:divBdr>
                                </w:div>
                                <w:div w:id="1031801278">
                                  <w:marLeft w:val="0"/>
                                  <w:marRight w:val="0"/>
                                  <w:marTop w:val="0"/>
                                  <w:marBottom w:val="0"/>
                                  <w:divBdr>
                                    <w:top w:val="none" w:sz="0" w:space="0" w:color="auto"/>
                                    <w:left w:val="none" w:sz="0" w:space="0" w:color="auto"/>
                                    <w:bottom w:val="none" w:sz="0" w:space="0" w:color="auto"/>
                                    <w:right w:val="none" w:sz="0" w:space="0" w:color="auto"/>
                                  </w:divBdr>
                                </w:div>
                                <w:div w:id="998265793">
                                  <w:marLeft w:val="0"/>
                                  <w:marRight w:val="0"/>
                                  <w:marTop w:val="0"/>
                                  <w:marBottom w:val="0"/>
                                  <w:divBdr>
                                    <w:top w:val="none" w:sz="0" w:space="0" w:color="auto"/>
                                    <w:left w:val="none" w:sz="0" w:space="0" w:color="auto"/>
                                    <w:bottom w:val="none" w:sz="0" w:space="0" w:color="auto"/>
                                    <w:right w:val="none" w:sz="0" w:space="0" w:color="auto"/>
                                  </w:divBdr>
                                </w:div>
                                <w:div w:id="1112045372">
                                  <w:marLeft w:val="0"/>
                                  <w:marRight w:val="0"/>
                                  <w:marTop w:val="0"/>
                                  <w:marBottom w:val="0"/>
                                  <w:divBdr>
                                    <w:top w:val="none" w:sz="0" w:space="0" w:color="auto"/>
                                    <w:left w:val="none" w:sz="0" w:space="0" w:color="auto"/>
                                    <w:bottom w:val="none" w:sz="0" w:space="0" w:color="auto"/>
                                    <w:right w:val="none" w:sz="0" w:space="0" w:color="auto"/>
                                  </w:divBdr>
                                </w:div>
                                <w:div w:id="1426614029">
                                  <w:marLeft w:val="0"/>
                                  <w:marRight w:val="0"/>
                                  <w:marTop w:val="0"/>
                                  <w:marBottom w:val="0"/>
                                  <w:divBdr>
                                    <w:top w:val="none" w:sz="0" w:space="0" w:color="auto"/>
                                    <w:left w:val="none" w:sz="0" w:space="0" w:color="auto"/>
                                    <w:bottom w:val="none" w:sz="0" w:space="0" w:color="auto"/>
                                    <w:right w:val="none" w:sz="0" w:space="0" w:color="auto"/>
                                  </w:divBdr>
                                </w:div>
                                <w:div w:id="32005941">
                                  <w:marLeft w:val="0"/>
                                  <w:marRight w:val="0"/>
                                  <w:marTop w:val="0"/>
                                  <w:marBottom w:val="0"/>
                                  <w:divBdr>
                                    <w:top w:val="none" w:sz="0" w:space="0" w:color="auto"/>
                                    <w:left w:val="none" w:sz="0" w:space="0" w:color="auto"/>
                                    <w:bottom w:val="none" w:sz="0" w:space="0" w:color="auto"/>
                                    <w:right w:val="none" w:sz="0" w:space="0" w:color="auto"/>
                                  </w:divBdr>
                                </w:div>
                                <w:div w:id="444472277">
                                  <w:marLeft w:val="0"/>
                                  <w:marRight w:val="0"/>
                                  <w:marTop w:val="0"/>
                                  <w:marBottom w:val="0"/>
                                  <w:divBdr>
                                    <w:top w:val="none" w:sz="0" w:space="0" w:color="auto"/>
                                    <w:left w:val="none" w:sz="0" w:space="0" w:color="auto"/>
                                    <w:bottom w:val="none" w:sz="0" w:space="0" w:color="auto"/>
                                    <w:right w:val="none" w:sz="0" w:space="0" w:color="auto"/>
                                  </w:divBdr>
                                </w:div>
                                <w:div w:id="1305966771">
                                  <w:marLeft w:val="0"/>
                                  <w:marRight w:val="0"/>
                                  <w:marTop w:val="0"/>
                                  <w:marBottom w:val="0"/>
                                  <w:divBdr>
                                    <w:top w:val="none" w:sz="0" w:space="0" w:color="auto"/>
                                    <w:left w:val="none" w:sz="0" w:space="0" w:color="auto"/>
                                    <w:bottom w:val="none" w:sz="0" w:space="0" w:color="auto"/>
                                    <w:right w:val="none" w:sz="0" w:space="0" w:color="auto"/>
                                  </w:divBdr>
                                </w:div>
                                <w:div w:id="402921691">
                                  <w:marLeft w:val="0"/>
                                  <w:marRight w:val="0"/>
                                  <w:marTop w:val="0"/>
                                  <w:marBottom w:val="0"/>
                                  <w:divBdr>
                                    <w:top w:val="none" w:sz="0" w:space="0" w:color="auto"/>
                                    <w:left w:val="none" w:sz="0" w:space="0" w:color="auto"/>
                                    <w:bottom w:val="none" w:sz="0" w:space="0" w:color="auto"/>
                                    <w:right w:val="none" w:sz="0" w:space="0" w:color="auto"/>
                                  </w:divBdr>
                                </w:div>
                                <w:div w:id="515921697">
                                  <w:marLeft w:val="0"/>
                                  <w:marRight w:val="0"/>
                                  <w:marTop w:val="0"/>
                                  <w:marBottom w:val="0"/>
                                  <w:divBdr>
                                    <w:top w:val="none" w:sz="0" w:space="0" w:color="auto"/>
                                    <w:left w:val="none" w:sz="0" w:space="0" w:color="auto"/>
                                    <w:bottom w:val="none" w:sz="0" w:space="0" w:color="auto"/>
                                    <w:right w:val="none" w:sz="0" w:space="0" w:color="auto"/>
                                  </w:divBdr>
                                </w:div>
                                <w:div w:id="669261634">
                                  <w:marLeft w:val="0"/>
                                  <w:marRight w:val="0"/>
                                  <w:marTop w:val="0"/>
                                  <w:marBottom w:val="0"/>
                                  <w:divBdr>
                                    <w:top w:val="none" w:sz="0" w:space="0" w:color="auto"/>
                                    <w:left w:val="none" w:sz="0" w:space="0" w:color="auto"/>
                                    <w:bottom w:val="none" w:sz="0" w:space="0" w:color="auto"/>
                                    <w:right w:val="none" w:sz="0" w:space="0" w:color="auto"/>
                                  </w:divBdr>
                                </w:div>
                                <w:div w:id="1100682362">
                                  <w:marLeft w:val="0"/>
                                  <w:marRight w:val="0"/>
                                  <w:marTop w:val="0"/>
                                  <w:marBottom w:val="0"/>
                                  <w:divBdr>
                                    <w:top w:val="none" w:sz="0" w:space="0" w:color="auto"/>
                                    <w:left w:val="none" w:sz="0" w:space="0" w:color="auto"/>
                                    <w:bottom w:val="none" w:sz="0" w:space="0" w:color="auto"/>
                                    <w:right w:val="none" w:sz="0" w:space="0" w:color="auto"/>
                                  </w:divBdr>
                                </w:div>
                                <w:div w:id="731513086">
                                  <w:marLeft w:val="0"/>
                                  <w:marRight w:val="0"/>
                                  <w:marTop w:val="0"/>
                                  <w:marBottom w:val="0"/>
                                  <w:divBdr>
                                    <w:top w:val="none" w:sz="0" w:space="0" w:color="auto"/>
                                    <w:left w:val="none" w:sz="0" w:space="0" w:color="auto"/>
                                    <w:bottom w:val="none" w:sz="0" w:space="0" w:color="auto"/>
                                    <w:right w:val="none" w:sz="0" w:space="0" w:color="auto"/>
                                  </w:divBdr>
                                </w:div>
                                <w:div w:id="366872764">
                                  <w:marLeft w:val="0"/>
                                  <w:marRight w:val="0"/>
                                  <w:marTop w:val="0"/>
                                  <w:marBottom w:val="0"/>
                                  <w:divBdr>
                                    <w:top w:val="none" w:sz="0" w:space="0" w:color="auto"/>
                                    <w:left w:val="none" w:sz="0" w:space="0" w:color="auto"/>
                                    <w:bottom w:val="none" w:sz="0" w:space="0" w:color="auto"/>
                                    <w:right w:val="none" w:sz="0" w:space="0" w:color="auto"/>
                                  </w:divBdr>
                                </w:div>
                                <w:div w:id="323706340">
                                  <w:marLeft w:val="0"/>
                                  <w:marRight w:val="0"/>
                                  <w:marTop w:val="0"/>
                                  <w:marBottom w:val="0"/>
                                  <w:divBdr>
                                    <w:top w:val="none" w:sz="0" w:space="0" w:color="auto"/>
                                    <w:left w:val="none" w:sz="0" w:space="0" w:color="auto"/>
                                    <w:bottom w:val="none" w:sz="0" w:space="0" w:color="auto"/>
                                    <w:right w:val="none" w:sz="0" w:space="0" w:color="auto"/>
                                  </w:divBdr>
                                </w:div>
                                <w:div w:id="585727377">
                                  <w:marLeft w:val="0"/>
                                  <w:marRight w:val="0"/>
                                  <w:marTop w:val="0"/>
                                  <w:marBottom w:val="0"/>
                                  <w:divBdr>
                                    <w:top w:val="none" w:sz="0" w:space="0" w:color="auto"/>
                                    <w:left w:val="none" w:sz="0" w:space="0" w:color="auto"/>
                                    <w:bottom w:val="none" w:sz="0" w:space="0" w:color="auto"/>
                                    <w:right w:val="none" w:sz="0" w:space="0" w:color="auto"/>
                                  </w:divBdr>
                                </w:div>
                                <w:div w:id="1568613006">
                                  <w:marLeft w:val="0"/>
                                  <w:marRight w:val="0"/>
                                  <w:marTop w:val="0"/>
                                  <w:marBottom w:val="0"/>
                                  <w:divBdr>
                                    <w:top w:val="none" w:sz="0" w:space="0" w:color="auto"/>
                                    <w:left w:val="none" w:sz="0" w:space="0" w:color="auto"/>
                                    <w:bottom w:val="none" w:sz="0" w:space="0" w:color="auto"/>
                                    <w:right w:val="none" w:sz="0" w:space="0" w:color="auto"/>
                                  </w:divBdr>
                                </w:div>
                                <w:div w:id="696851882">
                                  <w:marLeft w:val="0"/>
                                  <w:marRight w:val="0"/>
                                  <w:marTop w:val="0"/>
                                  <w:marBottom w:val="0"/>
                                  <w:divBdr>
                                    <w:top w:val="none" w:sz="0" w:space="0" w:color="auto"/>
                                    <w:left w:val="none" w:sz="0" w:space="0" w:color="auto"/>
                                    <w:bottom w:val="none" w:sz="0" w:space="0" w:color="auto"/>
                                    <w:right w:val="none" w:sz="0" w:space="0" w:color="auto"/>
                                  </w:divBdr>
                                </w:div>
                                <w:div w:id="417866628">
                                  <w:marLeft w:val="0"/>
                                  <w:marRight w:val="0"/>
                                  <w:marTop w:val="0"/>
                                  <w:marBottom w:val="0"/>
                                  <w:divBdr>
                                    <w:top w:val="none" w:sz="0" w:space="0" w:color="auto"/>
                                    <w:left w:val="none" w:sz="0" w:space="0" w:color="auto"/>
                                    <w:bottom w:val="none" w:sz="0" w:space="0" w:color="auto"/>
                                    <w:right w:val="none" w:sz="0" w:space="0" w:color="auto"/>
                                  </w:divBdr>
                                </w:div>
                                <w:div w:id="477310444">
                                  <w:marLeft w:val="0"/>
                                  <w:marRight w:val="0"/>
                                  <w:marTop w:val="0"/>
                                  <w:marBottom w:val="0"/>
                                  <w:divBdr>
                                    <w:top w:val="none" w:sz="0" w:space="0" w:color="auto"/>
                                    <w:left w:val="none" w:sz="0" w:space="0" w:color="auto"/>
                                    <w:bottom w:val="none" w:sz="0" w:space="0" w:color="auto"/>
                                    <w:right w:val="none" w:sz="0" w:space="0" w:color="auto"/>
                                  </w:divBdr>
                                </w:div>
                                <w:div w:id="1260068543">
                                  <w:marLeft w:val="0"/>
                                  <w:marRight w:val="0"/>
                                  <w:marTop w:val="0"/>
                                  <w:marBottom w:val="0"/>
                                  <w:divBdr>
                                    <w:top w:val="none" w:sz="0" w:space="0" w:color="auto"/>
                                    <w:left w:val="none" w:sz="0" w:space="0" w:color="auto"/>
                                    <w:bottom w:val="none" w:sz="0" w:space="0" w:color="auto"/>
                                    <w:right w:val="none" w:sz="0" w:space="0" w:color="auto"/>
                                  </w:divBdr>
                                </w:div>
                                <w:div w:id="467283496">
                                  <w:marLeft w:val="0"/>
                                  <w:marRight w:val="0"/>
                                  <w:marTop w:val="0"/>
                                  <w:marBottom w:val="0"/>
                                  <w:divBdr>
                                    <w:top w:val="none" w:sz="0" w:space="0" w:color="auto"/>
                                    <w:left w:val="none" w:sz="0" w:space="0" w:color="auto"/>
                                    <w:bottom w:val="none" w:sz="0" w:space="0" w:color="auto"/>
                                    <w:right w:val="none" w:sz="0" w:space="0" w:color="auto"/>
                                  </w:divBdr>
                                </w:div>
                                <w:div w:id="1293711401">
                                  <w:marLeft w:val="0"/>
                                  <w:marRight w:val="0"/>
                                  <w:marTop w:val="0"/>
                                  <w:marBottom w:val="0"/>
                                  <w:divBdr>
                                    <w:top w:val="none" w:sz="0" w:space="0" w:color="auto"/>
                                    <w:left w:val="none" w:sz="0" w:space="0" w:color="auto"/>
                                    <w:bottom w:val="none" w:sz="0" w:space="0" w:color="auto"/>
                                    <w:right w:val="none" w:sz="0" w:space="0" w:color="auto"/>
                                  </w:divBdr>
                                </w:div>
                                <w:div w:id="1987777153">
                                  <w:marLeft w:val="0"/>
                                  <w:marRight w:val="0"/>
                                  <w:marTop w:val="0"/>
                                  <w:marBottom w:val="0"/>
                                  <w:divBdr>
                                    <w:top w:val="none" w:sz="0" w:space="0" w:color="auto"/>
                                    <w:left w:val="none" w:sz="0" w:space="0" w:color="auto"/>
                                    <w:bottom w:val="none" w:sz="0" w:space="0" w:color="auto"/>
                                    <w:right w:val="none" w:sz="0" w:space="0" w:color="auto"/>
                                  </w:divBdr>
                                </w:div>
                                <w:div w:id="1536195083">
                                  <w:marLeft w:val="0"/>
                                  <w:marRight w:val="0"/>
                                  <w:marTop w:val="0"/>
                                  <w:marBottom w:val="0"/>
                                  <w:divBdr>
                                    <w:top w:val="none" w:sz="0" w:space="0" w:color="auto"/>
                                    <w:left w:val="none" w:sz="0" w:space="0" w:color="auto"/>
                                    <w:bottom w:val="none" w:sz="0" w:space="0" w:color="auto"/>
                                    <w:right w:val="none" w:sz="0" w:space="0" w:color="auto"/>
                                  </w:divBdr>
                                </w:div>
                                <w:div w:id="906035781">
                                  <w:marLeft w:val="0"/>
                                  <w:marRight w:val="0"/>
                                  <w:marTop w:val="0"/>
                                  <w:marBottom w:val="0"/>
                                  <w:divBdr>
                                    <w:top w:val="none" w:sz="0" w:space="0" w:color="auto"/>
                                    <w:left w:val="none" w:sz="0" w:space="0" w:color="auto"/>
                                    <w:bottom w:val="none" w:sz="0" w:space="0" w:color="auto"/>
                                    <w:right w:val="none" w:sz="0" w:space="0" w:color="auto"/>
                                  </w:divBdr>
                                </w:div>
                                <w:div w:id="651911841">
                                  <w:marLeft w:val="0"/>
                                  <w:marRight w:val="0"/>
                                  <w:marTop w:val="0"/>
                                  <w:marBottom w:val="0"/>
                                  <w:divBdr>
                                    <w:top w:val="none" w:sz="0" w:space="0" w:color="auto"/>
                                    <w:left w:val="none" w:sz="0" w:space="0" w:color="auto"/>
                                    <w:bottom w:val="none" w:sz="0" w:space="0" w:color="auto"/>
                                    <w:right w:val="none" w:sz="0" w:space="0" w:color="auto"/>
                                  </w:divBdr>
                                </w:div>
                                <w:div w:id="1823086438">
                                  <w:marLeft w:val="0"/>
                                  <w:marRight w:val="0"/>
                                  <w:marTop w:val="0"/>
                                  <w:marBottom w:val="0"/>
                                  <w:divBdr>
                                    <w:top w:val="none" w:sz="0" w:space="0" w:color="auto"/>
                                    <w:left w:val="none" w:sz="0" w:space="0" w:color="auto"/>
                                    <w:bottom w:val="none" w:sz="0" w:space="0" w:color="auto"/>
                                    <w:right w:val="none" w:sz="0" w:space="0" w:color="auto"/>
                                  </w:divBdr>
                                </w:div>
                                <w:div w:id="926579735">
                                  <w:marLeft w:val="0"/>
                                  <w:marRight w:val="0"/>
                                  <w:marTop w:val="0"/>
                                  <w:marBottom w:val="0"/>
                                  <w:divBdr>
                                    <w:top w:val="none" w:sz="0" w:space="0" w:color="auto"/>
                                    <w:left w:val="none" w:sz="0" w:space="0" w:color="auto"/>
                                    <w:bottom w:val="none" w:sz="0" w:space="0" w:color="auto"/>
                                    <w:right w:val="none" w:sz="0" w:space="0" w:color="auto"/>
                                  </w:divBdr>
                                </w:div>
                                <w:div w:id="788086550">
                                  <w:marLeft w:val="0"/>
                                  <w:marRight w:val="0"/>
                                  <w:marTop w:val="0"/>
                                  <w:marBottom w:val="0"/>
                                  <w:divBdr>
                                    <w:top w:val="none" w:sz="0" w:space="0" w:color="auto"/>
                                    <w:left w:val="none" w:sz="0" w:space="0" w:color="auto"/>
                                    <w:bottom w:val="none" w:sz="0" w:space="0" w:color="auto"/>
                                    <w:right w:val="none" w:sz="0" w:space="0" w:color="auto"/>
                                  </w:divBdr>
                                </w:div>
                                <w:div w:id="1121415580">
                                  <w:marLeft w:val="0"/>
                                  <w:marRight w:val="0"/>
                                  <w:marTop w:val="0"/>
                                  <w:marBottom w:val="0"/>
                                  <w:divBdr>
                                    <w:top w:val="none" w:sz="0" w:space="0" w:color="auto"/>
                                    <w:left w:val="none" w:sz="0" w:space="0" w:color="auto"/>
                                    <w:bottom w:val="none" w:sz="0" w:space="0" w:color="auto"/>
                                    <w:right w:val="none" w:sz="0" w:space="0" w:color="auto"/>
                                  </w:divBdr>
                                </w:div>
                                <w:div w:id="521627679">
                                  <w:marLeft w:val="0"/>
                                  <w:marRight w:val="0"/>
                                  <w:marTop w:val="0"/>
                                  <w:marBottom w:val="0"/>
                                  <w:divBdr>
                                    <w:top w:val="none" w:sz="0" w:space="0" w:color="auto"/>
                                    <w:left w:val="none" w:sz="0" w:space="0" w:color="auto"/>
                                    <w:bottom w:val="none" w:sz="0" w:space="0" w:color="auto"/>
                                    <w:right w:val="none" w:sz="0" w:space="0" w:color="auto"/>
                                  </w:divBdr>
                                </w:div>
                                <w:div w:id="218171688">
                                  <w:marLeft w:val="0"/>
                                  <w:marRight w:val="0"/>
                                  <w:marTop w:val="0"/>
                                  <w:marBottom w:val="0"/>
                                  <w:divBdr>
                                    <w:top w:val="none" w:sz="0" w:space="0" w:color="auto"/>
                                    <w:left w:val="none" w:sz="0" w:space="0" w:color="auto"/>
                                    <w:bottom w:val="none" w:sz="0" w:space="0" w:color="auto"/>
                                    <w:right w:val="none" w:sz="0" w:space="0" w:color="auto"/>
                                  </w:divBdr>
                                </w:div>
                                <w:div w:id="1042486807">
                                  <w:marLeft w:val="0"/>
                                  <w:marRight w:val="0"/>
                                  <w:marTop w:val="0"/>
                                  <w:marBottom w:val="0"/>
                                  <w:divBdr>
                                    <w:top w:val="none" w:sz="0" w:space="0" w:color="auto"/>
                                    <w:left w:val="none" w:sz="0" w:space="0" w:color="auto"/>
                                    <w:bottom w:val="none" w:sz="0" w:space="0" w:color="auto"/>
                                    <w:right w:val="none" w:sz="0" w:space="0" w:color="auto"/>
                                  </w:divBdr>
                                </w:div>
                                <w:div w:id="294875823">
                                  <w:marLeft w:val="0"/>
                                  <w:marRight w:val="0"/>
                                  <w:marTop w:val="0"/>
                                  <w:marBottom w:val="0"/>
                                  <w:divBdr>
                                    <w:top w:val="none" w:sz="0" w:space="0" w:color="auto"/>
                                    <w:left w:val="none" w:sz="0" w:space="0" w:color="auto"/>
                                    <w:bottom w:val="none" w:sz="0" w:space="0" w:color="auto"/>
                                    <w:right w:val="none" w:sz="0" w:space="0" w:color="auto"/>
                                  </w:divBdr>
                                </w:div>
                                <w:div w:id="1247689916">
                                  <w:marLeft w:val="0"/>
                                  <w:marRight w:val="0"/>
                                  <w:marTop w:val="0"/>
                                  <w:marBottom w:val="0"/>
                                  <w:divBdr>
                                    <w:top w:val="none" w:sz="0" w:space="0" w:color="auto"/>
                                    <w:left w:val="none" w:sz="0" w:space="0" w:color="auto"/>
                                    <w:bottom w:val="none" w:sz="0" w:space="0" w:color="auto"/>
                                    <w:right w:val="none" w:sz="0" w:space="0" w:color="auto"/>
                                  </w:divBdr>
                                </w:div>
                                <w:div w:id="181214072">
                                  <w:marLeft w:val="0"/>
                                  <w:marRight w:val="0"/>
                                  <w:marTop w:val="0"/>
                                  <w:marBottom w:val="0"/>
                                  <w:divBdr>
                                    <w:top w:val="none" w:sz="0" w:space="0" w:color="auto"/>
                                    <w:left w:val="none" w:sz="0" w:space="0" w:color="auto"/>
                                    <w:bottom w:val="none" w:sz="0" w:space="0" w:color="auto"/>
                                    <w:right w:val="none" w:sz="0" w:space="0" w:color="auto"/>
                                  </w:divBdr>
                                </w:div>
                                <w:div w:id="1388919167">
                                  <w:marLeft w:val="0"/>
                                  <w:marRight w:val="0"/>
                                  <w:marTop w:val="0"/>
                                  <w:marBottom w:val="0"/>
                                  <w:divBdr>
                                    <w:top w:val="none" w:sz="0" w:space="0" w:color="auto"/>
                                    <w:left w:val="none" w:sz="0" w:space="0" w:color="auto"/>
                                    <w:bottom w:val="none" w:sz="0" w:space="0" w:color="auto"/>
                                    <w:right w:val="none" w:sz="0" w:space="0" w:color="auto"/>
                                  </w:divBdr>
                                </w:div>
                                <w:div w:id="1601521428">
                                  <w:marLeft w:val="0"/>
                                  <w:marRight w:val="0"/>
                                  <w:marTop w:val="0"/>
                                  <w:marBottom w:val="0"/>
                                  <w:divBdr>
                                    <w:top w:val="none" w:sz="0" w:space="0" w:color="auto"/>
                                    <w:left w:val="none" w:sz="0" w:space="0" w:color="auto"/>
                                    <w:bottom w:val="none" w:sz="0" w:space="0" w:color="auto"/>
                                    <w:right w:val="none" w:sz="0" w:space="0" w:color="auto"/>
                                  </w:divBdr>
                                </w:div>
                                <w:div w:id="1504975188">
                                  <w:marLeft w:val="0"/>
                                  <w:marRight w:val="0"/>
                                  <w:marTop w:val="0"/>
                                  <w:marBottom w:val="0"/>
                                  <w:divBdr>
                                    <w:top w:val="none" w:sz="0" w:space="0" w:color="auto"/>
                                    <w:left w:val="none" w:sz="0" w:space="0" w:color="auto"/>
                                    <w:bottom w:val="none" w:sz="0" w:space="0" w:color="auto"/>
                                    <w:right w:val="none" w:sz="0" w:space="0" w:color="auto"/>
                                  </w:divBdr>
                                </w:div>
                                <w:div w:id="680351473">
                                  <w:marLeft w:val="0"/>
                                  <w:marRight w:val="0"/>
                                  <w:marTop w:val="0"/>
                                  <w:marBottom w:val="0"/>
                                  <w:divBdr>
                                    <w:top w:val="none" w:sz="0" w:space="0" w:color="auto"/>
                                    <w:left w:val="none" w:sz="0" w:space="0" w:color="auto"/>
                                    <w:bottom w:val="none" w:sz="0" w:space="0" w:color="auto"/>
                                    <w:right w:val="none" w:sz="0" w:space="0" w:color="auto"/>
                                  </w:divBdr>
                                </w:div>
                                <w:div w:id="129325913">
                                  <w:marLeft w:val="0"/>
                                  <w:marRight w:val="0"/>
                                  <w:marTop w:val="0"/>
                                  <w:marBottom w:val="0"/>
                                  <w:divBdr>
                                    <w:top w:val="none" w:sz="0" w:space="0" w:color="auto"/>
                                    <w:left w:val="none" w:sz="0" w:space="0" w:color="auto"/>
                                    <w:bottom w:val="none" w:sz="0" w:space="0" w:color="auto"/>
                                    <w:right w:val="none" w:sz="0" w:space="0" w:color="auto"/>
                                  </w:divBdr>
                                </w:div>
                                <w:div w:id="254218191">
                                  <w:marLeft w:val="0"/>
                                  <w:marRight w:val="0"/>
                                  <w:marTop w:val="0"/>
                                  <w:marBottom w:val="0"/>
                                  <w:divBdr>
                                    <w:top w:val="none" w:sz="0" w:space="0" w:color="auto"/>
                                    <w:left w:val="none" w:sz="0" w:space="0" w:color="auto"/>
                                    <w:bottom w:val="none" w:sz="0" w:space="0" w:color="auto"/>
                                    <w:right w:val="none" w:sz="0" w:space="0" w:color="auto"/>
                                  </w:divBdr>
                                </w:div>
                                <w:div w:id="2070379806">
                                  <w:marLeft w:val="0"/>
                                  <w:marRight w:val="0"/>
                                  <w:marTop w:val="0"/>
                                  <w:marBottom w:val="0"/>
                                  <w:divBdr>
                                    <w:top w:val="none" w:sz="0" w:space="0" w:color="auto"/>
                                    <w:left w:val="none" w:sz="0" w:space="0" w:color="auto"/>
                                    <w:bottom w:val="none" w:sz="0" w:space="0" w:color="auto"/>
                                    <w:right w:val="none" w:sz="0" w:space="0" w:color="auto"/>
                                  </w:divBdr>
                                </w:div>
                                <w:div w:id="143275022">
                                  <w:marLeft w:val="0"/>
                                  <w:marRight w:val="0"/>
                                  <w:marTop w:val="0"/>
                                  <w:marBottom w:val="0"/>
                                  <w:divBdr>
                                    <w:top w:val="none" w:sz="0" w:space="0" w:color="auto"/>
                                    <w:left w:val="none" w:sz="0" w:space="0" w:color="auto"/>
                                    <w:bottom w:val="none" w:sz="0" w:space="0" w:color="auto"/>
                                    <w:right w:val="none" w:sz="0" w:space="0" w:color="auto"/>
                                  </w:divBdr>
                                </w:div>
                                <w:div w:id="137723099">
                                  <w:marLeft w:val="0"/>
                                  <w:marRight w:val="0"/>
                                  <w:marTop w:val="0"/>
                                  <w:marBottom w:val="0"/>
                                  <w:divBdr>
                                    <w:top w:val="none" w:sz="0" w:space="0" w:color="auto"/>
                                    <w:left w:val="none" w:sz="0" w:space="0" w:color="auto"/>
                                    <w:bottom w:val="none" w:sz="0" w:space="0" w:color="auto"/>
                                    <w:right w:val="none" w:sz="0" w:space="0" w:color="auto"/>
                                  </w:divBdr>
                                </w:div>
                                <w:div w:id="495076761">
                                  <w:marLeft w:val="0"/>
                                  <w:marRight w:val="0"/>
                                  <w:marTop w:val="0"/>
                                  <w:marBottom w:val="0"/>
                                  <w:divBdr>
                                    <w:top w:val="none" w:sz="0" w:space="0" w:color="auto"/>
                                    <w:left w:val="none" w:sz="0" w:space="0" w:color="auto"/>
                                    <w:bottom w:val="none" w:sz="0" w:space="0" w:color="auto"/>
                                    <w:right w:val="none" w:sz="0" w:space="0" w:color="auto"/>
                                  </w:divBdr>
                                </w:div>
                                <w:div w:id="437795826">
                                  <w:marLeft w:val="0"/>
                                  <w:marRight w:val="0"/>
                                  <w:marTop w:val="0"/>
                                  <w:marBottom w:val="0"/>
                                  <w:divBdr>
                                    <w:top w:val="none" w:sz="0" w:space="0" w:color="auto"/>
                                    <w:left w:val="none" w:sz="0" w:space="0" w:color="auto"/>
                                    <w:bottom w:val="none" w:sz="0" w:space="0" w:color="auto"/>
                                    <w:right w:val="none" w:sz="0" w:space="0" w:color="auto"/>
                                  </w:divBdr>
                                </w:div>
                                <w:div w:id="1033069420">
                                  <w:marLeft w:val="0"/>
                                  <w:marRight w:val="0"/>
                                  <w:marTop w:val="0"/>
                                  <w:marBottom w:val="0"/>
                                  <w:divBdr>
                                    <w:top w:val="none" w:sz="0" w:space="0" w:color="auto"/>
                                    <w:left w:val="none" w:sz="0" w:space="0" w:color="auto"/>
                                    <w:bottom w:val="none" w:sz="0" w:space="0" w:color="auto"/>
                                    <w:right w:val="none" w:sz="0" w:space="0" w:color="auto"/>
                                  </w:divBdr>
                                </w:div>
                                <w:div w:id="1214851281">
                                  <w:marLeft w:val="0"/>
                                  <w:marRight w:val="0"/>
                                  <w:marTop w:val="0"/>
                                  <w:marBottom w:val="0"/>
                                  <w:divBdr>
                                    <w:top w:val="none" w:sz="0" w:space="0" w:color="auto"/>
                                    <w:left w:val="none" w:sz="0" w:space="0" w:color="auto"/>
                                    <w:bottom w:val="none" w:sz="0" w:space="0" w:color="auto"/>
                                    <w:right w:val="none" w:sz="0" w:space="0" w:color="auto"/>
                                  </w:divBdr>
                                </w:div>
                                <w:div w:id="1737162858">
                                  <w:marLeft w:val="0"/>
                                  <w:marRight w:val="0"/>
                                  <w:marTop w:val="0"/>
                                  <w:marBottom w:val="0"/>
                                  <w:divBdr>
                                    <w:top w:val="none" w:sz="0" w:space="0" w:color="auto"/>
                                    <w:left w:val="none" w:sz="0" w:space="0" w:color="auto"/>
                                    <w:bottom w:val="none" w:sz="0" w:space="0" w:color="auto"/>
                                    <w:right w:val="none" w:sz="0" w:space="0" w:color="auto"/>
                                  </w:divBdr>
                                </w:div>
                                <w:div w:id="1773166979">
                                  <w:marLeft w:val="0"/>
                                  <w:marRight w:val="0"/>
                                  <w:marTop w:val="0"/>
                                  <w:marBottom w:val="0"/>
                                  <w:divBdr>
                                    <w:top w:val="none" w:sz="0" w:space="0" w:color="auto"/>
                                    <w:left w:val="none" w:sz="0" w:space="0" w:color="auto"/>
                                    <w:bottom w:val="none" w:sz="0" w:space="0" w:color="auto"/>
                                    <w:right w:val="none" w:sz="0" w:space="0" w:color="auto"/>
                                  </w:divBdr>
                                </w:div>
                                <w:div w:id="168762503">
                                  <w:marLeft w:val="0"/>
                                  <w:marRight w:val="0"/>
                                  <w:marTop w:val="0"/>
                                  <w:marBottom w:val="0"/>
                                  <w:divBdr>
                                    <w:top w:val="none" w:sz="0" w:space="0" w:color="auto"/>
                                    <w:left w:val="none" w:sz="0" w:space="0" w:color="auto"/>
                                    <w:bottom w:val="none" w:sz="0" w:space="0" w:color="auto"/>
                                    <w:right w:val="none" w:sz="0" w:space="0" w:color="auto"/>
                                  </w:divBdr>
                                </w:div>
                                <w:div w:id="156501008">
                                  <w:marLeft w:val="0"/>
                                  <w:marRight w:val="0"/>
                                  <w:marTop w:val="0"/>
                                  <w:marBottom w:val="0"/>
                                  <w:divBdr>
                                    <w:top w:val="none" w:sz="0" w:space="0" w:color="auto"/>
                                    <w:left w:val="none" w:sz="0" w:space="0" w:color="auto"/>
                                    <w:bottom w:val="none" w:sz="0" w:space="0" w:color="auto"/>
                                    <w:right w:val="none" w:sz="0" w:space="0" w:color="auto"/>
                                  </w:divBdr>
                                </w:div>
                                <w:div w:id="1695035223">
                                  <w:marLeft w:val="0"/>
                                  <w:marRight w:val="0"/>
                                  <w:marTop w:val="0"/>
                                  <w:marBottom w:val="0"/>
                                  <w:divBdr>
                                    <w:top w:val="none" w:sz="0" w:space="0" w:color="auto"/>
                                    <w:left w:val="none" w:sz="0" w:space="0" w:color="auto"/>
                                    <w:bottom w:val="none" w:sz="0" w:space="0" w:color="auto"/>
                                    <w:right w:val="none" w:sz="0" w:space="0" w:color="auto"/>
                                  </w:divBdr>
                                </w:div>
                                <w:div w:id="785777331">
                                  <w:marLeft w:val="0"/>
                                  <w:marRight w:val="0"/>
                                  <w:marTop w:val="0"/>
                                  <w:marBottom w:val="0"/>
                                  <w:divBdr>
                                    <w:top w:val="none" w:sz="0" w:space="0" w:color="auto"/>
                                    <w:left w:val="none" w:sz="0" w:space="0" w:color="auto"/>
                                    <w:bottom w:val="none" w:sz="0" w:space="0" w:color="auto"/>
                                    <w:right w:val="none" w:sz="0" w:space="0" w:color="auto"/>
                                  </w:divBdr>
                                </w:div>
                                <w:div w:id="93064386">
                                  <w:marLeft w:val="0"/>
                                  <w:marRight w:val="0"/>
                                  <w:marTop w:val="0"/>
                                  <w:marBottom w:val="0"/>
                                  <w:divBdr>
                                    <w:top w:val="none" w:sz="0" w:space="0" w:color="auto"/>
                                    <w:left w:val="none" w:sz="0" w:space="0" w:color="auto"/>
                                    <w:bottom w:val="none" w:sz="0" w:space="0" w:color="auto"/>
                                    <w:right w:val="none" w:sz="0" w:space="0" w:color="auto"/>
                                  </w:divBdr>
                                </w:div>
                                <w:div w:id="213665146">
                                  <w:marLeft w:val="0"/>
                                  <w:marRight w:val="0"/>
                                  <w:marTop w:val="0"/>
                                  <w:marBottom w:val="0"/>
                                  <w:divBdr>
                                    <w:top w:val="none" w:sz="0" w:space="0" w:color="auto"/>
                                    <w:left w:val="none" w:sz="0" w:space="0" w:color="auto"/>
                                    <w:bottom w:val="none" w:sz="0" w:space="0" w:color="auto"/>
                                    <w:right w:val="none" w:sz="0" w:space="0" w:color="auto"/>
                                  </w:divBdr>
                                </w:div>
                                <w:div w:id="78915460">
                                  <w:marLeft w:val="0"/>
                                  <w:marRight w:val="0"/>
                                  <w:marTop w:val="0"/>
                                  <w:marBottom w:val="0"/>
                                  <w:divBdr>
                                    <w:top w:val="none" w:sz="0" w:space="0" w:color="auto"/>
                                    <w:left w:val="none" w:sz="0" w:space="0" w:color="auto"/>
                                    <w:bottom w:val="none" w:sz="0" w:space="0" w:color="auto"/>
                                    <w:right w:val="none" w:sz="0" w:space="0" w:color="auto"/>
                                  </w:divBdr>
                                </w:div>
                                <w:div w:id="295375364">
                                  <w:marLeft w:val="0"/>
                                  <w:marRight w:val="0"/>
                                  <w:marTop w:val="0"/>
                                  <w:marBottom w:val="0"/>
                                  <w:divBdr>
                                    <w:top w:val="none" w:sz="0" w:space="0" w:color="auto"/>
                                    <w:left w:val="none" w:sz="0" w:space="0" w:color="auto"/>
                                    <w:bottom w:val="none" w:sz="0" w:space="0" w:color="auto"/>
                                    <w:right w:val="none" w:sz="0" w:space="0" w:color="auto"/>
                                  </w:divBdr>
                                </w:div>
                                <w:div w:id="672684974">
                                  <w:marLeft w:val="0"/>
                                  <w:marRight w:val="0"/>
                                  <w:marTop w:val="0"/>
                                  <w:marBottom w:val="0"/>
                                  <w:divBdr>
                                    <w:top w:val="none" w:sz="0" w:space="0" w:color="auto"/>
                                    <w:left w:val="none" w:sz="0" w:space="0" w:color="auto"/>
                                    <w:bottom w:val="none" w:sz="0" w:space="0" w:color="auto"/>
                                    <w:right w:val="none" w:sz="0" w:space="0" w:color="auto"/>
                                  </w:divBdr>
                                </w:div>
                                <w:div w:id="923106243">
                                  <w:marLeft w:val="0"/>
                                  <w:marRight w:val="0"/>
                                  <w:marTop w:val="0"/>
                                  <w:marBottom w:val="0"/>
                                  <w:divBdr>
                                    <w:top w:val="none" w:sz="0" w:space="0" w:color="auto"/>
                                    <w:left w:val="none" w:sz="0" w:space="0" w:color="auto"/>
                                    <w:bottom w:val="none" w:sz="0" w:space="0" w:color="auto"/>
                                    <w:right w:val="none" w:sz="0" w:space="0" w:color="auto"/>
                                  </w:divBdr>
                                </w:div>
                                <w:div w:id="321007012">
                                  <w:marLeft w:val="0"/>
                                  <w:marRight w:val="0"/>
                                  <w:marTop w:val="0"/>
                                  <w:marBottom w:val="0"/>
                                  <w:divBdr>
                                    <w:top w:val="none" w:sz="0" w:space="0" w:color="auto"/>
                                    <w:left w:val="none" w:sz="0" w:space="0" w:color="auto"/>
                                    <w:bottom w:val="none" w:sz="0" w:space="0" w:color="auto"/>
                                    <w:right w:val="none" w:sz="0" w:space="0" w:color="auto"/>
                                  </w:divBdr>
                                </w:div>
                                <w:div w:id="246620552">
                                  <w:marLeft w:val="0"/>
                                  <w:marRight w:val="0"/>
                                  <w:marTop w:val="0"/>
                                  <w:marBottom w:val="0"/>
                                  <w:divBdr>
                                    <w:top w:val="none" w:sz="0" w:space="0" w:color="auto"/>
                                    <w:left w:val="none" w:sz="0" w:space="0" w:color="auto"/>
                                    <w:bottom w:val="none" w:sz="0" w:space="0" w:color="auto"/>
                                    <w:right w:val="none" w:sz="0" w:space="0" w:color="auto"/>
                                  </w:divBdr>
                                </w:div>
                                <w:div w:id="1948347988">
                                  <w:marLeft w:val="0"/>
                                  <w:marRight w:val="0"/>
                                  <w:marTop w:val="0"/>
                                  <w:marBottom w:val="0"/>
                                  <w:divBdr>
                                    <w:top w:val="none" w:sz="0" w:space="0" w:color="auto"/>
                                    <w:left w:val="none" w:sz="0" w:space="0" w:color="auto"/>
                                    <w:bottom w:val="none" w:sz="0" w:space="0" w:color="auto"/>
                                    <w:right w:val="none" w:sz="0" w:space="0" w:color="auto"/>
                                  </w:divBdr>
                                </w:div>
                                <w:div w:id="977808662">
                                  <w:marLeft w:val="0"/>
                                  <w:marRight w:val="0"/>
                                  <w:marTop w:val="0"/>
                                  <w:marBottom w:val="0"/>
                                  <w:divBdr>
                                    <w:top w:val="none" w:sz="0" w:space="0" w:color="auto"/>
                                    <w:left w:val="none" w:sz="0" w:space="0" w:color="auto"/>
                                    <w:bottom w:val="none" w:sz="0" w:space="0" w:color="auto"/>
                                    <w:right w:val="none" w:sz="0" w:space="0" w:color="auto"/>
                                  </w:divBdr>
                                </w:div>
                                <w:div w:id="1039428076">
                                  <w:marLeft w:val="0"/>
                                  <w:marRight w:val="0"/>
                                  <w:marTop w:val="0"/>
                                  <w:marBottom w:val="0"/>
                                  <w:divBdr>
                                    <w:top w:val="none" w:sz="0" w:space="0" w:color="auto"/>
                                    <w:left w:val="none" w:sz="0" w:space="0" w:color="auto"/>
                                    <w:bottom w:val="none" w:sz="0" w:space="0" w:color="auto"/>
                                    <w:right w:val="none" w:sz="0" w:space="0" w:color="auto"/>
                                  </w:divBdr>
                                </w:div>
                                <w:div w:id="622077976">
                                  <w:marLeft w:val="0"/>
                                  <w:marRight w:val="0"/>
                                  <w:marTop w:val="0"/>
                                  <w:marBottom w:val="0"/>
                                  <w:divBdr>
                                    <w:top w:val="none" w:sz="0" w:space="0" w:color="auto"/>
                                    <w:left w:val="none" w:sz="0" w:space="0" w:color="auto"/>
                                    <w:bottom w:val="none" w:sz="0" w:space="0" w:color="auto"/>
                                    <w:right w:val="none" w:sz="0" w:space="0" w:color="auto"/>
                                  </w:divBdr>
                                </w:div>
                                <w:div w:id="848251590">
                                  <w:marLeft w:val="0"/>
                                  <w:marRight w:val="0"/>
                                  <w:marTop w:val="0"/>
                                  <w:marBottom w:val="0"/>
                                  <w:divBdr>
                                    <w:top w:val="none" w:sz="0" w:space="0" w:color="auto"/>
                                    <w:left w:val="none" w:sz="0" w:space="0" w:color="auto"/>
                                    <w:bottom w:val="none" w:sz="0" w:space="0" w:color="auto"/>
                                    <w:right w:val="none" w:sz="0" w:space="0" w:color="auto"/>
                                  </w:divBdr>
                                </w:div>
                                <w:div w:id="729499921">
                                  <w:marLeft w:val="0"/>
                                  <w:marRight w:val="0"/>
                                  <w:marTop w:val="0"/>
                                  <w:marBottom w:val="0"/>
                                  <w:divBdr>
                                    <w:top w:val="none" w:sz="0" w:space="0" w:color="auto"/>
                                    <w:left w:val="none" w:sz="0" w:space="0" w:color="auto"/>
                                    <w:bottom w:val="none" w:sz="0" w:space="0" w:color="auto"/>
                                    <w:right w:val="none" w:sz="0" w:space="0" w:color="auto"/>
                                  </w:divBdr>
                                </w:div>
                                <w:div w:id="675159222">
                                  <w:marLeft w:val="0"/>
                                  <w:marRight w:val="0"/>
                                  <w:marTop w:val="0"/>
                                  <w:marBottom w:val="0"/>
                                  <w:divBdr>
                                    <w:top w:val="none" w:sz="0" w:space="0" w:color="auto"/>
                                    <w:left w:val="none" w:sz="0" w:space="0" w:color="auto"/>
                                    <w:bottom w:val="none" w:sz="0" w:space="0" w:color="auto"/>
                                    <w:right w:val="none" w:sz="0" w:space="0" w:color="auto"/>
                                  </w:divBdr>
                                </w:div>
                                <w:div w:id="306059217">
                                  <w:marLeft w:val="0"/>
                                  <w:marRight w:val="0"/>
                                  <w:marTop w:val="0"/>
                                  <w:marBottom w:val="0"/>
                                  <w:divBdr>
                                    <w:top w:val="none" w:sz="0" w:space="0" w:color="auto"/>
                                    <w:left w:val="none" w:sz="0" w:space="0" w:color="auto"/>
                                    <w:bottom w:val="none" w:sz="0" w:space="0" w:color="auto"/>
                                    <w:right w:val="none" w:sz="0" w:space="0" w:color="auto"/>
                                  </w:divBdr>
                                </w:div>
                                <w:div w:id="956181728">
                                  <w:marLeft w:val="0"/>
                                  <w:marRight w:val="0"/>
                                  <w:marTop w:val="0"/>
                                  <w:marBottom w:val="0"/>
                                  <w:divBdr>
                                    <w:top w:val="none" w:sz="0" w:space="0" w:color="auto"/>
                                    <w:left w:val="none" w:sz="0" w:space="0" w:color="auto"/>
                                    <w:bottom w:val="none" w:sz="0" w:space="0" w:color="auto"/>
                                    <w:right w:val="none" w:sz="0" w:space="0" w:color="auto"/>
                                  </w:divBdr>
                                </w:div>
                                <w:div w:id="862590480">
                                  <w:marLeft w:val="0"/>
                                  <w:marRight w:val="0"/>
                                  <w:marTop w:val="0"/>
                                  <w:marBottom w:val="0"/>
                                  <w:divBdr>
                                    <w:top w:val="none" w:sz="0" w:space="0" w:color="auto"/>
                                    <w:left w:val="none" w:sz="0" w:space="0" w:color="auto"/>
                                    <w:bottom w:val="none" w:sz="0" w:space="0" w:color="auto"/>
                                    <w:right w:val="none" w:sz="0" w:space="0" w:color="auto"/>
                                  </w:divBdr>
                                </w:div>
                                <w:div w:id="2112554752">
                                  <w:marLeft w:val="0"/>
                                  <w:marRight w:val="0"/>
                                  <w:marTop w:val="0"/>
                                  <w:marBottom w:val="0"/>
                                  <w:divBdr>
                                    <w:top w:val="none" w:sz="0" w:space="0" w:color="auto"/>
                                    <w:left w:val="none" w:sz="0" w:space="0" w:color="auto"/>
                                    <w:bottom w:val="none" w:sz="0" w:space="0" w:color="auto"/>
                                    <w:right w:val="none" w:sz="0" w:space="0" w:color="auto"/>
                                  </w:divBdr>
                                </w:div>
                                <w:div w:id="656618746">
                                  <w:marLeft w:val="0"/>
                                  <w:marRight w:val="0"/>
                                  <w:marTop w:val="0"/>
                                  <w:marBottom w:val="0"/>
                                  <w:divBdr>
                                    <w:top w:val="none" w:sz="0" w:space="0" w:color="auto"/>
                                    <w:left w:val="none" w:sz="0" w:space="0" w:color="auto"/>
                                    <w:bottom w:val="none" w:sz="0" w:space="0" w:color="auto"/>
                                    <w:right w:val="none" w:sz="0" w:space="0" w:color="auto"/>
                                  </w:divBdr>
                                </w:div>
                                <w:div w:id="66340685">
                                  <w:marLeft w:val="0"/>
                                  <w:marRight w:val="0"/>
                                  <w:marTop w:val="0"/>
                                  <w:marBottom w:val="0"/>
                                  <w:divBdr>
                                    <w:top w:val="none" w:sz="0" w:space="0" w:color="auto"/>
                                    <w:left w:val="none" w:sz="0" w:space="0" w:color="auto"/>
                                    <w:bottom w:val="none" w:sz="0" w:space="0" w:color="auto"/>
                                    <w:right w:val="none" w:sz="0" w:space="0" w:color="auto"/>
                                  </w:divBdr>
                                </w:div>
                                <w:div w:id="1681395854">
                                  <w:marLeft w:val="0"/>
                                  <w:marRight w:val="0"/>
                                  <w:marTop w:val="0"/>
                                  <w:marBottom w:val="0"/>
                                  <w:divBdr>
                                    <w:top w:val="none" w:sz="0" w:space="0" w:color="auto"/>
                                    <w:left w:val="none" w:sz="0" w:space="0" w:color="auto"/>
                                    <w:bottom w:val="none" w:sz="0" w:space="0" w:color="auto"/>
                                    <w:right w:val="none" w:sz="0" w:space="0" w:color="auto"/>
                                  </w:divBdr>
                                </w:div>
                                <w:div w:id="894000695">
                                  <w:marLeft w:val="0"/>
                                  <w:marRight w:val="0"/>
                                  <w:marTop w:val="0"/>
                                  <w:marBottom w:val="0"/>
                                  <w:divBdr>
                                    <w:top w:val="none" w:sz="0" w:space="0" w:color="auto"/>
                                    <w:left w:val="none" w:sz="0" w:space="0" w:color="auto"/>
                                    <w:bottom w:val="none" w:sz="0" w:space="0" w:color="auto"/>
                                    <w:right w:val="none" w:sz="0" w:space="0" w:color="auto"/>
                                  </w:divBdr>
                                </w:div>
                                <w:div w:id="366106251">
                                  <w:marLeft w:val="0"/>
                                  <w:marRight w:val="0"/>
                                  <w:marTop w:val="0"/>
                                  <w:marBottom w:val="0"/>
                                  <w:divBdr>
                                    <w:top w:val="none" w:sz="0" w:space="0" w:color="auto"/>
                                    <w:left w:val="none" w:sz="0" w:space="0" w:color="auto"/>
                                    <w:bottom w:val="none" w:sz="0" w:space="0" w:color="auto"/>
                                    <w:right w:val="none" w:sz="0" w:space="0" w:color="auto"/>
                                  </w:divBdr>
                                </w:div>
                                <w:div w:id="1000541169">
                                  <w:marLeft w:val="0"/>
                                  <w:marRight w:val="0"/>
                                  <w:marTop w:val="0"/>
                                  <w:marBottom w:val="0"/>
                                  <w:divBdr>
                                    <w:top w:val="none" w:sz="0" w:space="0" w:color="auto"/>
                                    <w:left w:val="none" w:sz="0" w:space="0" w:color="auto"/>
                                    <w:bottom w:val="none" w:sz="0" w:space="0" w:color="auto"/>
                                    <w:right w:val="none" w:sz="0" w:space="0" w:color="auto"/>
                                  </w:divBdr>
                                </w:div>
                                <w:div w:id="622347884">
                                  <w:marLeft w:val="0"/>
                                  <w:marRight w:val="0"/>
                                  <w:marTop w:val="0"/>
                                  <w:marBottom w:val="0"/>
                                  <w:divBdr>
                                    <w:top w:val="none" w:sz="0" w:space="0" w:color="auto"/>
                                    <w:left w:val="none" w:sz="0" w:space="0" w:color="auto"/>
                                    <w:bottom w:val="none" w:sz="0" w:space="0" w:color="auto"/>
                                    <w:right w:val="none" w:sz="0" w:space="0" w:color="auto"/>
                                  </w:divBdr>
                                </w:div>
                                <w:div w:id="1018043009">
                                  <w:marLeft w:val="0"/>
                                  <w:marRight w:val="0"/>
                                  <w:marTop w:val="0"/>
                                  <w:marBottom w:val="0"/>
                                  <w:divBdr>
                                    <w:top w:val="none" w:sz="0" w:space="0" w:color="auto"/>
                                    <w:left w:val="none" w:sz="0" w:space="0" w:color="auto"/>
                                    <w:bottom w:val="none" w:sz="0" w:space="0" w:color="auto"/>
                                    <w:right w:val="none" w:sz="0" w:space="0" w:color="auto"/>
                                  </w:divBdr>
                                </w:div>
                                <w:div w:id="1267883202">
                                  <w:marLeft w:val="0"/>
                                  <w:marRight w:val="0"/>
                                  <w:marTop w:val="0"/>
                                  <w:marBottom w:val="0"/>
                                  <w:divBdr>
                                    <w:top w:val="none" w:sz="0" w:space="0" w:color="auto"/>
                                    <w:left w:val="none" w:sz="0" w:space="0" w:color="auto"/>
                                    <w:bottom w:val="none" w:sz="0" w:space="0" w:color="auto"/>
                                    <w:right w:val="none" w:sz="0" w:space="0" w:color="auto"/>
                                  </w:divBdr>
                                </w:div>
                                <w:div w:id="776602315">
                                  <w:marLeft w:val="0"/>
                                  <w:marRight w:val="0"/>
                                  <w:marTop w:val="0"/>
                                  <w:marBottom w:val="0"/>
                                  <w:divBdr>
                                    <w:top w:val="none" w:sz="0" w:space="0" w:color="auto"/>
                                    <w:left w:val="none" w:sz="0" w:space="0" w:color="auto"/>
                                    <w:bottom w:val="none" w:sz="0" w:space="0" w:color="auto"/>
                                    <w:right w:val="none" w:sz="0" w:space="0" w:color="auto"/>
                                  </w:divBdr>
                                </w:div>
                                <w:div w:id="597567976">
                                  <w:marLeft w:val="0"/>
                                  <w:marRight w:val="0"/>
                                  <w:marTop w:val="0"/>
                                  <w:marBottom w:val="0"/>
                                  <w:divBdr>
                                    <w:top w:val="none" w:sz="0" w:space="0" w:color="auto"/>
                                    <w:left w:val="none" w:sz="0" w:space="0" w:color="auto"/>
                                    <w:bottom w:val="none" w:sz="0" w:space="0" w:color="auto"/>
                                    <w:right w:val="none" w:sz="0" w:space="0" w:color="auto"/>
                                  </w:divBdr>
                                </w:div>
                                <w:div w:id="1234975271">
                                  <w:marLeft w:val="0"/>
                                  <w:marRight w:val="0"/>
                                  <w:marTop w:val="0"/>
                                  <w:marBottom w:val="0"/>
                                  <w:divBdr>
                                    <w:top w:val="none" w:sz="0" w:space="0" w:color="auto"/>
                                    <w:left w:val="none" w:sz="0" w:space="0" w:color="auto"/>
                                    <w:bottom w:val="none" w:sz="0" w:space="0" w:color="auto"/>
                                    <w:right w:val="none" w:sz="0" w:space="0" w:color="auto"/>
                                  </w:divBdr>
                                </w:div>
                                <w:div w:id="2128422967">
                                  <w:marLeft w:val="0"/>
                                  <w:marRight w:val="0"/>
                                  <w:marTop w:val="0"/>
                                  <w:marBottom w:val="0"/>
                                  <w:divBdr>
                                    <w:top w:val="none" w:sz="0" w:space="0" w:color="auto"/>
                                    <w:left w:val="none" w:sz="0" w:space="0" w:color="auto"/>
                                    <w:bottom w:val="none" w:sz="0" w:space="0" w:color="auto"/>
                                    <w:right w:val="none" w:sz="0" w:space="0" w:color="auto"/>
                                  </w:divBdr>
                                </w:div>
                                <w:div w:id="1205169281">
                                  <w:marLeft w:val="0"/>
                                  <w:marRight w:val="0"/>
                                  <w:marTop w:val="0"/>
                                  <w:marBottom w:val="0"/>
                                  <w:divBdr>
                                    <w:top w:val="none" w:sz="0" w:space="0" w:color="auto"/>
                                    <w:left w:val="none" w:sz="0" w:space="0" w:color="auto"/>
                                    <w:bottom w:val="none" w:sz="0" w:space="0" w:color="auto"/>
                                    <w:right w:val="none" w:sz="0" w:space="0" w:color="auto"/>
                                  </w:divBdr>
                                </w:div>
                                <w:div w:id="1245454647">
                                  <w:marLeft w:val="0"/>
                                  <w:marRight w:val="0"/>
                                  <w:marTop w:val="0"/>
                                  <w:marBottom w:val="0"/>
                                  <w:divBdr>
                                    <w:top w:val="none" w:sz="0" w:space="0" w:color="auto"/>
                                    <w:left w:val="none" w:sz="0" w:space="0" w:color="auto"/>
                                    <w:bottom w:val="none" w:sz="0" w:space="0" w:color="auto"/>
                                    <w:right w:val="none" w:sz="0" w:space="0" w:color="auto"/>
                                  </w:divBdr>
                                </w:div>
                                <w:div w:id="1096709916">
                                  <w:marLeft w:val="0"/>
                                  <w:marRight w:val="0"/>
                                  <w:marTop w:val="0"/>
                                  <w:marBottom w:val="0"/>
                                  <w:divBdr>
                                    <w:top w:val="none" w:sz="0" w:space="0" w:color="auto"/>
                                    <w:left w:val="none" w:sz="0" w:space="0" w:color="auto"/>
                                    <w:bottom w:val="none" w:sz="0" w:space="0" w:color="auto"/>
                                    <w:right w:val="none" w:sz="0" w:space="0" w:color="auto"/>
                                  </w:divBdr>
                                </w:div>
                                <w:div w:id="242497772">
                                  <w:marLeft w:val="0"/>
                                  <w:marRight w:val="0"/>
                                  <w:marTop w:val="0"/>
                                  <w:marBottom w:val="0"/>
                                  <w:divBdr>
                                    <w:top w:val="none" w:sz="0" w:space="0" w:color="auto"/>
                                    <w:left w:val="none" w:sz="0" w:space="0" w:color="auto"/>
                                    <w:bottom w:val="none" w:sz="0" w:space="0" w:color="auto"/>
                                    <w:right w:val="none" w:sz="0" w:space="0" w:color="auto"/>
                                  </w:divBdr>
                                </w:div>
                                <w:div w:id="1083994985">
                                  <w:marLeft w:val="0"/>
                                  <w:marRight w:val="0"/>
                                  <w:marTop w:val="0"/>
                                  <w:marBottom w:val="0"/>
                                  <w:divBdr>
                                    <w:top w:val="none" w:sz="0" w:space="0" w:color="auto"/>
                                    <w:left w:val="none" w:sz="0" w:space="0" w:color="auto"/>
                                    <w:bottom w:val="none" w:sz="0" w:space="0" w:color="auto"/>
                                    <w:right w:val="none" w:sz="0" w:space="0" w:color="auto"/>
                                  </w:divBdr>
                                </w:div>
                                <w:div w:id="879171504">
                                  <w:marLeft w:val="0"/>
                                  <w:marRight w:val="0"/>
                                  <w:marTop w:val="0"/>
                                  <w:marBottom w:val="0"/>
                                  <w:divBdr>
                                    <w:top w:val="none" w:sz="0" w:space="0" w:color="auto"/>
                                    <w:left w:val="none" w:sz="0" w:space="0" w:color="auto"/>
                                    <w:bottom w:val="none" w:sz="0" w:space="0" w:color="auto"/>
                                    <w:right w:val="none" w:sz="0" w:space="0" w:color="auto"/>
                                  </w:divBdr>
                                </w:div>
                                <w:div w:id="1024328890">
                                  <w:marLeft w:val="0"/>
                                  <w:marRight w:val="0"/>
                                  <w:marTop w:val="0"/>
                                  <w:marBottom w:val="0"/>
                                  <w:divBdr>
                                    <w:top w:val="none" w:sz="0" w:space="0" w:color="auto"/>
                                    <w:left w:val="none" w:sz="0" w:space="0" w:color="auto"/>
                                    <w:bottom w:val="none" w:sz="0" w:space="0" w:color="auto"/>
                                    <w:right w:val="none" w:sz="0" w:space="0" w:color="auto"/>
                                  </w:divBdr>
                                </w:div>
                                <w:div w:id="1524322323">
                                  <w:marLeft w:val="0"/>
                                  <w:marRight w:val="0"/>
                                  <w:marTop w:val="0"/>
                                  <w:marBottom w:val="0"/>
                                  <w:divBdr>
                                    <w:top w:val="none" w:sz="0" w:space="0" w:color="auto"/>
                                    <w:left w:val="none" w:sz="0" w:space="0" w:color="auto"/>
                                    <w:bottom w:val="none" w:sz="0" w:space="0" w:color="auto"/>
                                    <w:right w:val="none" w:sz="0" w:space="0" w:color="auto"/>
                                  </w:divBdr>
                                </w:div>
                                <w:div w:id="258561644">
                                  <w:marLeft w:val="0"/>
                                  <w:marRight w:val="0"/>
                                  <w:marTop w:val="0"/>
                                  <w:marBottom w:val="0"/>
                                  <w:divBdr>
                                    <w:top w:val="none" w:sz="0" w:space="0" w:color="auto"/>
                                    <w:left w:val="none" w:sz="0" w:space="0" w:color="auto"/>
                                    <w:bottom w:val="none" w:sz="0" w:space="0" w:color="auto"/>
                                    <w:right w:val="none" w:sz="0" w:space="0" w:color="auto"/>
                                  </w:divBdr>
                                </w:div>
                                <w:div w:id="38288551">
                                  <w:marLeft w:val="0"/>
                                  <w:marRight w:val="0"/>
                                  <w:marTop w:val="0"/>
                                  <w:marBottom w:val="0"/>
                                  <w:divBdr>
                                    <w:top w:val="none" w:sz="0" w:space="0" w:color="auto"/>
                                    <w:left w:val="none" w:sz="0" w:space="0" w:color="auto"/>
                                    <w:bottom w:val="none" w:sz="0" w:space="0" w:color="auto"/>
                                    <w:right w:val="none" w:sz="0" w:space="0" w:color="auto"/>
                                  </w:divBdr>
                                </w:div>
                                <w:div w:id="1852254197">
                                  <w:marLeft w:val="0"/>
                                  <w:marRight w:val="0"/>
                                  <w:marTop w:val="0"/>
                                  <w:marBottom w:val="0"/>
                                  <w:divBdr>
                                    <w:top w:val="none" w:sz="0" w:space="0" w:color="auto"/>
                                    <w:left w:val="none" w:sz="0" w:space="0" w:color="auto"/>
                                    <w:bottom w:val="none" w:sz="0" w:space="0" w:color="auto"/>
                                    <w:right w:val="none" w:sz="0" w:space="0" w:color="auto"/>
                                  </w:divBdr>
                                </w:div>
                                <w:div w:id="1777485699">
                                  <w:marLeft w:val="0"/>
                                  <w:marRight w:val="0"/>
                                  <w:marTop w:val="0"/>
                                  <w:marBottom w:val="0"/>
                                  <w:divBdr>
                                    <w:top w:val="none" w:sz="0" w:space="0" w:color="auto"/>
                                    <w:left w:val="none" w:sz="0" w:space="0" w:color="auto"/>
                                    <w:bottom w:val="none" w:sz="0" w:space="0" w:color="auto"/>
                                    <w:right w:val="none" w:sz="0" w:space="0" w:color="auto"/>
                                  </w:divBdr>
                                </w:div>
                                <w:div w:id="2045863157">
                                  <w:marLeft w:val="0"/>
                                  <w:marRight w:val="0"/>
                                  <w:marTop w:val="0"/>
                                  <w:marBottom w:val="0"/>
                                  <w:divBdr>
                                    <w:top w:val="none" w:sz="0" w:space="0" w:color="auto"/>
                                    <w:left w:val="none" w:sz="0" w:space="0" w:color="auto"/>
                                    <w:bottom w:val="none" w:sz="0" w:space="0" w:color="auto"/>
                                    <w:right w:val="none" w:sz="0" w:space="0" w:color="auto"/>
                                  </w:divBdr>
                                </w:div>
                                <w:div w:id="920288582">
                                  <w:marLeft w:val="0"/>
                                  <w:marRight w:val="0"/>
                                  <w:marTop w:val="0"/>
                                  <w:marBottom w:val="0"/>
                                  <w:divBdr>
                                    <w:top w:val="none" w:sz="0" w:space="0" w:color="auto"/>
                                    <w:left w:val="none" w:sz="0" w:space="0" w:color="auto"/>
                                    <w:bottom w:val="none" w:sz="0" w:space="0" w:color="auto"/>
                                    <w:right w:val="none" w:sz="0" w:space="0" w:color="auto"/>
                                  </w:divBdr>
                                </w:div>
                                <w:div w:id="479808086">
                                  <w:marLeft w:val="0"/>
                                  <w:marRight w:val="0"/>
                                  <w:marTop w:val="0"/>
                                  <w:marBottom w:val="0"/>
                                  <w:divBdr>
                                    <w:top w:val="none" w:sz="0" w:space="0" w:color="auto"/>
                                    <w:left w:val="none" w:sz="0" w:space="0" w:color="auto"/>
                                    <w:bottom w:val="none" w:sz="0" w:space="0" w:color="auto"/>
                                    <w:right w:val="none" w:sz="0" w:space="0" w:color="auto"/>
                                  </w:divBdr>
                                </w:div>
                                <w:div w:id="1954747238">
                                  <w:marLeft w:val="0"/>
                                  <w:marRight w:val="0"/>
                                  <w:marTop w:val="0"/>
                                  <w:marBottom w:val="0"/>
                                  <w:divBdr>
                                    <w:top w:val="none" w:sz="0" w:space="0" w:color="auto"/>
                                    <w:left w:val="none" w:sz="0" w:space="0" w:color="auto"/>
                                    <w:bottom w:val="none" w:sz="0" w:space="0" w:color="auto"/>
                                    <w:right w:val="none" w:sz="0" w:space="0" w:color="auto"/>
                                  </w:divBdr>
                                </w:div>
                                <w:div w:id="907690981">
                                  <w:marLeft w:val="0"/>
                                  <w:marRight w:val="0"/>
                                  <w:marTop w:val="0"/>
                                  <w:marBottom w:val="0"/>
                                  <w:divBdr>
                                    <w:top w:val="none" w:sz="0" w:space="0" w:color="auto"/>
                                    <w:left w:val="none" w:sz="0" w:space="0" w:color="auto"/>
                                    <w:bottom w:val="none" w:sz="0" w:space="0" w:color="auto"/>
                                    <w:right w:val="none" w:sz="0" w:space="0" w:color="auto"/>
                                  </w:divBdr>
                                </w:div>
                                <w:div w:id="1197039080">
                                  <w:marLeft w:val="0"/>
                                  <w:marRight w:val="0"/>
                                  <w:marTop w:val="0"/>
                                  <w:marBottom w:val="0"/>
                                  <w:divBdr>
                                    <w:top w:val="none" w:sz="0" w:space="0" w:color="auto"/>
                                    <w:left w:val="none" w:sz="0" w:space="0" w:color="auto"/>
                                    <w:bottom w:val="none" w:sz="0" w:space="0" w:color="auto"/>
                                    <w:right w:val="none" w:sz="0" w:space="0" w:color="auto"/>
                                  </w:divBdr>
                                </w:div>
                                <w:div w:id="891303886">
                                  <w:marLeft w:val="0"/>
                                  <w:marRight w:val="0"/>
                                  <w:marTop w:val="0"/>
                                  <w:marBottom w:val="0"/>
                                  <w:divBdr>
                                    <w:top w:val="none" w:sz="0" w:space="0" w:color="auto"/>
                                    <w:left w:val="none" w:sz="0" w:space="0" w:color="auto"/>
                                    <w:bottom w:val="none" w:sz="0" w:space="0" w:color="auto"/>
                                    <w:right w:val="none" w:sz="0" w:space="0" w:color="auto"/>
                                  </w:divBdr>
                                </w:div>
                                <w:div w:id="2123525855">
                                  <w:marLeft w:val="0"/>
                                  <w:marRight w:val="0"/>
                                  <w:marTop w:val="0"/>
                                  <w:marBottom w:val="0"/>
                                  <w:divBdr>
                                    <w:top w:val="none" w:sz="0" w:space="0" w:color="auto"/>
                                    <w:left w:val="none" w:sz="0" w:space="0" w:color="auto"/>
                                    <w:bottom w:val="none" w:sz="0" w:space="0" w:color="auto"/>
                                    <w:right w:val="none" w:sz="0" w:space="0" w:color="auto"/>
                                  </w:divBdr>
                                </w:div>
                                <w:div w:id="323709627">
                                  <w:marLeft w:val="0"/>
                                  <w:marRight w:val="0"/>
                                  <w:marTop w:val="0"/>
                                  <w:marBottom w:val="0"/>
                                  <w:divBdr>
                                    <w:top w:val="none" w:sz="0" w:space="0" w:color="auto"/>
                                    <w:left w:val="none" w:sz="0" w:space="0" w:color="auto"/>
                                    <w:bottom w:val="none" w:sz="0" w:space="0" w:color="auto"/>
                                    <w:right w:val="none" w:sz="0" w:space="0" w:color="auto"/>
                                  </w:divBdr>
                                </w:div>
                                <w:div w:id="1014769459">
                                  <w:marLeft w:val="0"/>
                                  <w:marRight w:val="0"/>
                                  <w:marTop w:val="0"/>
                                  <w:marBottom w:val="0"/>
                                  <w:divBdr>
                                    <w:top w:val="none" w:sz="0" w:space="0" w:color="auto"/>
                                    <w:left w:val="none" w:sz="0" w:space="0" w:color="auto"/>
                                    <w:bottom w:val="none" w:sz="0" w:space="0" w:color="auto"/>
                                    <w:right w:val="none" w:sz="0" w:space="0" w:color="auto"/>
                                  </w:divBdr>
                                </w:div>
                                <w:div w:id="1788818206">
                                  <w:marLeft w:val="0"/>
                                  <w:marRight w:val="0"/>
                                  <w:marTop w:val="0"/>
                                  <w:marBottom w:val="0"/>
                                  <w:divBdr>
                                    <w:top w:val="none" w:sz="0" w:space="0" w:color="auto"/>
                                    <w:left w:val="none" w:sz="0" w:space="0" w:color="auto"/>
                                    <w:bottom w:val="none" w:sz="0" w:space="0" w:color="auto"/>
                                    <w:right w:val="none" w:sz="0" w:space="0" w:color="auto"/>
                                  </w:divBdr>
                                </w:div>
                                <w:div w:id="564879337">
                                  <w:marLeft w:val="0"/>
                                  <w:marRight w:val="0"/>
                                  <w:marTop w:val="0"/>
                                  <w:marBottom w:val="0"/>
                                  <w:divBdr>
                                    <w:top w:val="none" w:sz="0" w:space="0" w:color="auto"/>
                                    <w:left w:val="none" w:sz="0" w:space="0" w:color="auto"/>
                                    <w:bottom w:val="none" w:sz="0" w:space="0" w:color="auto"/>
                                    <w:right w:val="none" w:sz="0" w:space="0" w:color="auto"/>
                                  </w:divBdr>
                                </w:div>
                                <w:div w:id="381948498">
                                  <w:marLeft w:val="0"/>
                                  <w:marRight w:val="0"/>
                                  <w:marTop w:val="0"/>
                                  <w:marBottom w:val="0"/>
                                  <w:divBdr>
                                    <w:top w:val="none" w:sz="0" w:space="0" w:color="auto"/>
                                    <w:left w:val="none" w:sz="0" w:space="0" w:color="auto"/>
                                    <w:bottom w:val="none" w:sz="0" w:space="0" w:color="auto"/>
                                    <w:right w:val="none" w:sz="0" w:space="0" w:color="auto"/>
                                  </w:divBdr>
                                </w:div>
                                <w:div w:id="1396201428">
                                  <w:marLeft w:val="0"/>
                                  <w:marRight w:val="0"/>
                                  <w:marTop w:val="0"/>
                                  <w:marBottom w:val="0"/>
                                  <w:divBdr>
                                    <w:top w:val="none" w:sz="0" w:space="0" w:color="auto"/>
                                    <w:left w:val="none" w:sz="0" w:space="0" w:color="auto"/>
                                    <w:bottom w:val="none" w:sz="0" w:space="0" w:color="auto"/>
                                    <w:right w:val="none" w:sz="0" w:space="0" w:color="auto"/>
                                  </w:divBdr>
                                </w:div>
                                <w:div w:id="256140409">
                                  <w:marLeft w:val="0"/>
                                  <w:marRight w:val="0"/>
                                  <w:marTop w:val="0"/>
                                  <w:marBottom w:val="0"/>
                                  <w:divBdr>
                                    <w:top w:val="none" w:sz="0" w:space="0" w:color="auto"/>
                                    <w:left w:val="none" w:sz="0" w:space="0" w:color="auto"/>
                                    <w:bottom w:val="none" w:sz="0" w:space="0" w:color="auto"/>
                                    <w:right w:val="none" w:sz="0" w:space="0" w:color="auto"/>
                                  </w:divBdr>
                                </w:div>
                                <w:div w:id="394161980">
                                  <w:marLeft w:val="0"/>
                                  <w:marRight w:val="0"/>
                                  <w:marTop w:val="0"/>
                                  <w:marBottom w:val="0"/>
                                  <w:divBdr>
                                    <w:top w:val="none" w:sz="0" w:space="0" w:color="auto"/>
                                    <w:left w:val="none" w:sz="0" w:space="0" w:color="auto"/>
                                    <w:bottom w:val="none" w:sz="0" w:space="0" w:color="auto"/>
                                    <w:right w:val="none" w:sz="0" w:space="0" w:color="auto"/>
                                  </w:divBdr>
                                </w:div>
                                <w:div w:id="4551729">
                                  <w:marLeft w:val="0"/>
                                  <w:marRight w:val="0"/>
                                  <w:marTop w:val="0"/>
                                  <w:marBottom w:val="0"/>
                                  <w:divBdr>
                                    <w:top w:val="none" w:sz="0" w:space="0" w:color="auto"/>
                                    <w:left w:val="none" w:sz="0" w:space="0" w:color="auto"/>
                                    <w:bottom w:val="none" w:sz="0" w:space="0" w:color="auto"/>
                                    <w:right w:val="none" w:sz="0" w:space="0" w:color="auto"/>
                                  </w:divBdr>
                                </w:div>
                                <w:div w:id="956789382">
                                  <w:marLeft w:val="0"/>
                                  <w:marRight w:val="0"/>
                                  <w:marTop w:val="0"/>
                                  <w:marBottom w:val="0"/>
                                  <w:divBdr>
                                    <w:top w:val="none" w:sz="0" w:space="0" w:color="auto"/>
                                    <w:left w:val="none" w:sz="0" w:space="0" w:color="auto"/>
                                    <w:bottom w:val="none" w:sz="0" w:space="0" w:color="auto"/>
                                    <w:right w:val="none" w:sz="0" w:space="0" w:color="auto"/>
                                  </w:divBdr>
                                </w:div>
                                <w:div w:id="801341237">
                                  <w:marLeft w:val="0"/>
                                  <w:marRight w:val="0"/>
                                  <w:marTop w:val="0"/>
                                  <w:marBottom w:val="0"/>
                                  <w:divBdr>
                                    <w:top w:val="none" w:sz="0" w:space="0" w:color="auto"/>
                                    <w:left w:val="none" w:sz="0" w:space="0" w:color="auto"/>
                                    <w:bottom w:val="none" w:sz="0" w:space="0" w:color="auto"/>
                                    <w:right w:val="none" w:sz="0" w:space="0" w:color="auto"/>
                                  </w:divBdr>
                                </w:div>
                                <w:div w:id="973951479">
                                  <w:marLeft w:val="0"/>
                                  <w:marRight w:val="0"/>
                                  <w:marTop w:val="0"/>
                                  <w:marBottom w:val="0"/>
                                  <w:divBdr>
                                    <w:top w:val="none" w:sz="0" w:space="0" w:color="auto"/>
                                    <w:left w:val="none" w:sz="0" w:space="0" w:color="auto"/>
                                    <w:bottom w:val="none" w:sz="0" w:space="0" w:color="auto"/>
                                    <w:right w:val="none" w:sz="0" w:space="0" w:color="auto"/>
                                  </w:divBdr>
                                </w:div>
                                <w:div w:id="369575357">
                                  <w:marLeft w:val="0"/>
                                  <w:marRight w:val="0"/>
                                  <w:marTop w:val="0"/>
                                  <w:marBottom w:val="0"/>
                                  <w:divBdr>
                                    <w:top w:val="none" w:sz="0" w:space="0" w:color="auto"/>
                                    <w:left w:val="none" w:sz="0" w:space="0" w:color="auto"/>
                                    <w:bottom w:val="none" w:sz="0" w:space="0" w:color="auto"/>
                                    <w:right w:val="none" w:sz="0" w:space="0" w:color="auto"/>
                                  </w:divBdr>
                                </w:div>
                                <w:div w:id="303967865">
                                  <w:marLeft w:val="0"/>
                                  <w:marRight w:val="0"/>
                                  <w:marTop w:val="0"/>
                                  <w:marBottom w:val="0"/>
                                  <w:divBdr>
                                    <w:top w:val="none" w:sz="0" w:space="0" w:color="auto"/>
                                    <w:left w:val="none" w:sz="0" w:space="0" w:color="auto"/>
                                    <w:bottom w:val="none" w:sz="0" w:space="0" w:color="auto"/>
                                    <w:right w:val="none" w:sz="0" w:space="0" w:color="auto"/>
                                  </w:divBdr>
                                </w:div>
                                <w:div w:id="1781223189">
                                  <w:marLeft w:val="0"/>
                                  <w:marRight w:val="0"/>
                                  <w:marTop w:val="0"/>
                                  <w:marBottom w:val="0"/>
                                  <w:divBdr>
                                    <w:top w:val="none" w:sz="0" w:space="0" w:color="auto"/>
                                    <w:left w:val="none" w:sz="0" w:space="0" w:color="auto"/>
                                    <w:bottom w:val="none" w:sz="0" w:space="0" w:color="auto"/>
                                    <w:right w:val="none" w:sz="0" w:space="0" w:color="auto"/>
                                  </w:divBdr>
                                </w:div>
                                <w:div w:id="1791048727">
                                  <w:marLeft w:val="0"/>
                                  <w:marRight w:val="0"/>
                                  <w:marTop w:val="0"/>
                                  <w:marBottom w:val="0"/>
                                  <w:divBdr>
                                    <w:top w:val="none" w:sz="0" w:space="0" w:color="auto"/>
                                    <w:left w:val="none" w:sz="0" w:space="0" w:color="auto"/>
                                    <w:bottom w:val="none" w:sz="0" w:space="0" w:color="auto"/>
                                    <w:right w:val="none" w:sz="0" w:space="0" w:color="auto"/>
                                  </w:divBdr>
                                </w:div>
                                <w:div w:id="1561675990">
                                  <w:marLeft w:val="0"/>
                                  <w:marRight w:val="0"/>
                                  <w:marTop w:val="0"/>
                                  <w:marBottom w:val="0"/>
                                  <w:divBdr>
                                    <w:top w:val="none" w:sz="0" w:space="0" w:color="auto"/>
                                    <w:left w:val="none" w:sz="0" w:space="0" w:color="auto"/>
                                    <w:bottom w:val="none" w:sz="0" w:space="0" w:color="auto"/>
                                    <w:right w:val="none" w:sz="0" w:space="0" w:color="auto"/>
                                  </w:divBdr>
                                </w:div>
                                <w:div w:id="1573658376">
                                  <w:marLeft w:val="0"/>
                                  <w:marRight w:val="0"/>
                                  <w:marTop w:val="0"/>
                                  <w:marBottom w:val="0"/>
                                  <w:divBdr>
                                    <w:top w:val="none" w:sz="0" w:space="0" w:color="auto"/>
                                    <w:left w:val="none" w:sz="0" w:space="0" w:color="auto"/>
                                    <w:bottom w:val="none" w:sz="0" w:space="0" w:color="auto"/>
                                    <w:right w:val="none" w:sz="0" w:space="0" w:color="auto"/>
                                  </w:divBdr>
                                </w:div>
                                <w:div w:id="110633746">
                                  <w:marLeft w:val="0"/>
                                  <w:marRight w:val="0"/>
                                  <w:marTop w:val="0"/>
                                  <w:marBottom w:val="0"/>
                                  <w:divBdr>
                                    <w:top w:val="none" w:sz="0" w:space="0" w:color="auto"/>
                                    <w:left w:val="none" w:sz="0" w:space="0" w:color="auto"/>
                                    <w:bottom w:val="none" w:sz="0" w:space="0" w:color="auto"/>
                                    <w:right w:val="none" w:sz="0" w:space="0" w:color="auto"/>
                                  </w:divBdr>
                                </w:div>
                                <w:div w:id="49696272">
                                  <w:marLeft w:val="0"/>
                                  <w:marRight w:val="0"/>
                                  <w:marTop w:val="0"/>
                                  <w:marBottom w:val="0"/>
                                  <w:divBdr>
                                    <w:top w:val="none" w:sz="0" w:space="0" w:color="auto"/>
                                    <w:left w:val="none" w:sz="0" w:space="0" w:color="auto"/>
                                    <w:bottom w:val="none" w:sz="0" w:space="0" w:color="auto"/>
                                    <w:right w:val="none" w:sz="0" w:space="0" w:color="auto"/>
                                  </w:divBdr>
                                </w:div>
                                <w:div w:id="1447113793">
                                  <w:marLeft w:val="0"/>
                                  <w:marRight w:val="0"/>
                                  <w:marTop w:val="0"/>
                                  <w:marBottom w:val="0"/>
                                  <w:divBdr>
                                    <w:top w:val="none" w:sz="0" w:space="0" w:color="auto"/>
                                    <w:left w:val="none" w:sz="0" w:space="0" w:color="auto"/>
                                    <w:bottom w:val="none" w:sz="0" w:space="0" w:color="auto"/>
                                    <w:right w:val="none" w:sz="0" w:space="0" w:color="auto"/>
                                  </w:divBdr>
                                </w:div>
                                <w:div w:id="1179736107">
                                  <w:marLeft w:val="0"/>
                                  <w:marRight w:val="0"/>
                                  <w:marTop w:val="0"/>
                                  <w:marBottom w:val="0"/>
                                  <w:divBdr>
                                    <w:top w:val="none" w:sz="0" w:space="0" w:color="auto"/>
                                    <w:left w:val="none" w:sz="0" w:space="0" w:color="auto"/>
                                    <w:bottom w:val="none" w:sz="0" w:space="0" w:color="auto"/>
                                    <w:right w:val="none" w:sz="0" w:space="0" w:color="auto"/>
                                  </w:divBdr>
                                </w:div>
                                <w:div w:id="215312069">
                                  <w:marLeft w:val="0"/>
                                  <w:marRight w:val="0"/>
                                  <w:marTop w:val="0"/>
                                  <w:marBottom w:val="0"/>
                                  <w:divBdr>
                                    <w:top w:val="none" w:sz="0" w:space="0" w:color="auto"/>
                                    <w:left w:val="none" w:sz="0" w:space="0" w:color="auto"/>
                                    <w:bottom w:val="none" w:sz="0" w:space="0" w:color="auto"/>
                                    <w:right w:val="none" w:sz="0" w:space="0" w:color="auto"/>
                                  </w:divBdr>
                                </w:div>
                                <w:div w:id="822891267">
                                  <w:marLeft w:val="0"/>
                                  <w:marRight w:val="0"/>
                                  <w:marTop w:val="0"/>
                                  <w:marBottom w:val="0"/>
                                  <w:divBdr>
                                    <w:top w:val="none" w:sz="0" w:space="0" w:color="auto"/>
                                    <w:left w:val="none" w:sz="0" w:space="0" w:color="auto"/>
                                    <w:bottom w:val="none" w:sz="0" w:space="0" w:color="auto"/>
                                    <w:right w:val="none" w:sz="0" w:space="0" w:color="auto"/>
                                  </w:divBdr>
                                </w:div>
                                <w:div w:id="677267254">
                                  <w:marLeft w:val="0"/>
                                  <w:marRight w:val="0"/>
                                  <w:marTop w:val="0"/>
                                  <w:marBottom w:val="0"/>
                                  <w:divBdr>
                                    <w:top w:val="none" w:sz="0" w:space="0" w:color="auto"/>
                                    <w:left w:val="none" w:sz="0" w:space="0" w:color="auto"/>
                                    <w:bottom w:val="none" w:sz="0" w:space="0" w:color="auto"/>
                                    <w:right w:val="none" w:sz="0" w:space="0" w:color="auto"/>
                                  </w:divBdr>
                                </w:div>
                                <w:div w:id="1939171304">
                                  <w:marLeft w:val="0"/>
                                  <w:marRight w:val="0"/>
                                  <w:marTop w:val="0"/>
                                  <w:marBottom w:val="0"/>
                                  <w:divBdr>
                                    <w:top w:val="none" w:sz="0" w:space="0" w:color="auto"/>
                                    <w:left w:val="none" w:sz="0" w:space="0" w:color="auto"/>
                                    <w:bottom w:val="none" w:sz="0" w:space="0" w:color="auto"/>
                                    <w:right w:val="none" w:sz="0" w:space="0" w:color="auto"/>
                                  </w:divBdr>
                                </w:div>
                                <w:div w:id="1501579805">
                                  <w:marLeft w:val="0"/>
                                  <w:marRight w:val="0"/>
                                  <w:marTop w:val="0"/>
                                  <w:marBottom w:val="0"/>
                                  <w:divBdr>
                                    <w:top w:val="none" w:sz="0" w:space="0" w:color="auto"/>
                                    <w:left w:val="none" w:sz="0" w:space="0" w:color="auto"/>
                                    <w:bottom w:val="none" w:sz="0" w:space="0" w:color="auto"/>
                                    <w:right w:val="none" w:sz="0" w:space="0" w:color="auto"/>
                                  </w:divBdr>
                                </w:div>
                                <w:div w:id="1186938796">
                                  <w:marLeft w:val="0"/>
                                  <w:marRight w:val="0"/>
                                  <w:marTop w:val="0"/>
                                  <w:marBottom w:val="0"/>
                                  <w:divBdr>
                                    <w:top w:val="none" w:sz="0" w:space="0" w:color="auto"/>
                                    <w:left w:val="none" w:sz="0" w:space="0" w:color="auto"/>
                                    <w:bottom w:val="none" w:sz="0" w:space="0" w:color="auto"/>
                                    <w:right w:val="none" w:sz="0" w:space="0" w:color="auto"/>
                                  </w:divBdr>
                                </w:div>
                                <w:div w:id="1390302405">
                                  <w:marLeft w:val="0"/>
                                  <w:marRight w:val="0"/>
                                  <w:marTop w:val="0"/>
                                  <w:marBottom w:val="0"/>
                                  <w:divBdr>
                                    <w:top w:val="none" w:sz="0" w:space="0" w:color="auto"/>
                                    <w:left w:val="none" w:sz="0" w:space="0" w:color="auto"/>
                                    <w:bottom w:val="none" w:sz="0" w:space="0" w:color="auto"/>
                                    <w:right w:val="none" w:sz="0" w:space="0" w:color="auto"/>
                                  </w:divBdr>
                                </w:div>
                                <w:div w:id="934944267">
                                  <w:marLeft w:val="0"/>
                                  <w:marRight w:val="0"/>
                                  <w:marTop w:val="0"/>
                                  <w:marBottom w:val="0"/>
                                  <w:divBdr>
                                    <w:top w:val="none" w:sz="0" w:space="0" w:color="auto"/>
                                    <w:left w:val="none" w:sz="0" w:space="0" w:color="auto"/>
                                    <w:bottom w:val="none" w:sz="0" w:space="0" w:color="auto"/>
                                    <w:right w:val="none" w:sz="0" w:space="0" w:color="auto"/>
                                  </w:divBdr>
                                </w:div>
                                <w:div w:id="317346949">
                                  <w:marLeft w:val="0"/>
                                  <w:marRight w:val="0"/>
                                  <w:marTop w:val="0"/>
                                  <w:marBottom w:val="0"/>
                                  <w:divBdr>
                                    <w:top w:val="none" w:sz="0" w:space="0" w:color="auto"/>
                                    <w:left w:val="none" w:sz="0" w:space="0" w:color="auto"/>
                                    <w:bottom w:val="none" w:sz="0" w:space="0" w:color="auto"/>
                                    <w:right w:val="none" w:sz="0" w:space="0" w:color="auto"/>
                                  </w:divBdr>
                                </w:div>
                                <w:div w:id="238565238">
                                  <w:marLeft w:val="0"/>
                                  <w:marRight w:val="0"/>
                                  <w:marTop w:val="0"/>
                                  <w:marBottom w:val="0"/>
                                  <w:divBdr>
                                    <w:top w:val="none" w:sz="0" w:space="0" w:color="auto"/>
                                    <w:left w:val="none" w:sz="0" w:space="0" w:color="auto"/>
                                    <w:bottom w:val="none" w:sz="0" w:space="0" w:color="auto"/>
                                    <w:right w:val="none" w:sz="0" w:space="0" w:color="auto"/>
                                  </w:divBdr>
                                </w:div>
                                <w:div w:id="875124535">
                                  <w:marLeft w:val="0"/>
                                  <w:marRight w:val="0"/>
                                  <w:marTop w:val="0"/>
                                  <w:marBottom w:val="0"/>
                                  <w:divBdr>
                                    <w:top w:val="none" w:sz="0" w:space="0" w:color="auto"/>
                                    <w:left w:val="none" w:sz="0" w:space="0" w:color="auto"/>
                                    <w:bottom w:val="none" w:sz="0" w:space="0" w:color="auto"/>
                                    <w:right w:val="none" w:sz="0" w:space="0" w:color="auto"/>
                                  </w:divBdr>
                                </w:div>
                                <w:div w:id="9067481">
                                  <w:marLeft w:val="0"/>
                                  <w:marRight w:val="0"/>
                                  <w:marTop w:val="0"/>
                                  <w:marBottom w:val="0"/>
                                  <w:divBdr>
                                    <w:top w:val="none" w:sz="0" w:space="0" w:color="auto"/>
                                    <w:left w:val="none" w:sz="0" w:space="0" w:color="auto"/>
                                    <w:bottom w:val="none" w:sz="0" w:space="0" w:color="auto"/>
                                    <w:right w:val="none" w:sz="0" w:space="0" w:color="auto"/>
                                  </w:divBdr>
                                </w:div>
                                <w:div w:id="1035039058">
                                  <w:marLeft w:val="0"/>
                                  <w:marRight w:val="0"/>
                                  <w:marTop w:val="0"/>
                                  <w:marBottom w:val="0"/>
                                  <w:divBdr>
                                    <w:top w:val="none" w:sz="0" w:space="0" w:color="auto"/>
                                    <w:left w:val="none" w:sz="0" w:space="0" w:color="auto"/>
                                    <w:bottom w:val="none" w:sz="0" w:space="0" w:color="auto"/>
                                    <w:right w:val="none" w:sz="0" w:space="0" w:color="auto"/>
                                  </w:divBdr>
                                </w:div>
                                <w:div w:id="184711190">
                                  <w:marLeft w:val="0"/>
                                  <w:marRight w:val="0"/>
                                  <w:marTop w:val="0"/>
                                  <w:marBottom w:val="0"/>
                                  <w:divBdr>
                                    <w:top w:val="none" w:sz="0" w:space="0" w:color="auto"/>
                                    <w:left w:val="none" w:sz="0" w:space="0" w:color="auto"/>
                                    <w:bottom w:val="none" w:sz="0" w:space="0" w:color="auto"/>
                                    <w:right w:val="none" w:sz="0" w:space="0" w:color="auto"/>
                                  </w:divBdr>
                                </w:div>
                                <w:div w:id="223227403">
                                  <w:marLeft w:val="0"/>
                                  <w:marRight w:val="0"/>
                                  <w:marTop w:val="0"/>
                                  <w:marBottom w:val="0"/>
                                  <w:divBdr>
                                    <w:top w:val="none" w:sz="0" w:space="0" w:color="auto"/>
                                    <w:left w:val="none" w:sz="0" w:space="0" w:color="auto"/>
                                    <w:bottom w:val="none" w:sz="0" w:space="0" w:color="auto"/>
                                    <w:right w:val="none" w:sz="0" w:space="0" w:color="auto"/>
                                  </w:divBdr>
                                </w:div>
                                <w:div w:id="1839808971">
                                  <w:marLeft w:val="0"/>
                                  <w:marRight w:val="0"/>
                                  <w:marTop w:val="0"/>
                                  <w:marBottom w:val="0"/>
                                  <w:divBdr>
                                    <w:top w:val="none" w:sz="0" w:space="0" w:color="auto"/>
                                    <w:left w:val="none" w:sz="0" w:space="0" w:color="auto"/>
                                    <w:bottom w:val="none" w:sz="0" w:space="0" w:color="auto"/>
                                    <w:right w:val="none" w:sz="0" w:space="0" w:color="auto"/>
                                  </w:divBdr>
                                </w:div>
                                <w:div w:id="394351492">
                                  <w:marLeft w:val="0"/>
                                  <w:marRight w:val="0"/>
                                  <w:marTop w:val="0"/>
                                  <w:marBottom w:val="0"/>
                                  <w:divBdr>
                                    <w:top w:val="none" w:sz="0" w:space="0" w:color="auto"/>
                                    <w:left w:val="none" w:sz="0" w:space="0" w:color="auto"/>
                                    <w:bottom w:val="none" w:sz="0" w:space="0" w:color="auto"/>
                                    <w:right w:val="none" w:sz="0" w:space="0" w:color="auto"/>
                                  </w:divBdr>
                                </w:div>
                                <w:div w:id="2111318820">
                                  <w:marLeft w:val="0"/>
                                  <w:marRight w:val="0"/>
                                  <w:marTop w:val="0"/>
                                  <w:marBottom w:val="0"/>
                                  <w:divBdr>
                                    <w:top w:val="none" w:sz="0" w:space="0" w:color="auto"/>
                                    <w:left w:val="none" w:sz="0" w:space="0" w:color="auto"/>
                                    <w:bottom w:val="none" w:sz="0" w:space="0" w:color="auto"/>
                                    <w:right w:val="none" w:sz="0" w:space="0" w:color="auto"/>
                                  </w:divBdr>
                                </w:div>
                                <w:div w:id="437917775">
                                  <w:marLeft w:val="0"/>
                                  <w:marRight w:val="0"/>
                                  <w:marTop w:val="0"/>
                                  <w:marBottom w:val="0"/>
                                  <w:divBdr>
                                    <w:top w:val="none" w:sz="0" w:space="0" w:color="auto"/>
                                    <w:left w:val="none" w:sz="0" w:space="0" w:color="auto"/>
                                    <w:bottom w:val="none" w:sz="0" w:space="0" w:color="auto"/>
                                    <w:right w:val="none" w:sz="0" w:space="0" w:color="auto"/>
                                  </w:divBdr>
                                </w:div>
                                <w:div w:id="229122648">
                                  <w:marLeft w:val="0"/>
                                  <w:marRight w:val="0"/>
                                  <w:marTop w:val="0"/>
                                  <w:marBottom w:val="0"/>
                                  <w:divBdr>
                                    <w:top w:val="none" w:sz="0" w:space="0" w:color="auto"/>
                                    <w:left w:val="none" w:sz="0" w:space="0" w:color="auto"/>
                                    <w:bottom w:val="none" w:sz="0" w:space="0" w:color="auto"/>
                                    <w:right w:val="none" w:sz="0" w:space="0" w:color="auto"/>
                                  </w:divBdr>
                                </w:div>
                                <w:div w:id="765689353">
                                  <w:marLeft w:val="0"/>
                                  <w:marRight w:val="0"/>
                                  <w:marTop w:val="0"/>
                                  <w:marBottom w:val="0"/>
                                  <w:divBdr>
                                    <w:top w:val="none" w:sz="0" w:space="0" w:color="auto"/>
                                    <w:left w:val="none" w:sz="0" w:space="0" w:color="auto"/>
                                    <w:bottom w:val="none" w:sz="0" w:space="0" w:color="auto"/>
                                    <w:right w:val="none" w:sz="0" w:space="0" w:color="auto"/>
                                  </w:divBdr>
                                </w:div>
                                <w:div w:id="1153989125">
                                  <w:marLeft w:val="0"/>
                                  <w:marRight w:val="0"/>
                                  <w:marTop w:val="0"/>
                                  <w:marBottom w:val="0"/>
                                  <w:divBdr>
                                    <w:top w:val="none" w:sz="0" w:space="0" w:color="auto"/>
                                    <w:left w:val="none" w:sz="0" w:space="0" w:color="auto"/>
                                    <w:bottom w:val="none" w:sz="0" w:space="0" w:color="auto"/>
                                    <w:right w:val="none" w:sz="0" w:space="0" w:color="auto"/>
                                  </w:divBdr>
                                </w:div>
                                <w:div w:id="999889256">
                                  <w:marLeft w:val="0"/>
                                  <w:marRight w:val="0"/>
                                  <w:marTop w:val="0"/>
                                  <w:marBottom w:val="0"/>
                                  <w:divBdr>
                                    <w:top w:val="none" w:sz="0" w:space="0" w:color="auto"/>
                                    <w:left w:val="none" w:sz="0" w:space="0" w:color="auto"/>
                                    <w:bottom w:val="none" w:sz="0" w:space="0" w:color="auto"/>
                                    <w:right w:val="none" w:sz="0" w:space="0" w:color="auto"/>
                                  </w:divBdr>
                                </w:div>
                                <w:div w:id="1004280120">
                                  <w:marLeft w:val="0"/>
                                  <w:marRight w:val="0"/>
                                  <w:marTop w:val="0"/>
                                  <w:marBottom w:val="0"/>
                                  <w:divBdr>
                                    <w:top w:val="none" w:sz="0" w:space="0" w:color="auto"/>
                                    <w:left w:val="none" w:sz="0" w:space="0" w:color="auto"/>
                                    <w:bottom w:val="none" w:sz="0" w:space="0" w:color="auto"/>
                                    <w:right w:val="none" w:sz="0" w:space="0" w:color="auto"/>
                                  </w:divBdr>
                                </w:div>
                                <w:div w:id="443817196">
                                  <w:marLeft w:val="0"/>
                                  <w:marRight w:val="0"/>
                                  <w:marTop w:val="0"/>
                                  <w:marBottom w:val="0"/>
                                  <w:divBdr>
                                    <w:top w:val="none" w:sz="0" w:space="0" w:color="auto"/>
                                    <w:left w:val="none" w:sz="0" w:space="0" w:color="auto"/>
                                    <w:bottom w:val="none" w:sz="0" w:space="0" w:color="auto"/>
                                    <w:right w:val="none" w:sz="0" w:space="0" w:color="auto"/>
                                  </w:divBdr>
                                </w:div>
                                <w:div w:id="238560455">
                                  <w:marLeft w:val="0"/>
                                  <w:marRight w:val="0"/>
                                  <w:marTop w:val="0"/>
                                  <w:marBottom w:val="0"/>
                                  <w:divBdr>
                                    <w:top w:val="none" w:sz="0" w:space="0" w:color="auto"/>
                                    <w:left w:val="none" w:sz="0" w:space="0" w:color="auto"/>
                                    <w:bottom w:val="none" w:sz="0" w:space="0" w:color="auto"/>
                                    <w:right w:val="none" w:sz="0" w:space="0" w:color="auto"/>
                                  </w:divBdr>
                                </w:div>
                                <w:div w:id="1925912831">
                                  <w:marLeft w:val="0"/>
                                  <w:marRight w:val="0"/>
                                  <w:marTop w:val="0"/>
                                  <w:marBottom w:val="0"/>
                                  <w:divBdr>
                                    <w:top w:val="none" w:sz="0" w:space="0" w:color="auto"/>
                                    <w:left w:val="none" w:sz="0" w:space="0" w:color="auto"/>
                                    <w:bottom w:val="none" w:sz="0" w:space="0" w:color="auto"/>
                                    <w:right w:val="none" w:sz="0" w:space="0" w:color="auto"/>
                                  </w:divBdr>
                                </w:div>
                                <w:div w:id="1995797176">
                                  <w:marLeft w:val="0"/>
                                  <w:marRight w:val="0"/>
                                  <w:marTop w:val="0"/>
                                  <w:marBottom w:val="0"/>
                                  <w:divBdr>
                                    <w:top w:val="none" w:sz="0" w:space="0" w:color="auto"/>
                                    <w:left w:val="none" w:sz="0" w:space="0" w:color="auto"/>
                                    <w:bottom w:val="none" w:sz="0" w:space="0" w:color="auto"/>
                                    <w:right w:val="none" w:sz="0" w:space="0" w:color="auto"/>
                                  </w:divBdr>
                                </w:div>
                                <w:div w:id="890655185">
                                  <w:marLeft w:val="0"/>
                                  <w:marRight w:val="0"/>
                                  <w:marTop w:val="0"/>
                                  <w:marBottom w:val="0"/>
                                  <w:divBdr>
                                    <w:top w:val="none" w:sz="0" w:space="0" w:color="auto"/>
                                    <w:left w:val="none" w:sz="0" w:space="0" w:color="auto"/>
                                    <w:bottom w:val="none" w:sz="0" w:space="0" w:color="auto"/>
                                    <w:right w:val="none" w:sz="0" w:space="0" w:color="auto"/>
                                  </w:divBdr>
                                </w:div>
                                <w:div w:id="1426341242">
                                  <w:marLeft w:val="0"/>
                                  <w:marRight w:val="0"/>
                                  <w:marTop w:val="0"/>
                                  <w:marBottom w:val="0"/>
                                  <w:divBdr>
                                    <w:top w:val="none" w:sz="0" w:space="0" w:color="auto"/>
                                    <w:left w:val="none" w:sz="0" w:space="0" w:color="auto"/>
                                    <w:bottom w:val="none" w:sz="0" w:space="0" w:color="auto"/>
                                    <w:right w:val="none" w:sz="0" w:space="0" w:color="auto"/>
                                  </w:divBdr>
                                </w:div>
                                <w:div w:id="499389771">
                                  <w:marLeft w:val="0"/>
                                  <w:marRight w:val="0"/>
                                  <w:marTop w:val="0"/>
                                  <w:marBottom w:val="0"/>
                                  <w:divBdr>
                                    <w:top w:val="none" w:sz="0" w:space="0" w:color="auto"/>
                                    <w:left w:val="none" w:sz="0" w:space="0" w:color="auto"/>
                                    <w:bottom w:val="none" w:sz="0" w:space="0" w:color="auto"/>
                                    <w:right w:val="none" w:sz="0" w:space="0" w:color="auto"/>
                                  </w:divBdr>
                                </w:div>
                                <w:div w:id="1596791647">
                                  <w:marLeft w:val="0"/>
                                  <w:marRight w:val="0"/>
                                  <w:marTop w:val="0"/>
                                  <w:marBottom w:val="0"/>
                                  <w:divBdr>
                                    <w:top w:val="none" w:sz="0" w:space="0" w:color="auto"/>
                                    <w:left w:val="none" w:sz="0" w:space="0" w:color="auto"/>
                                    <w:bottom w:val="none" w:sz="0" w:space="0" w:color="auto"/>
                                    <w:right w:val="none" w:sz="0" w:space="0" w:color="auto"/>
                                  </w:divBdr>
                                </w:div>
                                <w:div w:id="412317219">
                                  <w:marLeft w:val="0"/>
                                  <w:marRight w:val="0"/>
                                  <w:marTop w:val="0"/>
                                  <w:marBottom w:val="0"/>
                                  <w:divBdr>
                                    <w:top w:val="none" w:sz="0" w:space="0" w:color="auto"/>
                                    <w:left w:val="none" w:sz="0" w:space="0" w:color="auto"/>
                                    <w:bottom w:val="none" w:sz="0" w:space="0" w:color="auto"/>
                                    <w:right w:val="none" w:sz="0" w:space="0" w:color="auto"/>
                                  </w:divBdr>
                                </w:div>
                                <w:div w:id="955873881">
                                  <w:marLeft w:val="0"/>
                                  <w:marRight w:val="0"/>
                                  <w:marTop w:val="0"/>
                                  <w:marBottom w:val="0"/>
                                  <w:divBdr>
                                    <w:top w:val="none" w:sz="0" w:space="0" w:color="auto"/>
                                    <w:left w:val="none" w:sz="0" w:space="0" w:color="auto"/>
                                    <w:bottom w:val="none" w:sz="0" w:space="0" w:color="auto"/>
                                    <w:right w:val="none" w:sz="0" w:space="0" w:color="auto"/>
                                  </w:divBdr>
                                </w:div>
                                <w:div w:id="1412699248">
                                  <w:marLeft w:val="0"/>
                                  <w:marRight w:val="0"/>
                                  <w:marTop w:val="0"/>
                                  <w:marBottom w:val="0"/>
                                  <w:divBdr>
                                    <w:top w:val="none" w:sz="0" w:space="0" w:color="auto"/>
                                    <w:left w:val="none" w:sz="0" w:space="0" w:color="auto"/>
                                    <w:bottom w:val="none" w:sz="0" w:space="0" w:color="auto"/>
                                    <w:right w:val="none" w:sz="0" w:space="0" w:color="auto"/>
                                  </w:divBdr>
                                </w:div>
                                <w:div w:id="467631385">
                                  <w:marLeft w:val="0"/>
                                  <w:marRight w:val="0"/>
                                  <w:marTop w:val="0"/>
                                  <w:marBottom w:val="0"/>
                                  <w:divBdr>
                                    <w:top w:val="none" w:sz="0" w:space="0" w:color="auto"/>
                                    <w:left w:val="none" w:sz="0" w:space="0" w:color="auto"/>
                                    <w:bottom w:val="none" w:sz="0" w:space="0" w:color="auto"/>
                                    <w:right w:val="none" w:sz="0" w:space="0" w:color="auto"/>
                                  </w:divBdr>
                                </w:div>
                                <w:div w:id="1133013811">
                                  <w:marLeft w:val="0"/>
                                  <w:marRight w:val="0"/>
                                  <w:marTop w:val="0"/>
                                  <w:marBottom w:val="0"/>
                                  <w:divBdr>
                                    <w:top w:val="none" w:sz="0" w:space="0" w:color="auto"/>
                                    <w:left w:val="none" w:sz="0" w:space="0" w:color="auto"/>
                                    <w:bottom w:val="none" w:sz="0" w:space="0" w:color="auto"/>
                                    <w:right w:val="none" w:sz="0" w:space="0" w:color="auto"/>
                                  </w:divBdr>
                                </w:div>
                                <w:div w:id="428161738">
                                  <w:marLeft w:val="0"/>
                                  <w:marRight w:val="0"/>
                                  <w:marTop w:val="0"/>
                                  <w:marBottom w:val="0"/>
                                  <w:divBdr>
                                    <w:top w:val="none" w:sz="0" w:space="0" w:color="auto"/>
                                    <w:left w:val="none" w:sz="0" w:space="0" w:color="auto"/>
                                    <w:bottom w:val="none" w:sz="0" w:space="0" w:color="auto"/>
                                    <w:right w:val="none" w:sz="0" w:space="0" w:color="auto"/>
                                  </w:divBdr>
                                </w:div>
                                <w:div w:id="1677683711">
                                  <w:marLeft w:val="0"/>
                                  <w:marRight w:val="0"/>
                                  <w:marTop w:val="0"/>
                                  <w:marBottom w:val="0"/>
                                  <w:divBdr>
                                    <w:top w:val="none" w:sz="0" w:space="0" w:color="auto"/>
                                    <w:left w:val="none" w:sz="0" w:space="0" w:color="auto"/>
                                    <w:bottom w:val="none" w:sz="0" w:space="0" w:color="auto"/>
                                    <w:right w:val="none" w:sz="0" w:space="0" w:color="auto"/>
                                  </w:divBdr>
                                </w:div>
                                <w:div w:id="770441322">
                                  <w:marLeft w:val="0"/>
                                  <w:marRight w:val="0"/>
                                  <w:marTop w:val="0"/>
                                  <w:marBottom w:val="0"/>
                                  <w:divBdr>
                                    <w:top w:val="none" w:sz="0" w:space="0" w:color="auto"/>
                                    <w:left w:val="none" w:sz="0" w:space="0" w:color="auto"/>
                                    <w:bottom w:val="none" w:sz="0" w:space="0" w:color="auto"/>
                                    <w:right w:val="none" w:sz="0" w:space="0" w:color="auto"/>
                                  </w:divBdr>
                                </w:div>
                                <w:div w:id="2038694340">
                                  <w:marLeft w:val="0"/>
                                  <w:marRight w:val="0"/>
                                  <w:marTop w:val="0"/>
                                  <w:marBottom w:val="0"/>
                                  <w:divBdr>
                                    <w:top w:val="none" w:sz="0" w:space="0" w:color="auto"/>
                                    <w:left w:val="none" w:sz="0" w:space="0" w:color="auto"/>
                                    <w:bottom w:val="none" w:sz="0" w:space="0" w:color="auto"/>
                                    <w:right w:val="none" w:sz="0" w:space="0" w:color="auto"/>
                                  </w:divBdr>
                                </w:div>
                                <w:div w:id="990325911">
                                  <w:marLeft w:val="0"/>
                                  <w:marRight w:val="0"/>
                                  <w:marTop w:val="0"/>
                                  <w:marBottom w:val="0"/>
                                  <w:divBdr>
                                    <w:top w:val="none" w:sz="0" w:space="0" w:color="auto"/>
                                    <w:left w:val="none" w:sz="0" w:space="0" w:color="auto"/>
                                    <w:bottom w:val="none" w:sz="0" w:space="0" w:color="auto"/>
                                    <w:right w:val="none" w:sz="0" w:space="0" w:color="auto"/>
                                  </w:divBdr>
                                </w:div>
                                <w:div w:id="561720669">
                                  <w:marLeft w:val="0"/>
                                  <w:marRight w:val="0"/>
                                  <w:marTop w:val="0"/>
                                  <w:marBottom w:val="0"/>
                                  <w:divBdr>
                                    <w:top w:val="none" w:sz="0" w:space="0" w:color="auto"/>
                                    <w:left w:val="none" w:sz="0" w:space="0" w:color="auto"/>
                                    <w:bottom w:val="none" w:sz="0" w:space="0" w:color="auto"/>
                                    <w:right w:val="none" w:sz="0" w:space="0" w:color="auto"/>
                                  </w:divBdr>
                                </w:div>
                                <w:div w:id="1635678008">
                                  <w:marLeft w:val="0"/>
                                  <w:marRight w:val="0"/>
                                  <w:marTop w:val="0"/>
                                  <w:marBottom w:val="0"/>
                                  <w:divBdr>
                                    <w:top w:val="none" w:sz="0" w:space="0" w:color="auto"/>
                                    <w:left w:val="none" w:sz="0" w:space="0" w:color="auto"/>
                                    <w:bottom w:val="none" w:sz="0" w:space="0" w:color="auto"/>
                                    <w:right w:val="none" w:sz="0" w:space="0" w:color="auto"/>
                                  </w:divBdr>
                                </w:div>
                                <w:div w:id="1187475935">
                                  <w:marLeft w:val="0"/>
                                  <w:marRight w:val="0"/>
                                  <w:marTop w:val="0"/>
                                  <w:marBottom w:val="0"/>
                                  <w:divBdr>
                                    <w:top w:val="none" w:sz="0" w:space="0" w:color="auto"/>
                                    <w:left w:val="none" w:sz="0" w:space="0" w:color="auto"/>
                                    <w:bottom w:val="none" w:sz="0" w:space="0" w:color="auto"/>
                                    <w:right w:val="none" w:sz="0" w:space="0" w:color="auto"/>
                                  </w:divBdr>
                                </w:div>
                                <w:div w:id="847330252">
                                  <w:marLeft w:val="0"/>
                                  <w:marRight w:val="0"/>
                                  <w:marTop w:val="0"/>
                                  <w:marBottom w:val="0"/>
                                  <w:divBdr>
                                    <w:top w:val="none" w:sz="0" w:space="0" w:color="auto"/>
                                    <w:left w:val="none" w:sz="0" w:space="0" w:color="auto"/>
                                    <w:bottom w:val="none" w:sz="0" w:space="0" w:color="auto"/>
                                    <w:right w:val="none" w:sz="0" w:space="0" w:color="auto"/>
                                  </w:divBdr>
                                </w:div>
                                <w:div w:id="265044514">
                                  <w:marLeft w:val="0"/>
                                  <w:marRight w:val="0"/>
                                  <w:marTop w:val="0"/>
                                  <w:marBottom w:val="0"/>
                                  <w:divBdr>
                                    <w:top w:val="none" w:sz="0" w:space="0" w:color="auto"/>
                                    <w:left w:val="none" w:sz="0" w:space="0" w:color="auto"/>
                                    <w:bottom w:val="none" w:sz="0" w:space="0" w:color="auto"/>
                                    <w:right w:val="none" w:sz="0" w:space="0" w:color="auto"/>
                                  </w:divBdr>
                                </w:div>
                                <w:div w:id="1073577185">
                                  <w:marLeft w:val="0"/>
                                  <w:marRight w:val="0"/>
                                  <w:marTop w:val="0"/>
                                  <w:marBottom w:val="0"/>
                                  <w:divBdr>
                                    <w:top w:val="none" w:sz="0" w:space="0" w:color="auto"/>
                                    <w:left w:val="none" w:sz="0" w:space="0" w:color="auto"/>
                                    <w:bottom w:val="none" w:sz="0" w:space="0" w:color="auto"/>
                                    <w:right w:val="none" w:sz="0" w:space="0" w:color="auto"/>
                                  </w:divBdr>
                                </w:div>
                                <w:div w:id="2080008925">
                                  <w:marLeft w:val="0"/>
                                  <w:marRight w:val="0"/>
                                  <w:marTop w:val="0"/>
                                  <w:marBottom w:val="0"/>
                                  <w:divBdr>
                                    <w:top w:val="none" w:sz="0" w:space="0" w:color="auto"/>
                                    <w:left w:val="none" w:sz="0" w:space="0" w:color="auto"/>
                                    <w:bottom w:val="none" w:sz="0" w:space="0" w:color="auto"/>
                                    <w:right w:val="none" w:sz="0" w:space="0" w:color="auto"/>
                                  </w:divBdr>
                                </w:div>
                                <w:div w:id="1132016281">
                                  <w:marLeft w:val="0"/>
                                  <w:marRight w:val="0"/>
                                  <w:marTop w:val="0"/>
                                  <w:marBottom w:val="0"/>
                                  <w:divBdr>
                                    <w:top w:val="none" w:sz="0" w:space="0" w:color="auto"/>
                                    <w:left w:val="none" w:sz="0" w:space="0" w:color="auto"/>
                                    <w:bottom w:val="none" w:sz="0" w:space="0" w:color="auto"/>
                                    <w:right w:val="none" w:sz="0" w:space="0" w:color="auto"/>
                                  </w:divBdr>
                                </w:div>
                                <w:div w:id="520365705">
                                  <w:marLeft w:val="0"/>
                                  <w:marRight w:val="0"/>
                                  <w:marTop w:val="0"/>
                                  <w:marBottom w:val="0"/>
                                  <w:divBdr>
                                    <w:top w:val="none" w:sz="0" w:space="0" w:color="auto"/>
                                    <w:left w:val="none" w:sz="0" w:space="0" w:color="auto"/>
                                    <w:bottom w:val="none" w:sz="0" w:space="0" w:color="auto"/>
                                    <w:right w:val="none" w:sz="0" w:space="0" w:color="auto"/>
                                  </w:divBdr>
                                </w:div>
                                <w:div w:id="1938053698">
                                  <w:marLeft w:val="0"/>
                                  <w:marRight w:val="0"/>
                                  <w:marTop w:val="0"/>
                                  <w:marBottom w:val="0"/>
                                  <w:divBdr>
                                    <w:top w:val="none" w:sz="0" w:space="0" w:color="auto"/>
                                    <w:left w:val="none" w:sz="0" w:space="0" w:color="auto"/>
                                    <w:bottom w:val="none" w:sz="0" w:space="0" w:color="auto"/>
                                    <w:right w:val="none" w:sz="0" w:space="0" w:color="auto"/>
                                  </w:divBdr>
                                </w:div>
                                <w:div w:id="745346776">
                                  <w:marLeft w:val="0"/>
                                  <w:marRight w:val="0"/>
                                  <w:marTop w:val="0"/>
                                  <w:marBottom w:val="0"/>
                                  <w:divBdr>
                                    <w:top w:val="none" w:sz="0" w:space="0" w:color="auto"/>
                                    <w:left w:val="none" w:sz="0" w:space="0" w:color="auto"/>
                                    <w:bottom w:val="none" w:sz="0" w:space="0" w:color="auto"/>
                                    <w:right w:val="none" w:sz="0" w:space="0" w:color="auto"/>
                                  </w:divBdr>
                                </w:div>
                                <w:div w:id="1964574482">
                                  <w:marLeft w:val="0"/>
                                  <w:marRight w:val="0"/>
                                  <w:marTop w:val="0"/>
                                  <w:marBottom w:val="0"/>
                                  <w:divBdr>
                                    <w:top w:val="none" w:sz="0" w:space="0" w:color="auto"/>
                                    <w:left w:val="none" w:sz="0" w:space="0" w:color="auto"/>
                                    <w:bottom w:val="none" w:sz="0" w:space="0" w:color="auto"/>
                                    <w:right w:val="none" w:sz="0" w:space="0" w:color="auto"/>
                                  </w:divBdr>
                                </w:div>
                                <w:div w:id="1166552592">
                                  <w:marLeft w:val="0"/>
                                  <w:marRight w:val="0"/>
                                  <w:marTop w:val="0"/>
                                  <w:marBottom w:val="0"/>
                                  <w:divBdr>
                                    <w:top w:val="none" w:sz="0" w:space="0" w:color="auto"/>
                                    <w:left w:val="none" w:sz="0" w:space="0" w:color="auto"/>
                                    <w:bottom w:val="none" w:sz="0" w:space="0" w:color="auto"/>
                                    <w:right w:val="none" w:sz="0" w:space="0" w:color="auto"/>
                                  </w:divBdr>
                                </w:div>
                                <w:div w:id="776951630">
                                  <w:marLeft w:val="0"/>
                                  <w:marRight w:val="0"/>
                                  <w:marTop w:val="0"/>
                                  <w:marBottom w:val="0"/>
                                  <w:divBdr>
                                    <w:top w:val="none" w:sz="0" w:space="0" w:color="auto"/>
                                    <w:left w:val="none" w:sz="0" w:space="0" w:color="auto"/>
                                    <w:bottom w:val="none" w:sz="0" w:space="0" w:color="auto"/>
                                    <w:right w:val="none" w:sz="0" w:space="0" w:color="auto"/>
                                  </w:divBdr>
                                </w:div>
                                <w:div w:id="2137983575">
                                  <w:marLeft w:val="0"/>
                                  <w:marRight w:val="0"/>
                                  <w:marTop w:val="0"/>
                                  <w:marBottom w:val="0"/>
                                  <w:divBdr>
                                    <w:top w:val="none" w:sz="0" w:space="0" w:color="auto"/>
                                    <w:left w:val="none" w:sz="0" w:space="0" w:color="auto"/>
                                    <w:bottom w:val="none" w:sz="0" w:space="0" w:color="auto"/>
                                    <w:right w:val="none" w:sz="0" w:space="0" w:color="auto"/>
                                  </w:divBdr>
                                </w:div>
                                <w:div w:id="955595965">
                                  <w:marLeft w:val="0"/>
                                  <w:marRight w:val="0"/>
                                  <w:marTop w:val="0"/>
                                  <w:marBottom w:val="0"/>
                                  <w:divBdr>
                                    <w:top w:val="none" w:sz="0" w:space="0" w:color="auto"/>
                                    <w:left w:val="none" w:sz="0" w:space="0" w:color="auto"/>
                                    <w:bottom w:val="none" w:sz="0" w:space="0" w:color="auto"/>
                                    <w:right w:val="none" w:sz="0" w:space="0" w:color="auto"/>
                                  </w:divBdr>
                                </w:div>
                                <w:div w:id="1185629379">
                                  <w:marLeft w:val="0"/>
                                  <w:marRight w:val="0"/>
                                  <w:marTop w:val="0"/>
                                  <w:marBottom w:val="0"/>
                                  <w:divBdr>
                                    <w:top w:val="none" w:sz="0" w:space="0" w:color="auto"/>
                                    <w:left w:val="none" w:sz="0" w:space="0" w:color="auto"/>
                                    <w:bottom w:val="none" w:sz="0" w:space="0" w:color="auto"/>
                                    <w:right w:val="none" w:sz="0" w:space="0" w:color="auto"/>
                                  </w:divBdr>
                                </w:div>
                                <w:div w:id="450979945">
                                  <w:marLeft w:val="0"/>
                                  <w:marRight w:val="0"/>
                                  <w:marTop w:val="0"/>
                                  <w:marBottom w:val="0"/>
                                  <w:divBdr>
                                    <w:top w:val="none" w:sz="0" w:space="0" w:color="auto"/>
                                    <w:left w:val="none" w:sz="0" w:space="0" w:color="auto"/>
                                    <w:bottom w:val="none" w:sz="0" w:space="0" w:color="auto"/>
                                    <w:right w:val="none" w:sz="0" w:space="0" w:color="auto"/>
                                  </w:divBdr>
                                </w:div>
                                <w:div w:id="489254519">
                                  <w:marLeft w:val="0"/>
                                  <w:marRight w:val="0"/>
                                  <w:marTop w:val="0"/>
                                  <w:marBottom w:val="0"/>
                                  <w:divBdr>
                                    <w:top w:val="none" w:sz="0" w:space="0" w:color="auto"/>
                                    <w:left w:val="none" w:sz="0" w:space="0" w:color="auto"/>
                                    <w:bottom w:val="none" w:sz="0" w:space="0" w:color="auto"/>
                                    <w:right w:val="none" w:sz="0" w:space="0" w:color="auto"/>
                                  </w:divBdr>
                                </w:div>
                                <w:div w:id="1663461390">
                                  <w:marLeft w:val="0"/>
                                  <w:marRight w:val="0"/>
                                  <w:marTop w:val="0"/>
                                  <w:marBottom w:val="0"/>
                                  <w:divBdr>
                                    <w:top w:val="none" w:sz="0" w:space="0" w:color="auto"/>
                                    <w:left w:val="none" w:sz="0" w:space="0" w:color="auto"/>
                                    <w:bottom w:val="none" w:sz="0" w:space="0" w:color="auto"/>
                                    <w:right w:val="none" w:sz="0" w:space="0" w:color="auto"/>
                                  </w:divBdr>
                                </w:div>
                                <w:div w:id="406729386">
                                  <w:marLeft w:val="0"/>
                                  <w:marRight w:val="0"/>
                                  <w:marTop w:val="0"/>
                                  <w:marBottom w:val="0"/>
                                  <w:divBdr>
                                    <w:top w:val="none" w:sz="0" w:space="0" w:color="auto"/>
                                    <w:left w:val="none" w:sz="0" w:space="0" w:color="auto"/>
                                    <w:bottom w:val="none" w:sz="0" w:space="0" w:color="auto"/>
                                    <w:right w:val="none" w:sz="0" w:space="0" w:color="auto"/>
                                  </w:divBdr>
                                </w:div>
                                <w:div w:id="894587291">
                                  <w:marLeft w:val="0"/>
                                  <w:marRight w:val="0"/>
                                  <w:marTop w:val="0"/>
                                  <w:marBottom w:val="0"/>
                                  <w:divBdr>
                                    <w:top w:val="none" w:sz="0" w:space="0" w:color="auto"/>
                                    <w:left w:val="none" w:sz="0" w:space="0" w:color="auto"/>
                                    <w:bottom w:val="none" w:sz="0" w:space="0" w:color="auto"/>
                                    <w:right w:val="none" w:sz="0" w:space="0" w:color="auto"/>
                                  </w:divBdr>
                                </w:div>
                                <w:div w:id="1410230442">
                                  <w:marLeft w:val="0"/>
                                  <w:marRight w:val="0"/>
                                  <w:marTop w:val="0"/>
                                  <w:marBottom w:val="0"/>
                                  <w:divBdr>
                                    <w:top w:val="none" w:sz="0" w:space="0" w:color="auto"/>
                                    <w:left w:val="none" w:sz="0" w:space="0" w:color="auto"/>
                                    <w:bottom w:val="none" w:sz="0" w:space="0" w:color="auto"/>
                                    <w:right w:val="none" w:sz="0" w:space="0" w:color="auto"/>
                                  </w:divBdr>
                                </w:div>
                                <w:div w:id="2069108783">
                                  <w:marLeft w:val="0"/>
                                  <w:marRight w:val="0"/>
                                  <w:marTop w:val="0"/>
                                  <w:marBottom w:val="0"/>
                                  <w:divBdr>
                                    <w:top w:val="none" w:sz="0" w:space="0" w:color="auto"/>
                                    <w:left w:val="none" w:sz="0" w:space="0" w:color="auto"/>
                                    <w:bottom w:val="none" w:sz="0" w:space="0" w:color="auto"/>
                                    <w:right w:val="none" w:sz="0" w:space="0" w:color="auto"/>
                                  </w:divBdr>
                                </w:div>
                                <w:div w:id="1440221957">
                                  <w:marLeft w:val="0"/>
                                  <w:marRight w:val="0"/>
                                  <w:marTop w:val="0"/>
                                  <w:marBottom w:val="0"/>
                                  <w:divBdr>
                                    <w:top w:val="none" w:sz="0" w:space="0" w:color="auto"/>
                                    <w:left w:val="none" w:sz="0" w:space="0" w:color="auto"/>
                                    <w:bottom w:val="none" w:sz="0" w:space="0" w:color="auto"/>
                                    <w:right w:val="none" w:sz="0" w:space="0" w:color="auto"/>
                                  </w:divBdr>
                                </w:div>
                                <w:div w:id="1533962135">
                                  <w:marLeft w:val="0"/>
                                  <w:marRight w:val="0"/>
                                  <w:marTop w:val="0"/>
                                  <w:marBottom w:val="0"/>
                                  <w:divBdr>
                                    <w:top w:val="none" w:sz="0" w:space="0" w:color="auto"/>
                                    <w:left w:val="none" w:sz="0" w:space="0" w:color="auto"/>
                                    <w:bottom w:val="none" w:sz="0" w:space="0" w:color="auto"/>
                                    <w:right w:val="none" w:sz="0" w:space="0" w:color="auto"/>
                                  </w:divBdr>
                                </w:div>
                                <w:div w:id="983698067">
                                  <w:marLeft w:val="0"/>
                                  <w:marRight w:val="0"/>
                                  <w:marTop w:val="0"/>
                                  <w:marBottom w:val="0"/>
                                  <w:divBdr>
                                    <w:top w:val="none" w:sz="0" w:space="0" w:color="auto"/>
                                    <w:left w:val="none" w:sz="0" w:space="0" w:color="auto"/>
                                    <w:bottom w:val="none" w:sz="0" w:space="0" w:color="auto"/>
                                    <w:right w:val="none" w:sz="0" w:space="0" w:color="auto"/>
                                  </w:divBdr>
                                </w:div>
                                <w:div w:id="708605762">
                                  <w:marLeft w:val="0"/>
                                  <w:marRight w:val="0"/>
                                  <w:marTop w:val="0"/>
                                  <w:marBottom w:val="0"/>
                                  <w:divBdr>
                                    <w:top w:val="none" w:sz="0" w:space="0" w:color="auto"/>
                                    <w:left w:val="none" w:sz="0" w:space="0" w:color="auto"/>
                                    <w:bottom w:val="none" w:sz="0" w:space="0" w:color="auto"/>
                                    <w:right w:val="none" w:sz="0" w:space="0" w:color="auto"/>
                                  </w:divBdr>
                                </w:div>
                                <w:div w:id="951130947">
                                  <w:marLeft w:val="0"/>
                                  <w:marRight w:val="0"/>
                                  <w:marTop w:val="0"/>
                                  <w:marBottom w:val="0"/>
                                  <w:divBdr>
                                    <w:top w:val="none" w:sz="0" w:space="0" w:color="auto"/>
                                    <w:left w:val="none" w:sz="0" w:space="0" w:color="auto"/>
                                    <w:bottom w:val="none" w:sz="0" w:space="0" w:color="auto"/>
                                    <w:right w:val="none" w:sz="0" w:space="0" w:color="auto"/>
                                  </w:divBdr>
                                </w:div>
                                <w:div w:id="1874075490">
                                  <w:marLeft w:val="0"/>
                                  <w:marRight w:val="0"/>
                                  <w:marTop w:val="0"/>
                                  <w:marBottom w:val="0"/>
                                  <w:divBdr>
                                    <w:top w:val="none" w:sz="0" w:space="0" w:color="auto"/>
                                    <w:left w:val="none" w:sz="0" w:space="0" w:color="auto"/>
                                    <w:bottom w:val="none" w:sz="0" w:space="0" w:color="auto"/>
                                    <w:right w:val="none" w:sz="0" w:space="0" w:color="auto"/>
                                  </w:divBdr>
                                </w:div>
                                <w:div w:id="174614316">
                                  <w:marLeft w:val="0"/>
                                  <w:marRight w:val="0"/>
                                  <w:marTop w:val="0"/>
                                  <w:marBottom w:val="0"/>
                                  <w:divBdr>
                                    <w:top w:val="none" w:sz="0" w:space="0" w:color="auto"/>
                                    <w:left w:val="none" w:sz="0" w:space="0" w:color="auto"/>
                                    <w:bottom w:val="none" w:sz="0" w:space="0" w:color="auto"/>
                                    <w:right w:val="none" w:sz="0" w:space="0" w:color="auto"/>
                                  </w:divBdr>
                                </w:div>
                                <w:div w:id="664670747">
                                  <w:marLeft w:val="0"/>
                                  <w:marRight w:val="0"/>
                                  <w:marTop w:val="0"/>
                                  <w:marBottom w:val="0"/>
                                  <w:divBdr>
                                    <w:top w:val="none" w:sz="0" w:space="0" w:color="auto"/>
                                    <w:left w:val="none" w:sz="0" w:space="0" w:color="auto"/>
                                    <w:bottom w:val="none" w:sz="0" w:space="0" w:color="auto"/>
                                    <w:right w:val="none" w:sz="0" w:space="0" w:color="auto"/>
                                  </w:divBdr>
                                </w:div>
                                <w:div w:id="412435137">
                                  <w:marLeft w:val="0"/>
                                  <w:marRight w:val="0"/>
                                  <w:marTop w:val="0"/>
                                  <w:marBottom w:val="0"/>
                                  <w:divBdr>
                                    <w:top w:val="none" w:sz="0" w:space="0" w:color="auto"/>
                                    <w:left w:val="none" w:sz="0" w:space="0" w:color="auto"/>
                                    <w:bottom w:val="none" w:sz="0" w:space="0" w:color="auto"/>
                                    <w:right w:val="none" w:sz="0" w:space="0" w:color="auto"/>
                                  </w:divBdr>
                                </w:div>
                                <w:div w:id="137385445">
                                  <w:marLeft w:val="0"/>
                                  <w:marRight w:val="0"/>
                                  <w:marTop w:val="0"/>
                                  <w:marBottom w:val="0"/>
                                  <w:divBdr>
                                    <w:top w:val="none" w:sz="0" w:space="0" w:color="auto"/>
                                    <w:left w:val="none" w:sz="0" w:space="0" w:color="auto"/>
                                    <w:bottom w:val="none" w:sz="0" w:space="0" w:color="auto"/>
                                    <w:right w:val="none" w:sz="0" w:space="0" w:color="auto"/>
                                  </w:divBdr>
                                </w:div>
                                <w:div w:id="1469787183">
                                  <w:marLeft w:val="0"/>
                                  <w:marRight w:val="0"/>
                                  <w:marTop w:val="0"/>
                                  <w:marBottom w:val="0"/>
                                  <w:divBdr>
                                    <w:top w:val="none" w:sz="0" w:space="0" w:color="auto"/>
                                    <w:left w:val="none" w:sz="0" w:space="0" w:color="auto"/>
                                    <w:bottom w:val="none" w:sz="0" w:space="0" w:color="auto"/>
                                    <w:right w:val="none" w:sz="0" w:space="0" w:color="auto"/>
                                  </w:divBdr>
                                </w:div>
                                <w:div w:id="640575519">
                                  <w:marLeft w:val="0"/>
                                  <w:marRight w:val="0"/>
                                  <w:marTop w:val="0"/>
                                  <w:marBottom w:val="0"/>
                                  <w:divBdr>
                                    <w:top w:val="none" w:sz="0" w:space="0" w:color="auto"/>
                                    <w:left w:val="none" w:sz="0" w:space="0" w:color="auto"/>
                                    <w:bottom w:val="none" w:sz="0" w:space="0" w:color="auto"/>
                                    <w:right w:val="none" w:sz="0" w:space="0" w:color="auto"/>
                                  </w:divBdr>
                                </w:div>
                                <w:div w:id="38941101">
                                  <w:marLeft w:val="0"/>
                                  <w:marRight w:val="0"/>
                                  <w:marTop w:val="0"/>
                                  <w:marBottom w:val="0"/>
                                  <w:divBdr>
                                    <w:top w:val="none" w:sz="0" w:space="0" w:color="auto"/>
                                    <w:left w:val="none" w:sz="0" w:space="0" w:color="auto"/>
                                    <w:bottom w:val="none" w:sz="0" w:space="0" w:color="auto"/>
                                    <w:right w:val="none" w:sz="0" w:space="0" w:color="auto"/>
                                  </w:divBdr>
                                </w:div>
                                <w:div w:id="1548026087">
                                  <w:marLeft w:val="0"/>
                                  <w:marRight w:val="0"/>
                                  <w:marTop w:val="0"/>
                                  <w:marBottom w:val="0"/>
                                  <w:divBdr>
                                    <w:top w:val="none" w:sz="0" w:space="0" w:color="auto"/>
                                    <w:left w:val="none" w:sz="0" w:space="0" w:color="auto"/>
                                    <w:bottom w:val="none" w:sz="0" w:space="0" w:color="auto"/>
                                    <w:right w:val="none" w:sz="0" w:space="0" w:color="auto"/>
                                  </w:divBdr>
                                </w:div>
                                <w:div w:id="752778995">
                                  <w:marLeft w:val="0"/>
                                  <w:marRight w:val="0"/>
                                  <w:marTop w:val="0"/>
                                  <w:marBottom w:val="0"/>
                                  <w:divBdr>
                                    <w:top w:val="none" w:sz="0" w:space="0" w:color="auto"/>
                                    <w:left w:val="none" w:sz="0" w:space="0" w:color="auto"/>
                                    <w:bottom w:val="none" w:sz="0" w:space="0" w:color="auto"/>
                                    <w:right w:val="none" w:sz="0" w:space="0" w:color="auto"/>
                                  </w:divBdr>
                                </w:div>
                                <w:div w:id="1608342790">
                                  <w:marLeft w:val="0"/>
                                  <w:marRight w:val="0"/>
                                  <w:marTop w:val="0"/>
                                  <w:marBottom w:val="0"/>
                                  <w:divBdr>
                                    <w:top w:val="none" w:sz="0" w:space="0" w:color="auto"/>
                                    <w:left w:val="none" w:sz="0" w:space="0" w:color="auto"/>
                                    <w:bottom w:val="none" w:sz="0" w:space="0" w:color="auto"/>
                                    <w:right w:val="none" w:sz="0" w:space="0" w:color="auto"/>
                                  </w:divBdr>
                                </w:div>
                                <w:div w:id="1259829826">
                                  <w:marLeft w:val="0"/>
                                  <w:marRight w:val="0"/>
                                  <w:marTop w:val="0"/>
                                  <w:marBottom w:val="0"/>
                                  <w:divBdr>
                                    <w:top w:val="none" w:sz="0" w:space="0" w:color="auto"/>
                                    <w:left w:val="none" w:sz="0" w:space="0" w:color="auto"/>
                                    <w:bottom w:val="none" w:sz="0" w:space="0" w:color="auto"/>
                                    <w:right w:val="none" w:sz="0" w:space="0" w:color="auto"/>
                                  </w:divBdr>
                                </w:div>
                                <w:div w:id="1491943026">
                                  <w:marLeft w:val="0"/>
                                  <w:marRight w:val="0"/>
                                  <w:marTop w:val="0"/>
                                  <w:marBottom w:val="0"/>
                                  <w:divBdr>
                                    <w:top w:val="none" w:sz="0" w:space="0" w:color="auto"/>
                                    <w:left w:val="none" w:sz="0" w:space="0" w:color="auto"/>
                                    <w:bottom w:val="none" w:sz="0" w:space="0" w:color="auto"/>
                                    <w:right w:val="none" w:sz="0" w:space="0" w:color="auto"/>
                                  </w:divBdr>
                                </w:div>
                                <w:div w:id="918831597">
                                  <w:marLeft w:val="0"/>
                                  <w:marRight w:val="0"/>
                                  <w:marTop w:val="0"/>
                                  <w:marBottom w:val="0"/>
                                  <w:divBdr>
                                    <w:top w:val="none" w:sz="0" w:space="0" w:color="auto"/>
                                    <w:left w:val="none" w:sz="0" w:space="0" w:color="auto"/>
                                    <w:bottom w:val="none" w:sz="0" w:space="0" w:color="auto"/>
                                    <w:right w:val="none" w:sz="0" w:space="0" w:color="auto"/>
                                  </w:divBdr>
                                </w:div>
                                <w:div w:id="1306004328">
                                  <w:marLeft w:val="0"/>
                                  <w:marRight w:val="0"/>
                                  <w:marTop w:val="0"/>
                                  <w:marBottom w:val="0"/>
                                  <w:divBdr>
                                    <w:top w:val="none" w:sz="0" w:space="0" w:color="auto"/>
                                    <w:left w:val="none" w:sz="0" w:space="0" w:color="auto"/>
                                    <w:bottom w:val="none" w:sz="0" w:space="0" w:color="auto"/>
                                    <w:right w:val="none" w:sz="0" w:space="0" w:color="auto"/>
                                  </w:divBdr>
                                </w:div>
                                <w:div w:id="229386069">
                                  <w:marLeft w:val="0"/>
                                  <w:marRight w:val="0"/>
                                  <w:marTop w:val="0"/>
                                  <w:marBottom w:val="0"/>
                                  <w:divBdr>
                                    <w:top w:val="none" w:sz="0" w:space="0" w:color="auto"/>
                                    <w:left w:val="none" w:sz="0" w:space="0" w:color="auto"/>
                                    <w:bottom w:val="none" w:sz="0" w:space="0" w:color="auto"/>
                                    <w:right w:val="none" w:sz="0" w:space="0" w:color="auto"/>
                                  </w:divBdr>
                                </w:div>
                                <w:div w:id="43452866">
                                  <w:marLeft w:val="0"/>
                                  <w:marRight w:val="0"/>
                                  <w:marTop w:val="0"/>
                                  <w:marBottom w:val="0"/>
                                  <w:divBdr>
                                    <w:top w:val="none" w:sz="0" w:space="0" w:color="auto"/>
                                    <w:left w:val="none" w:sz="0" w:space="0" w:color="auto"/>
                                    <w:bottom w:val="none" w:sz="0" w:space="0" w:color="auto"/>
                                    <w:right w:val="none" w:sz="0" w:space="0" w:color="auto"/>
                                  </w:divBdr>
                                </w:div>
                                <w:div w:id="1764571369">
                                  <w:marLeft w:val="0"/>
                                  <w:marRight w:val="0"/>
                                  <w:marTop w:val="0"/>
                                  <w:marBottom w:val="0"/>
                                  <w:divBdr>
                                    <w:top w:val="none" w:sz="0" w:space="0" w:color="auto"/>
                                    <w:left w:val="none" w:sz="0" w:space="0" w:color="auto"/>
                                    <w:bottom w:val="none" w:sz="0" w:space="0" w:color="auto"/>
                                    <w:right w:val="none" w:sz="0" w:space="0" w:color="auto"/>
                                  </w:divBdr>
                                </w:div>
                                <w:div w:id="1396857925">
                                  <w:marLeft w:val="0"/>
                                  <w:marRight w:val="0"/>
                                  <w:marTop w:val="0"/>
                                  <w:marBottom w:val="0"/>
                                  <w:divBdr>
                                    <w:top w:val="none" w:sz="0" w:space="0" w:color="auto"/>
                                    <w:left w:val="none" w:sz="0" w:space="0" w:color="auto"/>
                                    <w:bottom w:val="none" w:sz="0" w:space="0" w:color="auto"/>
                                    <w:right w:val="none" w:sz="0" w:space="0" w:color="auto"/>
                                  </w:divBdr>
                                </w:div>
                                <w:div w:id="1599557240">
                                  <w:marLeft w:val="0"/>
                                  <w:marRight w:val="0"/>
                                  <w:marTop w:val="0"/>
                                  <w:marBottom w:val="0"/>
                                  <w:divBdr>
                                    <w:top w:val="none" w:sz="0" w:space="0" w:color="auto"/>
                                    <w:left w:val="none" w:sz="0" w:space="0" w:color="auto"/>
                                    <w:bottom w:val="none" w:sz="0" w:space="0" w:color="auto"/>
                                    <w:right w:val="none" w:sz="0" w:space="0" w:color="auto"/>
                                  </w:divBdr>
                                </w:div>
                                <w:div w:id="2067297555">
                                  <w:marLeft w:val="0"/>
                                  <w:marRight w:val="0"/>
                                  <w:marTop w:val="0"/>
                                  <w:marBottom w:val="0"/>
                                  <w:divBdr>
                                    <w:top w:val="none" w:sz="0" w:space="0" w:color="auto"/>
                                    <w:left w:val="none" w:sz="0" w:space="0" w:color="auto"/>
                                    <w:bottom w:val="none" w:sz="0" w:space="0" w:color="auto"/>
                                    <w:right w:val="none" w:sz="0" w:space="0" w:color="auto"/>
                                  </w:divBdr>
                                </w:div>
                                <w:div w:id="2119400858">
                                  <w:marLeft w:val="0"/>
                                  <w:marRight w:val="0"/>
                                  <w:marTop w:val="0"/>
                                  <w:marBottom w:val="0"/>
                                  <w:divBdr>
                                    <w:top w:val="none" w:sz="0" w:space="0" w:color="auto"/>
                                    <w:left w:val="none" w:sz="0" w:space="0" w:color="auto"/>
                                    <w:bottom w:val="none" w:sz="0" w:space="0" w:color="auto"/>
                                    <w:right w:val="none" w:sz="0" w:space="0" w:color="auto"/>
                                  </w:divBdr>
                                </w:div>
                                <w:div w:id="1015765624">
                                  <w:marLeft w:val="0"/>
                                  <w:marRight w:val="0"/>
                                  <w:marTop w:val="0"/>
                                  <w:marBottom w:val="0"/>
                                  <w:divBdr>
                                    <w:top w:val="none" w:sz="0" w:space="0" w:color="auto"/>
                                    <w:left w:val="none" w:sz="0" w:space="0" w:color="auto"/>
                                    <w:bottom w:val="none" w:sz="0" w:space="0" w:color="auto"/>
                                    <w:right w:val="none" w:sz="0" w:space="0" w:color="auto"/>
                                  </w:divBdr>
                                </w:div>
                                <w:div w:id="1096294429">
                                  <w:marLeft w:val="0"/>
                                  <w:marRight w:val="0"/>
                                  <w:marTop w:val="0"/>
                                  <w:marBottom w:val="0"/>
                                  <w:divBdr>
                                    <w:top w:val="none" w:sz="0" w:space="0" w:color="auto"/>
                                    <w:left w:val="none" w:sz="0" w:space="0" w:color="auto"/>
                                    <w:bottom w:val="none" w:sz="0" w:space="0" w:color="auto"/>
                                    <w:right w:val="none" w:sz="0" w:space="0" w:color="auto"/>
                                  </w:divBdr>
                                </w:div>
                                <w:div w:id="392580709">
                                  <w:marLeft w:val="0"/>
                                  <w:marRight w:val="0"/>
                                  <w:marTop w:val="0"/>
                                  <w:marBottom w:val="0"/>
                                  <w:divBdr>
                                    <w:top w:val="none" w:sz="0" w:space="0" w:color="auto"/>
                                    <w:left w:val="none" w:sz="0" w:space="0" w:color="auto"/>
                                    <w:bottom w:val="none" w:sz="0" w:space="0" w:color="auto"/>
                                    <w:right w:val="none" w:sz="0" w:space="0" w:color="auto"/>
                                  </w:divBdr>
                                </w:div>
                                <w:div w:id="478305302">
                                  <w:marLeft w:val="0"/>
                                  <w:marRight w:val="0"/>
                                  <w:marTop w:val="0"/>
                                  <w:marBottom w:val="0"/>
                                  <w:divBdr>
                                    <w:top w:val="none" w:sz="0" w:space="0" w:color="auto"/>
                                    <w:left w:val="none" w:sz="0" w:space="0" w:color="auto"/>
                                    <w:bottom w:val="none" w:sz="0" w:space="0" w:color="auto"/>
                                    <w:right w:val="none" w:sz="0" w:space="0" w:color="auto"/>
                                  </w:divBdr>
                                </w:div>
                                <w:div w:id="1356687462">
                                  <w:marLeft w:val="0"/>
                                  <w:marRight w:val="0"/>
                                  <w:marTop w:val="0"/>
                                  <w:marBottom w:val="0"/>
                                  <w:divBdr>
                                    <w:top w:val="none" w:sz="0" w:space="0" w:color="auto"/>
                                    <w:left w:val="none" w:sz="0" w:space="0" w:color="auto"/>
                                    <w:bottom w:val="none" w:sz="0" w:space="0" w:color="auto"/>
                                    <w:right w:val="none" w:sz="0" w:space="0" w:color="auto"/>
                                  </w:divBdr>
                                </w:div>
                                <w:div w:id="1187671303">
                                  <w:marLeft w:val="0"/>
                                  <w:marRight w:val="0"/>
                                  <w:marTop w:val="0"/>
                                  <w:marBottom w:val="0"/>
                                  <w:divBdr>
                                    <w:top w:val="none" w:sz="0" w:space="0" w:color="auto"/>
                                    <w:left w:val="none" w:sz="0" w:space="0" w:color="auto"/>
                                    <w:bottom w:val="none" w:sz="0" w:space="0" w:color="auto"/>
                                    <w:right w:val="none" w:sz="0" w:space="0" w:color="auto"/>
                                  </w:divBdr>
                                </w:div>
                                <w:div w:id="1139954037">
                                  <w:marLeft w:val="0"/>
                                  <w:marRight w:val="0"/>
                                  <w:marTop w:val="0"/>
                                  <w:marBottom w:val="0"/>
                                  <w:divBdr>
                                    <w:top w:val="none" w:sz="0" w:space="0" w:color="auto"/>
                                    <w:left w:val="none" w:sz="0" w:space="0" w:color="auto"/>
                                    <w:bottom w:val="none" w:sz="0" w:space="0" w:color="auto"/>
                                    <w:right w:val="none" w:sz="0" w:space="0" w:color="auto"/>
                                  </w:divBdr>
                                </w:div>
                                <w:div w:id="501044210">
                                  <w:marLeft w:val="0"/>
                                  <w:marRight w:val="0"/>
                                  <w:marTop w:val="0"/>
                                  <w:marBottom w:val="0"/>
                                  <w:divBdr>
                                    <w:top w:val="none" w:sz="0" w:space="0" w:color="auto"/>
                                    <w:left w:val="none" w:sz="0" w:space="0" w:color="auto"/>
                                    <w:bottom w:val="none" w:sz="0" w:space="0" w:color="auto"/>
                                    <w:right w:val="none" w:sz="0" w:space="0" w:color="auto"/>
                                  </w:divBdr>
                                </w:div>
                                <w:div w:id="86927414">
                                  <w:marLeft w:val="0"/>
                                  <w:marRight w:val="0"/>
                                  <w:marTop w:val="0"/>
                                  <w:marBottom w:val="0"/>
                                  <w:divBdr>
                                    <w:top w:val="none" w:sz="0" w:space="0" w:color="auto"/>
                                    <w:left w:val="none" w:sz="0" w:space="0" w:color="auto"/>
                                    <w:bottom w:val="none" w:sz="0" w:space="0" w:color="auto"/>
                                    <w:right w:val="none" w:sz="0" w:space="0" w:color="auto"/>
                                  </w:divBdr>
                                </w:div>
                                <w:div w:id="1966540898">
                                  <w:marLeft w:val="0"/>
                                  <w:marRight w:val="0"/>
                                  <w:marTop w:val="0"/>
                                  <w:marBottom w:val="0"/>
                                  <w:divBdr>
                                    <w:top w:val="none" w:sz="0" w:space="0" w:color="auto"/>
                                    <w:left w:val="none" w:sz="0" w:space="0" w:color="auto"/>
                                    <w:bottom w:val="none" w:sz="0" w:space="0" w:color="auto"/>
                                    <w:right w:val="none" w:sz="0" w:space="0" w:color="auto"/>
                                  </w:divBdr>
                                </w:div>
                                <w:div w:id="297612527">
                                  <w:marLeft w:val="0"/>
                                  <w:marRight w:val="0"/>
                                  <w:marTop w:val="0"/>
                                  <w:marBottom w:val="0"/>
                                  <w:divBdr>
                                    <w:top w:val="none" w:sz="0" w:space="0" w:color="auto"/>
                                    <w:left w:val="none" w:sz="0" w:space="0" w:color="auto"/>
                                    <w:bottom w:val="none" w:sz="0" w:space="0" w:color="auto"/>
                                    <w:right w:val="none" w:sz="0" w:space="0" w:color="auto"/>
                                  </w:divBdr>
                                </w:div>
                                <w:div w:id="966550982">
                                  <w:marLeft w:val="0"/>
                                  <w:marRight w:val="0"/>
                                  <w:marTop w:val="0"/>
                                  <w:marBottom w:val="0"/>
                                  <w:divBdr>
                                    <w:top w:val="none" w:sz="0" w:space="0" w:color="auto"/>
                                    <w:left w:val="none" w:sz="0" w:space="0" w:color="auto"/>
                                    <w:bottom w:val="none" w:sz="0" w:space="0" w:color="auto"/>
                                    <w:right w:val="none" w:sz="0" w:space="0" w:color="auto"/>
                                  </w:divBdr>
                                </w:div>
                                <w:div w:id="1948150477">
                                  <w:marLeft w:val="0"/>
                                  <w:marRight w:val="0"/>
                                  <w:marTop w:val="0"/>
                                  <w:marBottom w:val="0"/>
                                  <w:divBdr>
                                    <w:top w:val="none" w:sz="0" w:space="0" w:color="auto"/>
                                    <w:left w:val="none" w:sz="0" w:space="0" w:color="auto"/>
                                    <w:bottom w:val="none" w:sz="0" w:space="0" w:color="auto"/>
                                    <w:right w:val="none" w:sz="0" w:space="0" w:color="auto"/>
                                  </w:divBdr>
                                </w:div>
                                <w:div w:id="1341079528">
                                  <w:marLeft w:val="0"/>
                                  <w:marRight w:val="0"/>
                                  <w:marTop w:val="0"/>
                                  <w:marBottom w:val="0"/>
                                  <w:divBdr>
                                    <w:top w:val="none" w:sz="0" w:space="0" w:color="auto"/>
                                    <w:left w:val="none" w:sz="0" w:space="0" w:color="auto"/>
                                    <w:bottom w:val="none" w:sz="0" w:space="0" w:color="auto"/>
                                    <w:right w:val="none" w:sz="0" w:space="0" w:color="auto"/>
                                  </w:divBdr>
                                </w:div>
                                <w:div w:id="1129784314">
                                  <w:marLeft w:val="0"/>
                                  <w:marRight w:val="0"/>
                                  <w:marTop w:val="0"/>
                                  <w:marBottom w:val="0"/>
                                  <w:divBdr>
                                    <w:top w:val="none" w:sz="0" w:space="0" w:color="auto"/>
                                    <w:left w:val="none" w:sz="0" w:space="0" w:color="auto"/>
                                    <w:bottom w:val="none" w:sz="0" w:space="0" w:color="auto"/>
                                    <w:right w:val="none" w:sz="0" w:space="0" w:color="auto"/>
                                  </w:divBdr>
                                </w:div>
                                <w:div w:id="976105589">
                                  <w:marLeft w:val="0"/>
                                  <w:marRight w:val="0"/>
                                  <w:marTop w:val="0"/>
                                  <w:marBottom w:val="0"/>
                                  <w:divBdr>
                                    <w:top w:val="none" w:sz="0" w:space="0" w:color="auto"/>
                                    <w:left w:val="none" w:sz="0" w:space="0" w:color="auto"/>
                                    <w:bottom w:val="none" w:sz="0" w:space="0" w:color="auto"/>
                                    <w:right w:val="none" w:sz="0" w:space="0" w:color="auto"/>
                                  </w:divBdr>
                                </w:div>
                                <w:div w:id="54742681">
                                  <w:marLeft w:val="0"/>
                                  <w:marRight w:val="0"/>
                                  <w:marTop w:val="0"/>
                                  <w:marBottom w:val="0"/>
                                  <w:divBdr>
                                    <w:top w:val="none" w:sz="0" w:space="0" w:color="auto"/>
                                    <w:left w:val="none" w:sz="0" w:space="0" w:color="auto"/>
                                    <w:bottom w:val="none" w:sz="0" w:space="0" w:color="auto"/>
                                    <w:right w:val="none" w:sz="0" w:space="0" w:color="auto"/>
                                  </w:divBdr>
                                </w:div>
                                <w:div w:id="1938443251">
                                  <w:marLeft w:val="0"/>
                                  <w:marRight w:val="0"/>
                                  <w:marTop w:val="0"/>
                                  <w:marBottom w:val="0"/>
                                  <w:divBdr>
                                    <w:top w:val="none" w:sz="0" w:space="0" w:color="auto"/>
                                    <w:left w:val="none" w:sz="0" w:space="0" w:color="auto"/>
                                    <w:bottom w:val="none" w:sz="0" w:space="0" w:color="auto"/>
                                    <w:right w:val="none" w:sz="0" w:space="0" w:color="auto"/>
                                  </w:divBdr>
                                </w:div>
                                <w:div w:id="1057438333">
                                  <w:marLeft w:val="0"/>
                                  <w:marRight w:val="0"/>
                                  <w:marTop w:val="0"/>
                                  <w:marBottom w:val="0"/>
                                  <w:divBdr>
                                    <w:top w:val="none" w:sz="0" w:space="0" w:color="auto"/>
                                    <w:left w:val="none" w:sz="0" w:space="0" w:color="auto"/>
                                    <w:bottom w:val="none" w:sz="0" w:space="0" w:color="auto"/>
                                    <w:right w:val="none" w:sz="0" w:space="0" w:color="auto"/>
                                  </w:divBdr>
                                </w:div>
                                <w:div w:id="1516771873">
                                  <w:marLeft w:val="0"/>
                                  <w:marRight w:val="0"/>
                                  <w:marTop w:val="0"/>
                                  <w:marBottom w:val="0"/>
                                  <w:divBdr>
                                    <w:top w:val="none" w:sz="0" w:space="0" w:color="auto"/>
                                    <w:left w:val="none" w:sz="0" w:space="0" w:color="auto"/>
                                    <w:bottom w:val="none" w:sz="0" w:space="0" w:color="auto"/>
                                    <w:right w:val="none" w:sz="0" w:space="0" w:color="auto"/>
                                  </w:divBdr>
                                </w:div>
                                <w:div w:id="2135251377">
                                  <w:marLeft w:val="0"/>
                                  <w:marRight w:val="0"/>
                                  <w:marTop w:val="0"/>
                                  <w:marBottom w:val="0"/>
                                  <w:divBdr>
                                    <w:top w:val="none" w:sz="0" w:space="0" w:color="auto"/>
                                    <w:left w:val="none" w:sz="0" w:space="0" w:color="auto"/>
                                    <w:bottom w:val="none" w:sz="0" w:space="0" w:color="auto"/>
                                    <w:right w:val="none" w:sz="0" w:space="0" w:color="auto"/>
                                  </w:divBdr>
                                </w:div>
                                <w:div w:id="2110348995">
                                  <w:marLeft w:val="0"/>
                                  <w:marRight w:val="0"/>
                                  <w:marTop w:val="0"/>
                                  <w:marBottom w:val="0"/>
                                  <w:divBdr>
                                    <w:top w:val="none" w:sz="0" w:space="0" w:color="auto"/>
                                    <w:left w:val="none" w:sz="0" w:space="0" w:color="auto"/>
                                    <w:bottom w:val="none" w:sz="0" w:space="0" w:color="auto"/>
                                    <w:right w:val="none" w:sz="0" w:space="0" w:color="auto"/>
                                  </w:divBdr>
                                </w:div>
                                <w:div w:id="128016601">
                                  <w:marLeft w:val="0"/>
                                  <w:marRight w:val="0"/>
                                  <w:marTop w:val="0"/>
                                  <w:marBottom w:val="0"/>
                                  <w:divBdr>
                                    <w:top w:val="none" w:sz="0" w:space="0" w:color="auto"/>
                                    <w:left w:val="none" w:sz="0" w:space="0" w:color="auto"/>
                                    <w:bottom w:val="none" w:sz="0" w:space="0" w:color="auto"/>
                                    <w:right w:val="none" w:sz="0" w:space="0" w:color="auto"/>
                                  </w:divBdr>
                                </w:div>
                                <w:div w:id="386497074">
                                  <w:marLeft w:val="0"/>
                                  <w:marRight w:val="0"/>
                                  <w:marTop w:val="0"/>
                                  <w:marBottom w:val="0"/>
                                  <w:divBdr>
                                    <w:top w:val="none" w:sz="0" w:space="0" w:color="auto"/>
                                    <w:left w:val="none" w:sz="0" w:space="0" w:color="auto"/>
                                    <w:bottom w:val="none" w:sz="0" w:space="0" w:color="auto"/>
                                    <w:right w:val="none" w:sz="0" w:space="0" w:color="auto"/>
                                  </w:divBdr>
                                </w:div>
                                <w:div w:id="1772773743">
                                  <w:marLeft w:val="0"/>
                                  <w:marRight w:val="0"/>
                                  <w:marTop w:val="0"/>
                                  <w:marBottom w:val="0"/>
                                  <w:divBdr>
                                    <w:top w:val="none" w:sz="0" w:space="0" w:color="auto"/>
                                    <w:left w:val="none" w:sz="0" w:space="0" w:color="auto"/>
                                    <w:bottom w:val="none" w:sz="0" w:space="0" w:color="auto"/>
                                    <w:right w:val="none" w:sz="0" w:space="0" w:color="auto"/>
                                  </w:divBdr>
                                </w:div>
                                <w:div w:id="2085566570">
                                  <w:marLeft w:val="0"/>
                                  <w:marRight w:val="0"/>
                                  <w:marTop w:val="0"/>
                                  <w:marBottom w:val="0"/>
                                  <w:divBdr>
                                    <w:top w:val="none" w:sz="0" w:space="0" w:color="auto"/>
                                    <w:left w:val="none" w:sz="0" w:space="0" w:color="auto"/>
                                    <w:bottom w:val="none" w:sz="0" w:space="0" w:color="auto"/>
                                    <w:right w:val="none" w:sz="0" w:space="0" w:color="auto"/>
                                  </w:divBdr>
                                </w:div>
                                <w:div w:id="1262183553">
                                  <w:marLeft w:val="0"/>
                                  <w:marRight w:val="0"/>
                                  <w:marTop w:val="0"/>
                                  <w:marBottom w:val="0"/>
                                  <w:divBdr>
                                    <w:top w:val="none" w:sz="0" w:space="0" w:color="auto"/>
                                    <w:left w:val="none" w:sz="0" w:space="0" w:color="auto"/>
                                    <w:bottom w:val="none" w:sz="0" w:space="0" w:color="auto"/>
                                    <w:right w:val="none" w:sz="0" w:space="0" w:color="auto"/>
                                  </w:divBdr>
                                </w:div>
                                <w:div w:id="1524896731">
                                  <w:marLeft w:val="0"/>
                                  <w:marRight w:val="0"/>
                                  <w:marTop w:val="0"/>
                                  <w:marBottom w:val="0"/>
                                  <w:divBdr>
                                    <w:top w:val="none" w:sz="0" w:space="0" w:color="auto"/>
                                    <w:left w:val="none" w:sz="0" w:space="0" w:color="auto"/>
                                    <w:bottom w:val="none" w:sz="0" w:space="0" w:color="auto"/>
                                    <w:right w:val="none" w:sz="0" w:space="0" w:color="auto"/>
                                  </w:divBdr>
                                </w:div>
                                <w:div w:id="1112939576">
                                  <w:marLeft w:val="0"/>
                                  <w:marRight w:val="0"/>
                                  <w:marTop w:val="0"/>
                                  <w:marBottom w:val="0"/>
                                  <w:divBdr>
                                    <w:top w:val="none" w:sz="0" w:space="0" w:color="auto"/>
                                    <w:left w:val="none" w:sz="0" w:space="0" w:color="auto"/>
                                    <w:bottom w:val="none" w:sz="0" w:space="0" w:color="auto"/>
                                    <w:right w:val="none" w:sz="0" w:space="0" w:color="auto"/>
                                  </w:divBdr>
                                </w:div>
                                <w:div w:id="469179374">
                                  <w:marLeft w:val="0"/>
                                  <w:marRight w:val="0"/>
                                  <w:marTop w:val="0"/>
                                  <w:marBottom w:val="0"/>
                                  <w:divBdr>
                                    <w:top w:val="none" w:sz="0" w:space="0" w:color="auto"/>
                                    <w:left w:val="none" w:sz="0" w:space="0" w:color="auto"/>
                                    <w:bottom w:val="none" w:sz="0" w:space="0" w:color="auto"/>
                                    <w:right w:val="none" w:sz="0" w:space="0" w:color="auto"/>
                                  </w:divBdr>
                                </w:div>
                                <w:div w:id="484474106">
                                  <w:marLeft w:val="0"/>
                                  <w:marRight w:val="0"/>
                                  <w:marTop w:val="0"/>
                                  <w:marBottom w:val="0"/>
                                  <w:divBdr>
                                    <w:top w:val="none" w:sz="0" w:space="0" w:color="auto"/>
                                    <w:left w:val="none" w:sz="0" w:space="0" w:color="auto"/>
                                    <w:bottom w:val="none" w:sz="0" w:space="0" w:color="auto"/>
                                    <w:right w:val="none" w:sz="0" w:space="0" w:color="auto"/>
                                  </w:divBdr>
                                </w:div>
                                <w:div w:id="734359189">
                                  <w:marLeft w:val="0"/>
                                  <w:marRight w:val="0"/>
                                  <w:marTop w:val="0"/>
                                  <w:marBottom w:val="0"/>
                                  <w:divBdr>
                                    <w:top w:val="none" w:sz="0" w:space="0" w:color="auto"/>
                                    <w:left w:val="none" w:sz="0" w:space="0" w:color="auto"/>
                                    <w:bottom w:val="none" w:sz="0" w:space="0" w:color="auto"/>
                                    <w:right w:val="none" w:sz="0" w:space="0" w:color="auto"/>
                                  </w:divBdr>
                                </w:div>
                                <w:div w:id="1638798990">
                                  <w:marLeft w:val="0"/>
                                  <w:marRight w:val="0"/>
                                  <w:marTop w:val="0"/>
                                  <w:marBottom w:val="0"/>
                                  <w:divBdr>
                                    <w:top w:val="none" w:sz="0" w:space="0" w:color="auto"/>
                                    <w:left w:val="none" w:sz="0" w:space="0" w:color="auto"/>
                                    <w:bottom w:val="none" w:sz="0" w:space="0" w:color="auto"/>
                                    <w:right w:val="none" w:sz="0" w:space="0" w:color="auto"/>
                                  </w:divBdr>
                                </w:div>
                                <w:div w:id="1481267999">
                                  <w:marLeft w:val="0"/>
                                  <w:marRight w:val="0"/>
                                  <w:marTop w:val="0"/>
                                  <w:marBottom w:val="0"/>
                                  <w:divBdr>
                                    <w:top w:val="none" w:sz="0" w:space="0" w:color="auto"/>
                                    <w:left w:val="none" w:sz="0" w:space="0" w:color="auto"/>
                                    <w:bottom w:val="none" w:sz="0" w:space="0" w:color="auto"/>
                                    <w:right w:val="none" w:sz="0" w:space="0" w:color="auto"/>
                                  </w:divBdr>
                                </w:div>
                                <w:div w:id="1315720489">
                                  <w:marLeft w:val="0"/>
                                  <w:marRight w:val="0"/>
                                  <w:marTop w:val="0"/>
                                  <w:marBottom w:val="0"/>
                                  <w:divBdr>
                                    <w:top w:val="none" w:sz="0" w:space="0" w:color="auto"/>
                                    <w:left w:val="none" w:sz="0" w:space="0" w:color="auto"/>
                                    <w:bottom w:val="none" w:sz="0" w:space="0" w:color="auto"/>
                                    <w:right w:val="none" w:sz="0" w:space="0" w:color="auto"/>
                                  </w:divBdr>
                                </w:div>
                                <w:div w:id="952639712">
                                  <w:marLeft w:val="0"/>
                                  <w:marRight w:val="0"/>
                                  <w:marTop w:val="0"/>
                                  <w:marBottom w:val="0"/>
                                  <w:divBdr>
                                    <w:top w:val="none" w:sz="0" w:space="0" w:color="auto"/>
                                    <w:left w:val="none" w:sz="0" w:space="0" w:color="auto"/>
                                    <w:bottom w:val="none" w:sz="0" w:space="0" w:color="auto"/>
                                    <w:right w:val="none" w:sz="0" w:space="0" w:color="auto"/>
                                  </w:divBdr>
                                </w:div>
                                <w:div w:id="855925054">
                                  <w:marLeft w:val="0"/>
                                  <w:marRight w:val="0"/>
                                  <w:marTop w:val="0"/>
                                  <w:marBottom w:val="0"/>
                                  <w:divBdr>
                                    <w:top w:val="none" w:sz="0" w:space="0" w:color="auto"/>
                                    <w:left w:val="none" w:sz="0" w:space="0" w:color="auto"/>
                                    <w:bottom w:val="none" w:sz="0" w:space="0" w:color="auto"/>
                                    <w:right w:val="none" w:sz="0" w:space="0" w:color="auto"/>
                                  </w:divBdr>
                                </w:div>
                                <w:div w:id="508982795">
                                  <w:marLeft w:val="0"/>
                                  <w:marRight w:val="0"/>
                                  <w:marTop w:val="0"/>
                                  <w:marBottom w:val="0"/>
                                  <w:divBdr>
                                    <w:top w:val="none" w:sz="0" w:space="0" w:color="auto"/>
                                    <w:left w:val="none" w:sz="0" w:space="0" w:color="auto"/>
                                    <w:bottom w:val="none" w:sz="0" w:space="0" w:color="auto"/>
                                    <w:right w:val="none" w:sz="0" w:space="0" w:color="auto"/>
                                  </w:divBdr>
                                </w:div>
                                <w:div w:id="935404018">
                                  <w:marLeft w:val="0"/>
                                  <w:marRight w:val="0"/>
                                  <w:marTop w:val="0"/>
                                  <w:marBottom w:val="0"/>
                                  <w:divBdr>
                                    <w:top w:val="none" w:sz="0" w:space="0" w:color="auto"/>
                                    <w:left w:val="none" w:sz="0" w:space="0" w:color="auto"/>
                                    <w:bottom w:val="none" w:sz="0" w:space="0" w:color="auto"/>
                                    <w:right w:val="none" w:sz="0" w:space="0" w:color="auto"/>
                                  </w:divBdr>
                                </w:div>
                                <w:div w:id="1631403152">
                                  <w:marLeft w:val="0"/>
                                  <w:marRight w:val="0"/>
                                  <w:marTop w:val="0"/>
                                  <w:marBottom w:val="0"/>
                                  <w:divBdr>
                                    <w:top w:val="none" w:sz="0" w:space="0" w:color="auto"/>
                                    <w:left w:val="none" w:sz="0" w:space="0" w:color="auto"/>
                                    <w:bottom w:val="none" w:sz="0" w:space="0" w:color="auto"/>
                                    <w:right w:val="none" w:sz="0" w:space="0" w:color="auto"/>
                                  </w:divBdr>
                                </w:div>
                                <w:div w:id="82385843">
                                  <w:marLeft w:val="0"/>
                                  <w:marRight w:val="0"/>
                                  <w:marTop w:val="0"/>
                                  <w:marBottom w:val="0"/>
                                  <w:divBdr>
                                    <w:top w:val="none" w:sz="0" w:space="0" w:color="auto"/>
                                    <w:left w:val="none" w:sz="0" w:space="0" w:color="auto"/>
                                    <w:bottom w:val="none" w:sz="0" w:space="0" w:color="auto"/>
                                    <w:right w:val="none" w:sz="0" w:space="0" w:color="auto"/>
                                  </w:divBdr>
                                </w:div>
                                <w:div w:id="1105422077">
                                  <w:marLeft w:val="0"/>
                                  <w:marRight w:val="0"/>
                                  <w:marTop w:val="0"/>
                                  <w:marBottom w:val="0"/>
                                  <w:divBdr>
                                    <w:top w:val="none" w:sz="0" w:space="0" w:color="auto"/>
                                    <w:left w:val="none" w:sz="0" w:space="0" w:color="auto"/>
                                    <w:bottom w:val="none" w:sz="0" w:space="0" w:color="auto"/>
                                    <w:right w:val="none" w:sz="0" w:space="0" w:color="auto"/>
                                  </w:divBdr>
                                </w:div>
                                <w:div w:id="399642817">
                                  <w:marLeft w:val="0"/>
                                  <w:marRight w:val="0"/>
                                  <w:marTop w:val="0"/>
                                  <w:marBottom w:val="0"/>
                                  <w:divBdr>
                                    <w:top w:val="none" w:sz="0" w:space="0" w:color="auto"/>
                                    <w:left w:val="none" w:sz="0" w:space="0" w:color="auto"/>
                                    <w:bottom w:val="none" w:sz="0" w:space="0" w:color="auto"/>
                                    <w:right w:val="none" w:sz="0" w:space="0" w:color="auto"/>
                                  </w:divBdr>
                                </w:div>
                                <w:div w:id="1334527613">
                                  <w:marLeft w:val="0"/>
                                  <w:marRight w:val="0"/>
                                  <w:marTop w:val="0"/>
                                  <w:marBottom w:val="0"/>
                                  <w:divBdr>
                                    <w:top w:val="none" w:sz="0" w:space="0" w:color="auto"/>
                                    <w:left w:val="none" w:sz="0" w:space="0" w:color="auto"/>
                                    <w:bottom w:val="none" w:sz="0" w:space="0" w:color="auto"/>
                                    <w:right w:val="none" w:sz="0" w:space="0" w:color="auto"/>
                                  </w:divBdr>
                                </w:div>
                                <w:div w:id="1172766784">
                                  <w:marLeft w:val="0"/>
                                  <w:marRight w:val="0"/>
                                  <w:marTop w:val="0"/>
                                  <w:marBottom w:val="0"/>
                                  <w:divBdr>
                                    <w:top w:val="none" w:sz="0" w:space="0" w:color="auto"/>
                                    <w:left w:val="none" w:sz="0" w:space="0" w:color="auto"/>
                                    <w:bottom w:val="none" w:sz="0" w:space="0" w:color="auto"/>
                                    <w:right w:val="none" w:sz="0" w:space="0" w:color="auto"/>
                                  </w:divBdr>
                                </w:div>
                                <w:div w:id="620848005">
                                  <w:marLeft w:val="0"/>
                                  <w:marRight w:val="0"/>
                                  <w:marTop w:val="0"/>
                                  <w:marBottom w:val="0"/>
                                  <w:divBdr>
                                    <w:top w:val="none" w:sz="0" w:space="0" w:color="auto"/>
                                    <w:left w:val="none" w:sz="0" w:space="0" w:color="auto"/>
                                    <w:bottom w:val="none" w:sz="0" w:space="0" w:color="auto"/>
                                    <w:right w:val="none" w:sz="0" w:space="0" w:color="auto"/>
                                  </w:divBdr>
                                </w:div>
                                <w:div w:id="2035575203">
                                  <w:marLeft w:val="0"/>
                                  <w:marRight w:val="0"/>
                                  <w:marTop w:val="0"/>
                                  <w:marBottom w:val="0"/>
                                  <w:divBdr>
                                    <w:top w:val="none" w:sz="0" w:space="0" w:color="auto"/>
                                    <w:left w:val="none" w:sz="0" w:space="0" w:color="auto"/>
                                    <w:bottom w:val="none" w:sz="0" w:space="0" w:color="auto"/>
                                    <w:right w:val="none" w:sz="0" w:space="0" w:color="auto"/>
                                  </w:divBdr>
                                </w:div>
                                <w:div w:id="1218782452">
                                  <w:marLeft w:val="0"/>
                                  <w:marRight w:val="0"/>
                                  <w:marTop w:val="0"/>
                                  <w:marBottom w:val="0"/>
                                  <w:divBdr>
                                    <w:top w:val="none" w:sz="0" w:space="0" w:color="auto"/>
                                    <w:left w:val="none" w:sz="0" w:space="0" w:color="auto"/>
                                    <w:bottom w:val="none" w:sz="0" w:space="0" w:color="auto"/>
                                    <w:right w:val="none" w:sz="0" w:space="0" w:color="auto"/>
                                  </w:divBdr>
                                </w:div>
                                <w:div w:id="948705574">
                                  <w:marLeft w:val="0"/>
                                  <w:marRight w:val="0"/>
                                  <w:marTop w:val="0"/>
                                  <w:marBottom w:val="0"/>
                                  <w:divBdr>
                                    <w:top w:val="none" w:sz="0" w:space="0" w:color="auto"/>
                                    <w:left w:val="none" w:sz="0" w:space="0" w:color="auto"/>
                                    <w:bottom w:val="none" w:sz="0" w:space="0" w:color="auto"/>
                                    <w:right w:val="none" w:sz="0" w:space="0" w:color="auto"/>
                                  </w:divBdr>
                                </w:div>
                                <w:div w:id="1489202350">
                                  <w:marLeft w:val="0"/>
                                  <w:marRight w:val="0"/>
                                  <w:marTop w:val="0"/>
                                  <w:marBottom w:val="0"/>
                                  <w:divBdr>
                                    <w:top w:val="none" w:sz="0" w:space="0" w:color="auto"/>
                                    <w:left w:val="none" w:sz="0" w:space="0" w:color="auto"/>
                                    <w:bottom w:val="none" w:sz="0" w:space="0" w:color="auto"/>
                                    <w:right w:val="none" w:sz="0" w:space="0" w:color="auto"/>
                                  </w:divBdr>
                                </w:div>
                                <w:div w:id="1946620007">
                                  <w:marLeft w:val="0"/>
                                  <w:marRight w:val="0"/>
                                  <w:marTop w:val="0"/>
                                  <w:marBottom w:val="0"/>
                                  <w:divBdr>
                                    <w:top w:val="none" w:sz="0" w:space="0" w:color="auto"/>
                                    <w:left w:val="none" w:sz="0" w:space="0" w:color="auto"/>
                                    <w:bottom w:val="none" w:sz="0" w:space="0" w:color="auto"/>
                                    <w:right w:val="none" w:sz="0" w:space="0" w:color="auto"/>
                                  </w:divBdr>
                                </w:div>
                                <w:div w:id="1053887954">
                                  <w:marLeft w:val="0"/>
                                  <w:marRight w:val="0"/>
                                  <w:marTop w:val="0"/>
                                  <w:marBottom w:val="0"/>
                                  <w:divBdr>
                                    <w:top w:val="none" w:sz="0" w:space="0" w:color="auto"/>
                                    <w:left w:val="none" w:sz="0" w:space="0" w:color="auto"/>
                                    <w:bottom w:val="none" w:sz="0" w:space="0" w:color="auto"/>
                                    <w:right w:val="none" w:sz="0" w:space="0" w:color="auto"/>
                                  </w:divBdr>
                                </w:div>
                                <w:div w:id="943536105">
                                  <w:marLeft w:val="0"/>
                                  <w:marRight w:val="0"/>
                                  <w:marTop w:val="0"/>
                                  <w:marBottom w:val="0"/>
                                  <w:divBdr>
                                    <w:top w:val="none" w:sz="0" w:space="0" w:color="auto"/>
                                    <w:left w:val="none" w:sz="0" w:space="0" w:color="auto"/>
                                    <w:bottom w:val="none" w:sz="0" w:space="0" w:color="auto"/>
                                    <w:right w:val="none" w:sz="0" w:space="0" w:color="auto"/>
                                  </w:divBdr>
                                </w:div>
                                <w:div w:id="1910455598">
                                  <w:marLeft w:val="0"/>
                                  <w:marRight w:val="0"/>
                                  <w:marTop w:val="0"/>
                                  <w:marBottom w:val="0"/>
                                  <w:divBdr>
                                    <w:top w:val="none" w:sz="0" w:space="0" w:color="auto"/>
                                    <w:left w:val="none" w:sz="0" w:space="0" w:color="auto"/>
                                    <w:bottom w:val="none" w:sz="0" w:space="0" w:color="auto"/>
                                    <w:right w:val="none" w:sz="0" w:space="0" w:color="auto"/>
                                  </w:divBdr>
                                </w:div>
                                <w:div w:id="761218954">
                                  <w:marLeft w:val="0"/>
                                  <w:marRight w:val="0"/>
                                  <w:marTop w:val="0"/>
                                  <w:marBottom w:val="0"/>
                                  <w:divBdr>
                                    <w:top w:val="none" w:sz="0" w:space="0" w:color="auto"/>
                                    <w:left w:val="none" w:sz="0" w:space="0" w:color="auto"/>
                                    <w:bottom w:val="none" w:sz="0" w:space="0" w:color="auto"/>
                                    <w:right w:val="none" w:sz="0" w:space="0" w:color="auto"/>
                                  </w:divBdr>
                                </w:div>
                                <w:div w:id="277227994">
                                  <w:marLeft w:val="0"/>
                                  <w:marRight w:val="0"/>
                                  <w:marTop w:val="0"/>
                                  <w:marBottom w:val="0"/>
                                  <w:divBdr>
                                    <w:top w:val="none" w:sz="0" w:space="0" w:color="auto"/>
                                    <w:left w:val="none" w:sz="0" w:space="0" w:color="auto"/>
                                    <w:bottom w:val="none" w:sz="0" w:space="0" w:color="auto"/>
                                    <w:right w:val="none" w:sz="0" w:space="0" w:color="auto"/>
                                  </w:divBdr>
                                </w:div>
                                <w:div w:id="548809116">
                                  <w:marLeft w:val="0"/>
                                  <w:marRight w:val="0"/>
                                  <w:marTop w:val="0"/>
                                  <w:marBottom w:val="0"/>
                                  <w:divBdr>
                                    <w:top w:val="none" w:sz="0" w:space="0" w:color="auto"/>
                                    <w:left w:val="none" w:sz="0" w:space="0" w:color="auto"/>
                                    <w:bottom w:val="none" w:sz="0" w:space="0" w:color="auto"/>
                                    <w:right w:val="none" w:sz="0" w:space="0" w:color="auto"/>
                                  </w:divBdr>
                                </w:div>
                                <w:div w:id="1817524673">
                                  <w:marLeft w:val="0"/>
                                  <w:marRight w:val="0"/>
                                  <w:marTop w:val="0"/>
                                  <w:marBottom w:val="0"/>
                                  <w:divBdr>
                                    <w:top w:val="none" w:sz="0" w:space="0" w:color="auto"/>
                                    <w:left w:val="none" w:sz="0" w:space="0" w:color="auto"/>
                                    <w:bottom w:val="none" w:sz="0" w:space="0" w:color="auto"/>
                                    <w:right w:val="none" w:sz="0" w:space="0" w:color="auto"/>
                                  </w:divBdr>
                                </w:div>
                                <w:div w:id="689601007">
                                  <w:marLeft w:val="0"/>
                                  <w:marRight w:val="0"/>
                                  <w:marTop w:val="0"/>
                                  <w:marBottom w:val="0"/>
                                  <w:divBdr>
                                    <w:top w:val="none" w:sz="0" w:space="0" w:color="auto"/>
                                    <w:left w:val="none" w:sz="0" w:space="0" w:color="auto"/>
                                    <w:bottom w:val="none" w:sz="0" w:space="0" w:color="auto"/>
                                    <w:right w:val="none" w:sz="0" w:space="0" w:color="auto"/>
                                  </w:divBdr>
                                </w:div>
                                <w:div w:id="1979459516">
                                  <w:marLeft w:val="0"/>
                                  <w:marRight w:val="0"/>
                                  <w:marTop w:val="0"/>
                                  <w:marBottom w:val="0"/>
                                  <w:divBdr>
                                    <w:top w:val="none" w:sz="0" w:space="0" w:color="auto"/>
                                    <w:left w:val="none" w:sz="0" w:space="0" w:color="auto"/>
                                    <w:bottom w:val="none" w:sz="0" w:space="0" w:color="auto"/>
                                    <w:right w:val="none" w:sz="0" w:space="0" w:color="auto"/>
                                  </w:divBdr>
                                </w:div>
                                <w:div w:id="1814787622">
                                  <w:marLeft w:val="0"/>
                                  <w:marRight w:val="0"/>
                                  <w:marTop w:val="0"/>
                                  <w:marBottom w:val="0"/>
                                  <w:divBdr>
                                    <w:top w:val="none" w:sz="0" w:space="0" w:color="auto"/>
                                    <w:left w:val="none" w:sz="0" w:space="0" w:color="auto"/>
                                    <w:bottom w:val="none" w:sz="0" w:space="0" w:color="auto"/>
                                    <w:right w:val="none" w:sz="0" w:space="0" w:color="auto"/>
                                  </w:divBdr>
                                </w:div>
                                <w:div w:id="1260412712">
                                  <w:marLeft w:val="0"/>
                                  <w:marRight w:val="0"/>
                                  <w:marTop w:val="0"/>
                                  <w:marBottom w:val="0"/>
                                  <w:divBdr>
                                    <w:top w:val="none" w:sz="0" w:space="0" w:color="auto"/>
                                    <w:left w:val="none" w:sz="0" w:space="0" w:color="auto"/>
                                    <w:bottom w:val="none" w:sz="0" w:space="0" w:color="auto"/>
                                    <w:right w:val="none" w:sz="0" w:space="0" w:color="auto"/>
                                  </w:divBdr>
                                </w:div>
                                <w:div w:id="530842381">
                                  <w:marLeft w:val="0"/>
                                  <w:marRight w:val="0"/>
                                  <w:marTop w:val="0"/>
                                  <w:marBottom w:val="0"/>
                                  <w:divBdr>
                                    <w:top w:val="none" w:sz="0" w:space="0" w:color="auto"/>
                                    <w:left w:val="none" w:sz="0" w:space="0" w:color="auto"/>
                                    <w:bottom w:val="none" w:sz="0" w:space="0" w:color="auto"/>
                                    <w:right w:val="none" w:sz="0" w:space="0" w:color="auto"/>
                                  </w:divBdr>
                                </w:div>
                                <w:div w:id="616790058">
                                  <w:marLeft w:val="0"/>
                                  <w:marRight w:val="0"/>
                                  <w:marTop w:val="0"/>
                                  <w:marBottom w:val="0"/>
                                  <w:divBdr>
                                    <w:top w:val="none" w:sz="0" w:space="0" w:color="auto"/>
                                    <w:left w:val="none" w:sz="0" w:space="0" w:color="auto"/>
                                    <w:bottom w:val="none" w:sz="0" w:space="0" w:color="auto"/>
                                    <w:right w:val="none" w:sz="0" w:space="0" w:color="auto"/>
                                  </w:divBdr>
                                </w:div>
                                <w:div w:id="250704728">
                                  <w:marLeft w:val="0"/>
                                  <w:marRight w:val="0"/>
                                  <w:marTop w:val="0"/>
                                  <w:marBottom w:val="0"/>
                                  <w:divBdr>
                                    <w:top w:val="none" w:sz="0" w:space="0" w:color="auto"/>
                                    <w:left w:val="none" w:sz="0" w:space="0" w:color="auto"/>
                                    <w:bottom w:val="none" w:sz="0" w:space="0" w:color="auto"/>
                                    <w:right w:val="none" w:sz="0" w:space="0" w:color="auto"/>
                                  </w:divBdr>
                                </w:div>
                                <w:div w:id="573929092">
                                  <w:marLeft w:val="0"/>
                                  <w:marRight w:val="0"/>
                                  <w:marTop w:val="0"/>
                                  <w:marBottom w:val="0"/>
                                  <w:divBdr>
                                    <w:top w:val="none" w:sz="0" w:space="0" w:color="auto"/>
                                    <w:left w:val="none" w:sz="0" w:space="0" w:color="auto"/>
                                    <w:bottom w:val="none" w:sz="0" w:space="0" w:color="auto"/>
                                    <w:right w:val="none" w:sz="0" w:space="0" w:color="auto"/>
                                  </w:divBdr>
                                </w:div>
                                <w:div w:id="1241064314">
                                  <w:marLeft w:val="0"/>
                                  <w:marRight w:val="0"/>
                                  <w:marTop w:val="0"/>
                                  <w:marBottom w:val="0"/>
                                  <w:divBdr>
                                    <w:top w:val="none" w:sz="0" w:space="0" w:color="auto"/>
                                    <w:left w:val="none" w:sz="0" w:space="0" w:color="auto"/>
                                    <w:bottom w:val="none" w:sz="0" w:space="0" w:color="auto"/>
                                    <w:right w:val="none" w:sz="0" w:space="0" w:color="auto"/>
                                  </w:divBdr>
                                </w:div>
                                <w:div w:id="481049709">
                                  <w:marLeft w:val="0"/>
                                  <w:marRight w:val="0"/>
                                  <w:marTop w:val="0"/>
                                  <w:marBottom w:val="0"/>
                                  <w:divBdr>
                                    <w:top w:val="none" w:sz="0" w:space="0" w:color="auto"/>
                                    <w:left w:val="none" w:sz="0" w:space="0" w:color="auto"/>
                                    <w:bottom w:val="none" w:sz="0" w:space="0" w:color="auto"/>
                                    <w:right w:val="none" w:sz="0" w:space="0" w:color="auto"/>
                                  </w:divBdr>
                                </w:div>
                                <w:div w:id="1028410746">
                                  <w:marLeft w:val="0"/>
                                  <w:marRight w:val="0"/>
                                  <w:marTop w:val="0"/>
                                  <w:marBottom w:val="0"/>
                                  <w:divBdr>
                                    <w:top w:val="none" w:sz="0" w:space="0" w:color="auto"/>
                                    <w:left w:val="none" w:sz="0" w:space="0" w:color="auto"/>
                                    <w:bottom w:val="none" w:sz="0" w:space="0" w:color="auto"/>
                                    <w:right w:val="none" w:sz="0" w:space="0" w:color="auto"/>
                                  </w:divBdr>
                                </w:div>
                                <w:div w:id="1724216079">
                                  <w:marLeft w:val="0"/>
                                  <w:marRight w:val="0"/>
                                  <w:marTop w:val="0"/>
                                  <w:marBottom w:val="0"/>
                                  <w:divBdr>
                                    <w:top w:val="none" w:sz="0" w:space="0" w:color="auto"/>
                                    <w:left w:val="none" w:sz="0" w:space="0" w:color="auto"/>
                                    <w:bottom w:val="none" w:sz="0" w:space="0" w:color="auto"/>
                                    <w:right w:val="none" w:sz="0" w:space="0" w:color="auto"/>
                                  </w:divBdr>
                                </w:div>
                                <w:div w:id="921765362">
                                  <w:marLeft w:val="0"/>
                                  <w:marRight w:val="0"/>
                                  <w:marTop w:val="0"/>
                                  <w:marBottom w:val="0"/>
                                  <w:divBdr>
                                    <w:top w:val="none" w:sz="0" w:space="0" w:color="auto"/>
                                    <w:left w:val="none" w:sz="0" w:space="0" w:color="auto"/>
                                    <w:bottom w:val="none" w:sz="0" w:space="0" w:color="auto"/>
                                    <w:right w:val="none" w:sz="0" w:space="0" w:color="auto"/>
                                  </w:divBdr>
                                </w:div>
                                <w:div w:id="720717045">
                                  <w:marLeft w:val="0"/>
                                  <w:marRight w:val="0"/>
                                  <w:marTop w:val="0"/>
                                  <w:marBottom w:val="0"/>
                                  <w:divBdr>
                                    <w:top w:val="none" w:sz="0" w:space="0" w:color="auto"/>
                                    <w:left w:val="none" w:sz="0" w:space="0" w:color="auto"/>
                                    <w:bottom w:val="none" w:sz="0" w:space="0" w:color="auto"/>
                                    <w:right w:val="none" w:sz="0" w:space="0" w:color="auto"/>
                                  </w:divBdr>
                                </w:div>
                                <w:div w:id="271283831">
                                  <w:marLeft w:val="0"/>
                                  <w:marRight w:val="0"/>
                                  <w:marTop w:val="0"/>
                                  <w:marBottom w:val="0"/>
                                  <w:divBdr>
                                    <w:top w:val="none" w:sz="0" w:space="0" w:color="auto"/>
                                    <w:left w:val="none" w:sz="0" w:space="0" w:color="auto"/>
                                    <w:bottom w:val="none" w:sz="0" w:space="0" w:color="auto"/>
                                    <w:right w:val="none" w:sz="0" w:space="0" w:color="auto"/>
                                  </w:divBdr>
                                </w:div>
                                <w:div w:id="1780180676">
                                  <w:marLeft w:val="0"/>
                                  <w:marRight w:val="0"/>
                                  <w:marTop w:val="0"/>
                                  <w:marBottom w:val="0"/>
                                  <w:divBdr>
                                    <w:top w:val="none" w:sz="0" w:space="0" w:color="auto"/>
                                    <w:left w:val="none" w:sz="0" w:space="0" w:color="auto"/>
                                    <w:bottom w:val="none" w:sz="0" w:space="0" w:color="auto"/>
                                    <w:right w:val="none" w:sz="0" w:space="0" w:color="auto"/>
                                  </w:divBdr>
                                </w:div>
                                <w:div w:id="259871144">
                                  <w:marLeft w:val="0"/>
                                  <w:marRight w:val="0"/>
                                  <w:marTop w:val="0"/>
                                  <w:marBottom w:val="0"/>
                                  <w:divBdr>
                                    <w:top w:val="none" w:sz="0" w:space="0" w:color="auto"/>
                                    <w:left w:val="none" w:sz="0" w:space="0" w:color="auto"/>
                                    <w:bottom w:val="none" w:sz="0" w:space="0" w:color="auto"/>
                                    <w:right w:val="none" w:sz="0" w:space="0" w:color="auto"/>
                                  </w:divBdr>
                                </w:div>
                                <w:div w:id="778453360">
                                  <w:marLeft w:val="0"/>
                                  <w:marRight w:val="0"/>
                                  <w:marTop w:val="0"/>
                                  <w:marBottom w:val="0"/>
                                  <w:divBdr>
                                    <w:top w:val="none" w:sz="0" w:space="0" w:color="auto"/>
                                    <w:left w:val="none" w:sz="0" w:space="0" w:color="auto"/>
                                    <w:bottom w:val="none" w:sz="0" w:space="0" w:color="auto"/>
                                    <w:right w:val="none" w:sz="0" w:space="0" w:color="auto"/>
                                  </w:divBdr>
                                </w:div>
                                <w:div w:id="2093045276">
                                  <w:marLeft w:val="0"/>
                                  <w:marRight w:val="0"/>
                                  <w:marTop w:val="0"/>
                                  <w:marBottom w:val="0"/>
                                  <w:divBdr>
                                    <w:top w:val="none" w:sz="0" w:space="0" w:color="auto"/>
                                    <w:left w:val="none" w:sz="0" w:space="0" w:color="auto"/>
                                    <w:bottom w:val="none" w:sz="0" w:space="0" w:color="auto"/>
                                    <w:right w:val="none" w:sz="0" w:space="0" w:color="auto"/>
                                  </w:divBdr>
                                </w:div>
                                <w:div w:id="21712955">
                                  <w:marLeft w:val="0"/>
                                  <w:marRight w:val="0"/>
                                  <w:marTop w:val="0"/>
                                  <w:marBottom w:val="0"/>
                                  <w:divBdr>
                                    <w:top w:val="none" w:sz="0" w:space="0" w:color="auto"/>
                                    <w:left w:val="none" w:sz="0" w:space="0" w:color="auto"/>
                                    <w:bottom w:val="none" w:sz="0" w:space="0" w:color="auto"/>
                                    <w:right w:val="none" w:sz="0" w:space="0" w:color="auto"/>
                                  </w:divBdr>
                                </w:div>
                                <w:div w:id="126091801">
                                  <w:marLeft w:val="0"/>
                                  <w:marRight w:val="0"/>
                                  <w:marTop w:val="0"/>
                                  <w:marBottom w:val="0"/>
                                  <w:divBdr>
                                    <w:top w:val="none" w:sz="0" w:space="0" w:color="auto"/>
                                    <w:left w:val="none" w:sz="0" w:space="0" w:color="auto"/>
                                    <w:bottom w:val="none" w:sz="0" w:space="0" w:color="auto"/>
                                    <w:right w:val="none" w:sz="0" w:space="0" w:color="auto"/>
                                  </w:divBdr>
                                </w:div>
                                <w:div w:id="126507598">
                                  <w:marLeft w:val="0"/>
                                  <w:marRight w:val="0"/>
                                  <w:marTop w:val="0"/>
                                  <w:marBottom w:val="0"/>
                                  <w:divBdr>
                                    <w:top w:val="none" w:sz="0" w:space="0" w:color="auto"/>
                                    <w:left w:val="none" w:sz="0" w:space="0" w:color="auto"/>
                                    <w:bottom w:val="none" w:sz="0" w:space="0" w:color="auto"/>
                                    <w:right w:val="none" w:sz="0" w:space="0" w:color="auto"/>
                                  </w:divBdr>
                                </w:div>
                                <w:div w:id="2125350">
                                  <w:marLeft w:val="0"/>
                                  <w:marRight w:val="0"/>
                                  <w:marTop w:val="0"/>
                                  <w:marBottom w:val="0"/>
                                  <w:divBdr>
                                    <w:top w:val="none" w:sz="0" w:space="0" w:color="auto"/>
                                    <w:left w:val="none" w:sz="0" w:space="0" w:color="auto"/>
                                    <w:bottom w:val="none" w:sz="0" w:space="0" w:color="auto"/>
                                    <w:right w:val="none" w:sz="0" w:space="0" w:color="auto"/>
                                  </w:divBdr>
                                </w:div>
                                <w:div w:id="1439762855">
                                  <w:marLeft w:val="0"/>
                                  <w:marRight w:val="0"/>
                                  <w:marTop w:val="0"/>
                                  <w:marBottom w:val="0"/>
                                  <w:divBdr>
                                    <w:top w:val="none" w:sz="0" w:space="0" w:color="auto"/>
                                    <w:left w:val="none" w:sz="0" w:space="0" w:color="auto"/>
                                    <w:bottom w:val="none" w:sz="0" w:space="0" w:color="auto"/>
                                    <w:right w:val="none" w:sz="0" w:space="0" w:color="auto"/>
                                  </w:divBdr>
                                </w:div>
                                <w:div w:id="1564486546">
                                  <w:marLeft w:val="0"/>
                                  <w:marRight w:val="0"/>
                                  <w:marTop w:val="0"/>
                                  <w:marBottom w:val="0"/>
                                  <w:divBdr>
                                    <w:top w:val="none" w:sz="0" w:space="0" w:color="auto"/>
                                    <w:left w:val="none" w:sz="0" w:space="0" w:color="auto"/>
                                    <w:bottom w:val="none" w:sz="0" w:space="0" w:color="auto"/>
                                    <w:right w:val="none" w:sz="0" w:space="0" w:color="auto"/>
                                  </w:divBdr>
                                </w:div>
                                <w:div w:id="537425965">
                                  <w:marLeft w:val="0"/>
                                  <w:marRight w:val="0"/>
                                  <w:marTop w:val="0"/>
                                  <w:marBottom w:val="0"/>
                                  <w:divBdr>
                                    <w:top w:val="none" w:sz="0" w:space="0" w:color="auto"/>
                                    <w:left w:val="none" w:sz="0" w:space="0" w:color="auto"/>
                                    <w:bottom w:val="none" w:sz="0" w:space="0" w:color="auto"/>
                                    <w:right w:val="none" w:sz="0" w:space="0" w:color="auto"/>
                                  </w:divBdr>
                                </w:div>
                                <w:div w:id="8605445">
                                  <w:marLeft w:val="0"/>
                                  <w:marRight w:val="0"/>
                                  <w:marTop w:val="0"/>
                                  <w:marBottom w:val="0"/>
                                  <w:divBdr>
                                    <w:top w:val="none" w:sz="0" w:space="0" w:color="auto"/>
                                    <w:left w:val="none" w:sz="0" w:space="0" w:color="auto"/>
                                    <w:bottom w:val="none" w:sz="0" w:space="0" w:color="auto"/>
                                    <w:right w:val="none" w:sz="0" w:space="0" w:color="auto"/>
                                  </w:divBdr>
                                </w:div>
                                <w:div w:id="416098997">
                                  <w:marLeft w:val="0"/>
                                  <w:marRight w:val="0"/>
                                  <w:marTop w:val="0"/>
                                  <w:marBottom w:val="0"/>
                                  <w:divBdr>
                                    <w:top w:val="none" w:sz="0" w:space="0" w:color="auto"/>
                                    <w:left w:val="none" w:sz="0" w:space="0" w:color="auto"/>
                                    <w:bottom w:val="none" w:sz="0" w:space="0" w:color="auto"/>
                                    <w:right w:val="none" w:sz="0" w:space="0" w:color="auto"/>
                                  </w:divBdr>
                                </w:div>
                                <w:div w:id="151529655">
                                  <w:marLeft w:val="0"/>
                                  <w:marRight w:val="0"/>
                                  <w:marTop w:val="0"/>
                                  <w:marBottom w:val="0"/>
                                  <w:divBdr>
                                    <w:top w:val="none" w:sz="0" w:space="0" w:color="auto"/>
                                    <w:left w:val="none" w:sz="0" w:space="0" w:color="auto"/>
                                    <w:bottom w:val="none" w:sz="0" w:space="0" w:color="auto"/>
                                    <w:right w:val="none" w:sz="0" w:space="0" w:color="auto"/>
                                  </w:divBdr>
                                </w:div>
                                <w:div w:id="2098209883">
                                  <w:marLeft w:val="0"/>
                                  <w:marRight w:val="0"/>
                                  <w:marTop w:val="0"/>
                                  <w:marBottom w:val="0"/>
                                  <w:divBdr>
                                    <w:top w:val="none" w:sz="0" w:space="0" w:color="auto"/>
                                    <w:left w:val="none" w:sz="0" w:space="0" w:color="auto"/>
                                    <w:bottom w:val="none" w:sz="0" w:space="0" w:color="auto"/>
                                    <w:right w:val="none" w:sz="0" w:space="0" w:color="auto"/>
                                  </w:divBdr>
                                </w:div>
                                <w:div w:id="1047489641">
                                  <w:marLeft w:val="0"/>
                                  <w:marRight w:val="0"/>
                                  <w:marTop w:val="0"/>
                                  <w:marBottom w:val="0"/>
                                  <w:divBdr>
                                    <w:top w:val="none" w:sz="0" w:space="0" w:color="auto"/>
                                    <w:left w:val="none" w:sz="0" w:space="0" w:color="auto"/>
                                    <w:bottom w:val="none" w:sz="0" w:space="0" w:color="auto"/>
                                    <w:right w:val="none" w:sz="0" w:space="0" w:color="auto"/>
                                  </w:divBdr>
                                </w:div>
                                <w:div w:id="389621297">
                                  <w:marLeft w:val="0"/>
                                  <w:marRight w:val="0"/>
                                  <w:marTop w:val="0"/>
                                  <w:marBottom w:val="0"/>
                                  <w:divBdr>
                                    <w:top w:val="none" w:sz="0" w:space="0" w:color="auto"/>
                                    <w:left w:val="none" w:sz="0" w:space="0" w:color="auto"/>
                                    <w:bottom w:val="none" w:sz="0" w:space="0" w:color="auto"/>
                                    <w:right w:val="none" w:sz="0" w:space="0" w:color="auto"/>
                                  </w:divBdr>
                                </w:div>
                                <w:div w:id="880704485">
                                  <w:marLeft w:val="0"/>
                                  <w:marRight w:val="0"/>
                                  <w:marTop w:val="0"/>
                                  <w:marBottom w:val="0"/>
                                  <w:divBdr>
                                    <w:top w:val="none" w:sz="0" w:space="0" w:color="auto"/>
                                    <w:left w:val="none" w:sz="0" w:space="0" w:color="auto"/>
                                    <w:bottom w:val="none" w:sz="0" w:space="0" w:color="auto"/>
                                    <w:right w:val="none" w:sz="0" w:space="0" w:color="auto"/>
                                  </w:divBdr>
                                </w:div>
                                <w:div w:id="984159645">
                                  <w:marLeft w:val="0"/>
                                  <w:marRight w:val="0"/>
                                  <w:marTop w:val="0"/>
                                  <w:marBottom w:val="0"/>
                                  <w:divBdr>
                                    <w:top w:val="none" w:sz="0" w:space="0" w:color="auto"/>
                                    <w:left w:val="none" w:sz="0" w:space="0" w:color="auto"/>
                                    <w:bottom w:val="none" w:sz="0" w:space="0" w:color="auto"/>
                                    <w:right w:val="none" w:sz="0" w:space="0" w:color="auto"/>
                                  </w:divBdr>
                                </w:div>
                                <w:div w:id="871770768">
                                  <w:marLeft w:val="0"/>
                                  <w:marRight w:val="0"/>
                                  <w:marTop w:val="0"/>
                                  <w:marBottom w:val="0"/>
                                  <w:divBdr>
                                    <w:top w:val="none" w:sz="0" w:space="0" w:color="auto"/>
                                    <w:left w:val="none" w:sz="0" w:space="0" w:color="auto"/>
                                    <w:bottom w:val="none" w:sz="0" w:space="0" w:color="auto"/>
                                    <w:right w:val="none" w:sz="0" w:space="0" w:color="auto"/>
                                  </w:divBdr>
                                </w:div>
                                <w:div w:id="1484002914">
                                  <w:marLeft w:val="0"/>
                                  <w:marRight w:val="0"/>
                                  <w:marTop w:val="0"/>
                                  <w:marBottom w:val="0"/>
                                  <w:divBdr>
                                    <w:top w:val="none" w:sz="0" w:space="0" w:color="auto"/>
                                    <w:left w:val="none" w:sz="0" w:space="0" w:color="auto"/>
                                    <w:bottom w:val="none" w:sz="0" w:space="0" w:color="auto"/>
                                    <w:right w:val="none" w:sz="0" w:space="0" w:color="auto"/>
                                  </w:divBdr>
                                </w:div>
                                <w:div w:id="1326128143">
                                  <w:marLeft w:val="0"/>
                                  <w:marRight w:val="0"/>
                                  <w:marTop w:val="0"/>
                                  <w:marBottom w:val="0"/>
                                  <w:divBdr>
                                    <w:top w:val="none" w:sz="0" w:space="0" w:color="auto"/>
                                    <w:left w:val="none" w:sz="0" w:space="0" w:color="auto"/>
                                    <w:bottom w:val="none" w:sz="0" w:space="0" w:color="auto"/>
                                    <w:right w:val="none" w:sz="0" w:space="0" w:color="auto"/>
                                  </w:divBdr>
                                </w:div>
                                <w:div w:id="243799937">
                                  <w:marLeft w:val="0"/>
                                  <w:marRight w:val="0"/>
                                  <w:marTop w:val="0"/>
                                  <w:marBottom w:val="0"/>
                                  <w:divBdr>
                                    <w:top w:val="none" w:sz="0" w:space="0" w:color="auto"/>
                                    <w:left w:val="none" w:sz="0" w:space="0" w:color="auto"/>
                                    <w:bottom w:val="none" w:sz="0" w:space="0" w:color="auto"/>
                                    <w:right w:val="none" w:sz="0" w:space="0" w:color="auto"/>
                                  </w:divBdr>
                                </w:div>
                                <w:div w:id="1008680419">
                                  <w:marLeft w:val="0"/>
                                  <w:marRight w:val="0"/>
                                  <w:marTop w:val="0"/>
                                  <w:marBottom w:val="0"/>
                                  <w:divBdr>
                                    <w:top w:val="none" w:sz="0" w:space="0" w:color="auto"/>
                                    <w:left w:val="none" w:sz="0" w:space="0" w:color="auto"/>
                                    <w:bottom w:val="none" w:sz="0" w:space="0" w:color="auto"/>
                                    <w:right w:val="none" w:sz="0" w:space="0" w:color="auto"/>
                                  </w:divBdr>
                                </w:div>
                                <w:div w:id="1442917249">
                                  <w:marLeft w:val="0"/>
                                  <w:marRight w:val="0"/>
                                  <w:marTop w:val="0"/>
                                  <w:marBottom w:val="0"/>
                                  <w:divBdr>
                                    <w:top w:val="none" w:sz="0" w:space="0" w:color="auto"/>
                                    <w:left w:val="none" w:sz="0" w:space="0" w:color="auto"/>
                                    <w:bottom w:val="none" w:sz="0" w:space="0" w:color="auto"/>
                                    <w:right w:val="none" w:sz="0" w:space="0" w:color="auto"/>
                                  </w:divBdr>
                                </w:div>
                                <w:div w:id="341858133">
                                  <w:marLeft w:val="0"/>
                                  <w:marRight w:val="0"/>
                                  <w:marTop w:val="0"/>
                                  <w:marBottom w:val="0"/>
                                  <w:divBdr>
                                    <w:top w:val="none" w:sz="0" w:space="0" w:color="auto"/>
                                    <w:left w:val="none" w:sz="0" w:space="0" w:color="auto"/>
                                    <w:bottom w:val="none" w:sz="0" w:space="0" w:color="auto"/>
                                    <w:right w:val="none" w:sz="0" w:space="0" w:color="auto"/>
                                  </w:divBdr>
                                </w:div>
                                <w:div w:id="1820883334">
                                  <w:marLeft w:val="0"/>
                                  <w:marRight w:val="0"/>
                                  <w:marTop w:val="0"/>
                                  <w:marBottom w:val="0"/>
                                  <w:divBdr>
                                    <w:top w:val="none" w:sz="0" w:space="0" w:color="auto"/>
                                    <w:left w:val="none" w:sz="0" w:space="0" w:color="auto"/>
                                    <w:bottom w:val="none" w:sz="0" w:space="0" w:color="auto"/>
                                    <w:right w:val="none" w:sz="0" w:space="0" w:color="auto"/>
                                  </w:divBdr>
                                </w:div>
                                <w:div w:id="1092899844">
                                  <w:marLeft w:val="0"/>
                                  <w:marRight w:val="0"/>
                                  <w:marTop w:val="0"/>
                                  <w:marBottom w:val="0"/>
                                  <w:divBdr>
                                    <w:top w:val="none" w:sz="0" w:space="0" w:color="auto"/>
                                    <w:left w:val="none" w:sz="0" w:space="0" w:color="auto"/>
                                    <w:bottom w:val="none" w:sz="0" w:space="0" w:color="auto"/>
                                    <w:right w:val="none" w:sz="0" w:space="0" w:color="auto"/>
                                  </w:divBdr>
                                </w:div>
                                <w:div w:id="1256743159">
                                  <w:marLeft w:val="0"/>
                                  <w:marRight w:val="0"/>
                                  <w:marTop w:val="0"/>
                                  <w:marBottom w:val="0"/>
                                  <w:divBdr>
                                    <w:top w:val="none" w:sz="0" w:space="0" w:color="auto"/>
                                    <w:left w:val="none" w:sz="0" w:space="0" w:color="auto"/>
                                    <w:bottom w:val="none" w:sz="0" w:space="0" w:color="auto"/>
                                    <w:right w:val="none" w:sz="0" w:space="0" w:color="auto"/>
                                  </w:divBdr>
                                </w:div>
                                <w:div w:id="398291981">
                                  <w:marLeft w:val="0"/>
                                  <w:marRight w:val="0"/>
                                  <w:marTop w:val="0"/>
                                  <w:marBottom w:val="0"/>
                                  <w:divBdr>
                                    <w:top w:val="none" w:sz="0" w:space="0" w:color="auto"/>
                                    <w:left w:val="none" w:sz="0" w:space="0" w:color="auto"/>
                                    <w:bottom w:val="none" w:sz="0" w:space="0" w:color="auto"/>
                                    <w:right w:val="none" w:sz="0" w:space="0" w:color="auto"/>
                                  </w:divBdr>
                                </w:div>
                                <w:div w:id="1255821608">
                                  <w:marLeft w:val="0"/>
                                  <w:marRight w:val="0"/>
                                  <w:marTop w:val="0"/>
                                  <w:marBottom w:val="0"/>
                                  <w:divBdr>
                                    <w:top w:val="none" w:sz="0" w:space="0" w:color="auto"/>
                                    <w:left w:val="none" w:sz="0" w:space="0" w:color="auto"/>
                                    <w:bottom w:val="none" w:sz="0" w:space="0" w:color="auto"/>
                                    <w:right w:val="none" w:sz="0" w:space="0" w:color="auto"/>
                                  </w:divBdr>
                                </w:div>
                                <w:div w:id="115562269">
                                  <w:marLeft w:val="0"/>
                                  <w:marRight w:val="0"/>
                                  <w:marTop w:val="0"/>
                                  <w:marBottom w:val="0"/>
                                  <w:divBdr>
                                    <w:top w:val="none" w:sz="0" w:space="0" w:color="auto"/>
                                    <w:left w:val="none" w:sz="0" w:space="0" w:color="auto"/>
                                    <w:bottom w:val="none" w:sz="0" w:space="0" w:color="auto"/>
                                    <w:right w:val="none" w:sz="0" w:space="0" w:color="auto"/>
                                  </w:divBdr>
                                </w:div>
                                <w:div w:id="359547629">
                                  <w:marLeft w:val="0"/>
                                  <w:marRight w:val="0"/>
                                  <w:marTop w:val="0"/>
                                  <w:marBottom w:val="0"/>
                                  <w:divBdr>
                                    <w:top w:val="none" w:sz="0" w:space="0" w:color="auto"/>
                                    <w:left w:val="none" w:sz="0" w:space="0" w:color="auto"/>
                                    <w:bottom w:val="none" w:sz="0" w:space="0" w:color="auto"/>
                                    <w:right w:val="none" w:sz="0" w:space="0" w:color="auto"/>
                                  </w:divBdr>
                                </w:div>
                                <w:div w:id="134298317">
                                  <w:marLeft w:val="0"/>
                                  <w:marRight w:val="0"/>
                                  <w:marTop w:val="0"/>
                                  <w:marBottom w:val="0"/>
                                  <w:divBdr>
                                    <w:top w:val="none" w:sz="0" w:space="0" w:color="auto"/>
                                    <w:left w:val="none" w:sz="0" w:space="0" w:color="auto"/>
                                    <w:bottom w:val="none" w:sz="0" w:space="0" w:color="auto"/>
                                    <w:right w:val="none" w:sz="0" w:space="0" w:color="auto"/>
                                  </w:divBdr>
                                </w:div>
                                <w:div w:id="1927811202">
                                  <w:marLeft w:val="0"/>
                                  <w:marRight w:val="0"/>
                                  <w:marTop w:val="0"/>
                                  <w:marBottom w:val="0"/>
                                  <w:divBdr>
                                    <w:top w:val="none" w:sz="0" w:space="0" w:color="auto"/>
                                    <w:left w:val="none" w:sz="0" w:space="0" w:color="auto"/>
                                    <w:bottom w:val="none" w:sz="0" w:space="0" w:color="auto"/>
                                    <w:right w:val="none" w:sz="0" w:space="0" w:color="auto"/>
                                  </w:divBdr>
                                </w:div>
                                <w:div w:id="1732384865">
                                  <w:marLeft w:val="0"/>
                                  <w:marRight w:val="0"/>
                                  <w:marTop w:val="0"/>
                                  <w:marBottom w:val="0"/>
                                  <w:divBdr>
                                    <w:top w:val="none" w:sz="0" w:space="0" w:color="auto"/>
                                    <w:left w:val="none" w:sz="0" w:space="0" w:color="auto"/>
                                    <w:bottom w:val="none" w:sz="0" w:space="0" w:color="auto"/>
                                    <w:right w:val="none" w:sz="0" w:space="0" w:color="auto"/>
                                  </w:divBdr>
                                </w:div>
                                <w:div w:id="1421296110">
                                  <w:marLeft w:val="0"/>
                                  <w:marRight w:val="0"/>
                                  <w:marTop w:val="0"/>
                                  <w:marBottom w:val="0"/>
                                  <w:divBdr>
                                    <w:top w:val="none" w:sz="0" w:space="0" w:color="auto"/>
                                    <w:left w:val="none" w:sz="0" w:space="0" w:color="auto"/>
                                    <w:bottom w:val="none" w:sz="0" w:space="0" w:color="auto"/>
                                    <w:right w:val="none" w:sz="0" w:space="0" w:color="auto"/>
                                  </w:divBdr>
                                </w:div>
                                <w:div w:id="1730181811">
                                  <w:marLeft w:val="0"/>
                                  <w:marRight w:val="0"/>
                                  <w:marTop w:val="0"/>
                                  <w:marBottom w:val="0"/>
                                  <w:divBdr>
                                    <w:top w:val="none" w:sz="0" w:space="0" w:color="auto"/>
                                    <w:left w:val="none" w:sz="0" w:space="0" w:color="auto"/>
                                    <w:bottom w:val="none" w:sz="0" w:space="0" w:color="auto"/>
                                    <w:right w:val="none" w:sz="0" w:space="0" w:color="auto"/>
                                  </w:divBdr>
                                </w:div>
                                <w:div w:id="1310983232">
                                  <w:marLeft w:val="0"/>
                                  <w:marRight w:val="0"/>
                                  <w:marTop w:val="0"/>
                                  <w:marBottom w:val="0"/>
                                  <w:divBdr>
                                    <w:top w:val="none" w:sz="0" w:space="0" w:color="auto"/>
                                    <w:left w:val="none" w:sz="0" w:space="0" w:color="auto"/>
                                    <w:bottom w:val="none" w:sz="0" w:space="0" w:color="auto"/>
                                    <w:right w:val="none" w:sz="0" w:space="0" w:color="auto"/>
                                  </w:divBdr>
                                </w:div>
                                <w:div w:id="452748675">
                                  <w:marLeft w:val="0"/>
                                  <w:marRight w:val="0"/>
                                  <w:marTop w:val="0"/>
                                  <w:marBottom w:val="0"/>
                                  <w:divBdr>
                                    <w:top w:val="none" w:sz="0" w:space="0" w:color="auto"/>
                                    <w:left w:val="none" w:sz="0" w:space="0" w:color="auto"/>
                                    <w:bottom w:val="none" w:sz="0" w:space="0" w:color="auto"/>
                                    <w:right w:val="none" w:sz="0" w:space="0" w:color="auto"/>
                                  </w:divBdr>
                                </w:div>
                                <w:div w:id="178081987">
                                  <w:marLeft w:val="0"/>
                                  <w:marRight w:val="0"/>
                                  <w:marTop w:val="0"/>
                                  <w:marBottom w:val="0"/>
                                  <w:divBdr>
                                    <w:top w:val="none" w:sz="0" w:space="0" w:color="auto"/>
                                    <w:left w:val="none" w:sz="0" w:space="0" w:color="auto"/>
                                    <w:bottom w:val="none" w:sz="0" w:space="0" w:color="auto"/>
                                    <w:right w:val="none" w:sz="0" w:space="0" w:color="auto"/>
                                  </w:divBdr>
                                </w:div>
                                <w:div w:id="1650286929">
                                  <w:marLeft w:val="0"/>
                                  <w:marRight w:val="0"/>
                                  <w:marTop w:val="0"/>
                                  <w:marBottom w:val="0"/>
                                  <w:divBdr>
                                    <w:top w:val="none" w:sz="0" w:space="0" w:color="auto"/>
                                    <w:left w:val="none" w:sz="0" w:space="0" w:color="auto"/>
                                    <w:bottom w:val="none" w:sz="0" w:space="0" w:color="auto"/>
                                    <w:right w:val="none" w:sz="0" w:space="0" w:color="auto"/>
                                  </w:divBdr>
                                </w:div>
                                <w:div w:id="8410396">
                                  <w:marLeft w:val="0"/>
                                  <w:marRight w:val="0"/>
                                  <w:marTop w:val="0"/>
                                  <w:marBottom w:val="0"/>
                                  <w:divBdr>
                                    <w:top w:val="none" w:sz="0" w:space="0" w:color="auto"/>
                                    <w:left w:val="none" w:sz="0" w:space="0" w:color="auto"/>
                                    <w:bottom w:val="none" w:sz="0" w:space="0" w:color="auto"/>
                                    <w:right w:val="none" w:sz="0" w:space="0" w:color="auto"/>
                                  </w:divBdr>
                                </w:div>
                                <w:div w:id="1153789112">
                                  <w:marLeft w:val="0"/>
                                  <w:marRight w:val="0"/>
                                  <w:marTop w:val="0"/>
                                  <w:marBottom w:val="0"/>
                                  <w:divBdr>
                                    <w:top w:val="none" w:sz="0" w:space="0" w:color="auto"/>
                                    <w:left w:val="none" w:sz="0" w:space="0" w:color="auto"/>
                                    <w:bottom w:val="none" w:sz="0" w:space="0" w:color="auto"/>
                                    <w:right w:val="none" w:sz="0" w:space="0" w:color="auto"/>
                                  </w:divBdr>
                                </w:div>
                                <w:div w:id="1778714297">
                                  <w:marLeft w:val="0"/>
                                  <w:marRight w:val="0"/>
                                  <w:marTop w:val="0"/>
                                  <w:marBottom w:val="0"/>
                                  <w:divBdr>
                                    <w:top w:val="none" w:sz="0" w:space="0" w:color="auto"/>
                                    <w:left w:val="none" w:sz="0" w:space="0" w:color="auto"/>
                                    <w:bottom w:val="none" w:sz="0" w:space="0" w:color="auto"/>
                                    <w:right w:val="none" w:sz="0" w:space="0" w:color="auto"/>
                                  </w:divBdr>
                                </w:div>
                                <w:div w:id="1862426317">
                                  <w:marLeft w:val="0"/>
                                  <w:marRight w:val="0"/>
                                  <w:marTop w:val="0"/>
                                  <w:marBottom w:val="0"/>
                                  <w:divBdr>
                                    <w:top w:val="none" w:sz="0" w:space="0" w:color="auto"/>
                                    <w:left w:val="none" w:sz="0" w:space="0" w:color="auto"/>
                                    <w:bottom w:val="none" w:sz="0" w:space="0" w:color="auto"/>
                                    <w:right w:val="none" w:sz="0" w:space="0" w:color="auto"/>
                                  </w:divBdr>
                                </w:div>
                                <w:div w:id="1924290986">
                                  <w:marLeft w:val="0"/>
                                  <w:marRight w:val="0"/>
                                  <w:marTop w:val="0"/>
                                  <w:marBottom w:val="0"/>
                                  <w:divBdr>
                                    <w:top w:val="none" w:sz="0" w:space="0" w:color="auto"/>
                                    <w:left w:val="none" w:sz="0" w:space="0" w:color="auto"/>
                                    <w:bottom w:val="none" w:sz="0" w:space="0" w:color="auto"/>
                                    <w:right w:val="none" w:sz="0" w:space="0" w:color="auto"/>
                                  </w:divBdr>
                                </w:div>
                                <w:div w:id="17239002">
                                  <w:marLeft w:val="0"/>
                                  <w:marRight w:val="0"/>
                                  <w:marTop w:val="0"/>
                                  <w:marBottom w:val="0"/>
                                  <w:divBdr>
                                    <w:top w:val="none" w:sz="0" w:space="0" w:color="auto"/>
                                    <w:left w:val="none" w:sz="0" w:space="0" w:color="auto"/>
                                    <w:bottom w:val="none" w:sz="0" w:space="0" w:color="auto"/>
                                    <w:right w:val="none" w:sz="0" w:space="0" w:color="auto"/>
                                  </w:divBdr>
                                </w:div>
                                <w:div w:id="820774315">
                                  <w:marLeft w:val="0"/>
                                  <w:marRight w:val="0"/>
                                  <w:marTop w:val="0"/>
                                  <w:marBottom w:val="0"/>
                                  <w:divBdr>
                                    <w:top w:val="none" w:sz="0" w:space="0" w:color="auto"/>
                                    <w:left w:val="none" w:sz="0" w:space="0" w:color="auto"/>
                                    <w:bottom w:val="none" w:sz="0" w:space="0" w:color="auto"/>
                                    <w:right w:val="none" w:sz="0" w:space="0" w:color="auto"/>
                                  </w:divBdr>
                                </w:div>
                                <w:div w:id="179708936">
                                  <w:marLeft w:val="0"/>
                                  <w:marRight w:val="0"/>
                                  <w:marTop w:val="0"/>
                                  <w:marBottom w:val="0"/>
                                  <w:divBdr>
                                    <w:top w:val="none" w:sz="0" w:space="0" w:color="auto"/>
                                    <w:left w:val="none" w:sz="0" w:space="0" w:color="auto"/>
                                    <w:bottom w:val="none" w:sz="0" w:space="0" w:color="auto"/>
                                    <w:right w:val="none" w:sz="0" w:space="0" w:color="auto"/>
                                  </w:divBdr>
                                </w:div>
                                <w:div w:id="1462646533">
                                  <w:marLeft w:val="0"/>
                                  <w:marRight w:val="0"/>
                                  <w:marTop w:val="0"/>
                                  <w:marBottom w:val="0"/>
                                  <w:divBdr>
                                    <w:top w:val="none" w:sz="0" w:space="0" w:color="auto"/>
                                    <w:left w:val="none" w:sz="0" w:space="0" w:color="auto"/>
                                    <w:bottom w:val="none" w:sz="0" w:space="0" w:color="auto"/>
                                    <w:right w:val="none" w:sz="0" w:space="0" w:color="auto"/>
                                  </w:divBdr>
                                </w:div>
                                <w:div w:id="1231500863">
                                  <w:marLeft w:val="0"/>
                                  <w:marRight w:val="0"/>
                                  <w:marTop w:val="0"/>
                                  <w:marBottom w:val="0"/>
                                  <w:divBdr>
                                    <w:top w:val="none" w:sz="0" w:space="0" w:color="auto"/>
                                    <w:left w:val="none" w:sz="0" w:space="0" w:color="auto"/>
                                    <w:bottom w:val="none" w:sz="0" w:space="0" w:color="auto"/>
                                    <w:right w:val="none" w:sz="0" w:space="0" w:color="auto"/>
                                  </w:divBdr>
                                </w:div>
                                <w:div w:id="474683467">
                                  <w:marLeft w:val="0"/>
                                  <w:marRight w:val="0"/>
                                  <w:marTop w:val="0"/>
                                  <w:marBottom w:val="0"/>
                                  <w:divBdr>
                                    <w:top w:val="none" w:sz="0" w:space="0" w:color="auto"/>
                                    <w:left w:val="none" w:sz="0" w:space="0" w:color="auto"/>
                                    <w:bottom w:val="none" w:sz="0" w:space="0" w:color="auto"/>
                                    <w:right w:val="none" w:sz="0" w:space="0" w:color="auto"/>
                                  </w:divBdr>
                                </w:div>
                                <w:div w:id="2092577206">
                                  <w:marLeft w:val="0"/>
                                  <w:marRight w:val="0"/>
                                  <w:marTop w:val="0"/>
                                  <w:marBottom w:val="0"/>
                                  <w:divBdr>
                                    <w:top w:val="none" w:sz="0" w:space="0" w:color="auto"/>
                                    <w:left w:val="none" w:sz="0" w:space="0" w:color="auto"/>
                                    <w:bottom w:val="none" w:sz="0" w:space="0" w:color="auto"/>
                                    <w:right w:val="none" w:sz="0" w:space="0" w:color="auto"/>
                                  </w:divBdr>
                                </w:div>
                                <w:div w:id="475802550">
                                  <w:marLeft w:val="0"/>
                                  <w:marRight w:val="0"/>
                                  <w:marTop w:val="0"/>
                                  <w:marBottom w:val="0"/>
                                  <w:divBdr>
                                    <w:top w:val="none" w:sz="0" w:space="0" w:color="auto"/>
                                    <w:left w:val="none" w:sz="0" w:space="0" w:color="auto"/>
                                    <w:bottom w:val="none" w:sz="0" w:space="0" w:color="auto"/>
                                    <w:right w:val="none" w:sz="0" w:space="0" w:color="auto"/>
                                  </w:divBdr>
                                </w:div>
                                <w:div w:id="1796363699">
                                  <w:marLeft w:val="0"/>
                                  <w:marRight w:val="0"/>
                                  <w:marTop w:val="0"/>
                                  <w:marBottom w:val="0"/>
                                  <w:divBdr>
                                    <w:top w:val="none" w:sz="0" w:space="0" w:color="auto"/>
                                    <w:left w:val="none" w:sz="0" w:space="0" w:color="auto"/>
                                    <w:bottom w:val="none" w:sz="0" w:space="0" w:color="auto"/>
                                    <w:right w:val="none" w:sz="0" w:space="0" w:color="auto"/>
                                  </w:divBdr>
                                </w:div>
                                <w:div w:id="1239171612">
                                  <w:marLeft w:val="0"/>
                                  <w:marRight w:val="0"/>
                                  <w:marTop w:val="0"/>
                                  <w:marBottom w:val="0"/>
                                  <w:divBdr>
                                    <w:top w:val="none" w:sz="0" w:space="0" w:color="auto"/>
                                    <w:left w:val="none" w:sz="0" w:space="0" w:color="auto"/>
                                    <w:bottom w:val="none" w:sz="0" w:space="0" w:color="auto"/>
                                    <w:right w:val="none" w:sz="0" w:space="0" w:color="auto"/>
                                  </w:divBdr>
                                </w:div>
                                <w:div w:id="1289359167">
                                  <w:marLeft w:val="0"/>
                                  <w:marRight w:val="0"/>
                                  <w:marTop w:val="0"/>
                                  <w:marBottom w:val="0"/>
                                  <w:divBdr>
                                    <w:top w:val="none" w:sz="0" w:space="0" w:color="auto"/>
                                    <w:left w:val="none" w:sz="0" w:space="0" w:color="auto"/>
                                    <w:bottom w:val="none" w:sz="0" w:space="0" w:color="auto"/>
                                    <w:right w:val="none" w:sz="0" w:space="0" w:color="auto"/>
                                  </w:divBdr>
                                </w:div>
                                <w:div w:id="1923028291">
                                  <w:marLeft w:val="0"/>
                                  <w:marRight w:val="0"/>
                                  <w:marTop w:val="0"/>
                                  <w:marBottom w:val="0"/>
                                  <w:divBdr>
                                    <w:top w:val="none" w:sz="0" w:space="0" w:color="auto"/>
                                    <w:left w:val="none" w:sz="0" w:space="0" w:color="auto"/>
                                    <w:bottom w:val="none" w:sz="0" w:space="0" w:color="auto"/>
                                    <w:right w:val="none" w:sz="0" w:space="0" w:color="auto"/>
                                  </w:divBdr>
                                </w:div>
                                <w:div w:id="1152874101">
                                  <w:marLeft w:val="0"/>
                                  <w:marRight w:val="0"/>
                                  <w:marTop w:val="0"/>
                                  <w:marBottom w:val="0"/>
                                  <w:divBdr>
                                    <w:top w:val="none" w:sz="0" w:space="0" w:color="auto"/>
                                    <w:left w:val="none" w:sz="0" w:space="0" w:color="auto"/>
                                    <w:bottom w:val="none" w:sz="0" w:space="0" w:color="auto"/>
                                    <w:right w:val="none" w:sz="0" w:space="0" w:color="auto"/>
                                  </w:divBdr>
                                </w:div>
                                <w:div w:id="614094594">
                                  <w:marLeft w:val="0"/>
                                  <w:marRight w:val="0"/>
                                  <w:marTop w:val="0"/>
                                  <w:marBottom w:val="0"/>
                                  <w:divBdr>
                                    <w:top w:val="none" w:sz="0" w:space="0" w:color="auto"/>
                                    <w:left w:val="none" w:sz="0" w:space="0" w:color="auto"/>
                                    <w:bottom w:val="none" w:sz="0" w:space="0" w:color="auto"/>
                                    <w:right w:val="none" w:sz="0" w:space="0" w:color="auto"/>
                                  </w:divBdr>
                                </w:div>
                                <w:div w:id="260798024">
                                  <w:marLeft w:val="0"/>
                                  <w:marRight w:val="0"/>
                                  <w:marTop w:val="0"/>
                                  <w:marBottom w:val="0"/>
                                  <w:divBdr>
                                    <w:top w:val="none" w:sz="0" w:space="0" w:color="auto"/>
                                    <w:left w:val="none" w:sz="0" w:space="0" w:color="auto"/>
                                    <w:bottom w:val="none" w:sz="0" w:space="0" w:color="auto"/>
                                    <w:right w:val="none" w:sz="0" w:space="0" w:color="auto"/>
                                  </w:divBdr>
                                </w:div>
                                <w:div w:id="1479690357">
                                  <w:marLeft w:val="0"/>
                                  <w:marRight w:val="0"/>
                                  <w:marTop w:val="0"/>
                                  <w:marBottom w:val="0"/>
                                  <w:divBdr>
                                    <w:top w:val="none" w:sz="0" w:space="0" w:color="auto"/>
                                    <w:left w:val="none" w:sz="0" w:space="0" w:color="auto"/>
                                    <w:bottom w:val="none" w:sz="0" w:space="0" w:color="auto"/>
                                    <w:right w:val="none" w:sz="0" w:space="0" w:color="auto"/>
                                  </w:divBdr>
                                </w:div>
                                <w:div w:id="1576620442">
                                  <w:marLeft w:val="0"/>
                                  <w:marRight w:val="0"/>
                                  <w:marTop w:val="0"/>
                                  <w:marBottom w:val="0"/>
                                  <w:divBdr>
                                    <w:top w:val="none" w:sz="0" w:space="0" w:color="auto"/>
                                    <w:left w:val="none" w:sz="0" w:space="0" w:color="auto"/>
                                    <w:bottom w:val="none" w:sz="0" w:space="0" w:color="auto"/>
                                    <w:right w:val="none" w:sz="0" w:space="0" w:color="auto"/>
                                  </w:divBdr>
                                </w:div>
                                <w:div w:id="380248514">
                                  <w:marLeft w:val="0"/>
                                  <w:marRight w:val="0"/>
                                  <w:marTop w:val="0"/>
                                  <w:marBottom w:val="0"/>
                                  <w:divBdr>
                                    <w:top w:val="none" w:sz="0" w:space="0" w:color="auto"/>
                                    <w:left w:val="none" w:sz="0" w:space="0" w:color="auto"/>
                                    <w:bottom w:val="none" w:sz="0" w:space="0" w:color="auto"/>
                                    <w:right w:val="none" w:sz="0" w:space="0" w:color="auto"/>
                                  </w:divBdr>
                                </w:div>
                                <w:div w:id="262306025">
                                  <w:marLeft w:val="0"/>
                                  <w:marRight w:val="0"/>
                                  <w:marTop w:val="0"/>
                                  <w:marBottom w:val="0"/>
                                  <w:divBdr>
                                    <w:top w:val="none" w:sz="0" w:space="0" w:color="auto"/>
                                    <w:left w:val="none" w:sz="0" w:space="0" w:color="auto"/>
                                    <w:bottom w:val="none" w:sz="0" w:space="0" w:color="auto"/>
                                    <w:right w:val="none" w:sz="0" w:space="0" w:color="auto"/>
                                  </w:divBdr>
                                </w:div>
                                <w:div w:id="881476760">
                                  <w:marLeft w:val="0"/>
                                  <w:marRight w:val="0"/>
                                  <w:marTop w:val="0"/>
                                  <w:marBottom w:val="0"/>
                                  <w:divBdr>
                                    <w:top w:val="none" w:sz="0" w:space="0" w:color="auto"/>
                                    <w:left w:val="none" w:sz="0" w:space="0" w:color="auto"/>
                                    <w:bottom w:val="none" w:sz="0" w:space="0" w:color="auto"/>
                                    <w:right w:val="none" w:sz="0" w:space="0" w:color="auto"/>
                                  </w:divBdr>
                                </w:div>
                                <w:div w:id="253906547">
                                  <w:marLeft w:val="0"/>
                                  <w:marRight w:val="0"/>
                                  <w:marTop w:val="0"/>
                                  <w:marBottom w:val="0"/>
                                  <w:divBdr>
                                    <w:top w:val="none" w:sz="0" w:space="0" w:color="auto"/>
                                    <w:left w:val="none" w:sz="0" w:space="0" w:color="auto"/>
                                    <w:bottom w:val="none" w:sz="0" w:space="0" w:color="auto"/>
                                    <w:right w:val="none" w:sz="0" w:space="0" w:color="auto"/>
                                  </w:divBdr>
                                </w:div>
                                <w:div w:id="642391250">
                                  <w:marLeft w:val="0"/>
                                  <w:marRight w:val="0"/>
                                  <w:marTop w:val="0"/>
                                  <w:marBottom w:val="0"/>
                                  <w:divBdr>
                                    <w:top w:val="none" w:sz="0" w:space="0" w:color="auto"/>
                                    <w:left w:val="none" w:sz="0" w:space="0" w:color="auto"/>
                                    <w:bottom w:val="none" w:sz="0" w:space="0" w:color="auto"/>
                                    <w:right w:val="none" w:sz="0" w:space="0" w:color="auto"/>
                                  </w:divBdr>
                                </w:div>
                                <w:div w:id="1065420664">
                                  <w:marLeft w:val="0"/>
                                  <w:marRight w:val="0"/>
                                  <w:marTop w:val="0"/>
                                  <w:marBottom w:val="0"/>
                                  <w:divBdr>
                                    <w:top w:val="none" w:sz="0" w:space="0" w:color="auto"/>
                                    <w:left w:val="none" w:sz="0" w:space="0" w:color="auto"/>
                                    <w:bottom w:val="none" w:sz="0" w:space="0" w:color="auto"/>
                                    <w:right w:val="none" w:sz="0" w:space="0" w:color="auto"/>
                                  </w:divBdr>
                                </w:div>
                                <w:div w:id="488250799">
                                  <w:marLeft w:val="0"/>
                                  <w:marRight w:val="0"/>
                                  <w:marTop w:val="0"/>
                                  <w:marBottom w:val="0"/>
                                  <w:divBdr>
                                    <w:top w:val="none" w:sz="0" w:space="0" w:color="auto"/>
                                    <w:left w:val="none" w:sz="0" w:space="0" w:color="auto"/>
                                    <w:bottom w:val="none" w:sz="0" w:space="0" w:color="auto"/>
                                    <w:right w:val="none" w:sz="0" w:space="0" w:color="auto"/>
                                  </w:divBdr>
                                </w:div>
                                <w:div w:id="1514220070">
                                  <w:marLeft w:val="0"/>
                                  <w:marRight w:val="0"/>
                                  <w:marTop w:val="0"/>
                                  <w:marBottom w:val="0"/>
                                  <w:divBdr>
                                    <w:top w:val="none" w:sz="0" w:space="0" w:color="auto"/>
                                    <w:left w:val="none" w:sz="0" w:space="0" w:color="auto"/>
                                    <w:bottom w:val="none" w:sz="0" w:space="0" w:color="auto"/>
                                    <w:right w:val="none" w:sz="0" w:space="0" w:color="auto"/>
                                  </w:divBdr>
                                </w:div>
                                <w:div w:id="1981835581">
                                  <w:marLeft w:val="0"/>
                                  <w:marRight w:val="0"/>
                                  <w:marTop w:val="0"/>
                                  <w:marBottom w:val="0"/>
                                  <w:divBdr>
                                    <w:top w:val="none" w:sz="0" w:space="0" w:color="auto"/>
                                    <w:left w:val="none" w:sz="0" w:space="0" w:color="auto"/>
                                    <w:bottom w:val="none" w:sz="0" w:space="0" w:color="auto"/>
                                    <w:right w:val="none" w:sz="0" w:space="0" w:color="auto"/>
                                  </w:divBdr>
                                </w:div>
                                <w:div w:id="2079671132">
                                  <w:marLeft w:val="0"/>
                                  <w:marRight w:val="0"/>
                                  <w:marTop w:val="0"/>
                                  <w:marBottom w:val="0"/>
                                  <w:divBdr>
                                    <w:top w:val="none" w:sz="0" w:space="0" w:color="auto"/>
                                    <w:left w:val="none" w:sz="0" w:space="0" w:color="auto"/>
                                    <w:bottom w:val="none" w:sz="0" w:space="0" w:color="auto"/>
                                    <w:right w:val="none" w:sz="0" w:space="0" w:color="auto"/>
                                  </w:divBdr>
                                </w:div>
                                <w:div w:id="1193567434">
                                  <w:marLeft w:val="0"/>
                                  <w:marRight w:val="0"/>
                                  <w:marTop w:val="0"/>
                                  <w:marBottom w:val="0"/>
                                  <w:divBdr>
                                    <w:top w:val="none" w:sz="0" w:space="0" w:color="auto"/>
                                    <w:left w:val="none" w:sz="0" w:space="0" w:color="auto"/>
                                    <w:bottom w:val="none" w:sz="0" w:space="0" w:color="auto"/>
                                    <w:right w:val="none" w:sz="0" w:space="0" w:color="auto"/>
                                  </w:divBdr>
                                </w:div>
                                <w:div w:id="1143737373">
                                  <w:marLeft w:val="0"/>
                                  <w:marRight w:val="0"/>
                                  <w:marTop w:val="0"/>
                                  <w:marBottom w:val="0"/>
                                  <w:divBdr>
                                    <w:top w:val="none" w:sz="0" w:space="0" w:color="auto"/>
                                    <w:left w:val="none" w:sz="0" w:space="0" w:color="auto"/>
                                    <w:bottom w:val="none" w:sz="0" w:space="0" w:color="auto"/>
                                    <w:right w:val="none" w:sz="0" w:space="0" w:color="auto"/>
                                  </w:divBdr>
                                </w:div>
                                <w:div w:id="794370743">
                                  <w:marLeft w:val="0"/>
                                  <w:marRight w:val="0"/>
                                  <w:marTop w:val="0"/>
                                  <w:marBottom w:val="0"/>
                                  <w:divBdr>
                                    <w:top w:val="none" w:sz="0" w:space="0" w:color="auto"/>
                                    <w:left w:val="none" w:sz="0" w:space="0" w:color="auto"/>
                                    <w:bottom w:val="none" w:sz="0" w:space="0" w:color="auto"/>
                                    <w:right w:val="none" w:sz="0" w:space="0" w:color="auto"/>
                                  </w:divBdr>
                                </w:div>
                                <w:div w:id="1563904870">
                                  <w:marLeft w:val="0"/>
                                  <w:marRight w:val="0"/>
                                  <w:marTop w:val="0"/>
                                  <w:marBottom w:val="0"/>
                                  <w:divBdr>
                                    <w:top w:val="none" w:sz="0" w:space="0" w:color="auto"/>
                                    <w:left w:val="none" w:sz="0" w:space="0" w:color="auto"/>
                                    <w:bottom w:val="none" w:sz="0" w:space="0" w:color="auto"/>
                                    <w:right w:val="none" w:sz="0" w:space="0" w:color="auto"/>
                                  </w:divBdr>
                                </w:div>
                                <w:div w:id="412944115">
                                  <w:marLeft w:val="0"/>
                                  <w:marRight w:val="0"/>
                                  <w:marTop w:val="0"/>
                                  <w:marBottom w:val="0"/>
                                  <w:divBdr>
                                    <w:top w:val="none" w:sz="0" w:space="0" w:color="auto"/>
                                    <w:left w:val="none" w:sz="0" w:space="0" w:color="auto"/>
                                    <w:bottom w:val="none" w:sz="0" w:space="0" w:color="auto"/>
                                    <w:right w:val="none" w:sz="0" w:space="0" w:color="auto"/>
                                  </w:divBdr>
                                </w:div>
                                <w:div w:id="293482918">
                                  <w:marLeft w:val="0"/>
                                  <w:marRight w:val="0"/>
                                  <w:marTop w:val="0"/>
                                  <w:marBottom w:val="0"/>
                                  <w:divBdr>
                                    <w:top w:val="none" w:sz="0" w:space="0" w:color="auto"/>
                                    <w:left w:val="none" w:sz="0" w:space="0" w:color="auto"/>
                                    <w:bottom w:val="none" w:sz="0" w:space="0" w:color="auto"/>
                                    <w:right w:val="none" w:sz="0" w:space="0" w:color="auto"/>
                                  </w:divBdr>
                                </w:div>
                                <w:div w:id="1266811505">
                                  <w:marLeft w:val="0"/>
                                  <w:marRight w:val="0"/>
                                  <w:marTop w:val="0"/>
                                  <w:marBottom w:val="0"/>
                                  <w:divBdr>
                                    <w:top w:val="none" w:sz="0" w:space="0" w:color="auto"/>
                                    <w:left w:val="none" w:sz="0" w:space="0" w:color="auto"/>
                                    <w:bottom w:val="none" w:sz="0" w:space="0" w:color="auto"/>
                                    <w:right w:val="none" w:sz="0" w:space="0" w:color="auto"/>
                                  </w:divBdr>
                                </w:div>
                                <w:div w:id="951205412">
                                  <w:marLeft w:val="0"/>
                                  <w:marRight w:val="0"/>
                                  <w:marTop w:val="0"/>
                                  <w:marBottom w:val="0"/>
                                  <w:divBdr>
                                    <w:top w:val="none" w:sz="0" w:space="0" w:color="auto"/>
                                    <w:left w:val="none" w:sz="0" w:space="0" w:color="auto"/>
                                    <w:bottom w:val="none" w:sz="0" w:space="0" w:color="auto"/>
                                    <w:right w:val="none" w:sz="0" w:space="0" w:color="auto"/>
                                  </w:divBdr>
                                </w:div>
                                <w:div w:id="38672257">
                                  <w:marLeft w:val="0"/>
                                  <w:marRight w:val="0"/>
                                  <w:marTop w:val="0"/>
                                  <w:marBottom w:val="0"/>
                                  <w:divBdr>
                                    <w:top w:val="none" w:sz="0" w:space="0" w:color="auto"/>
                                    <w:left w:val="none" w:sz="0" w:space="0" w:color="auto"/>
                                    <w:bottom w:val="none" w:sz="0" w:space="0" w:color="auto"/>
                                    <w:right w:val="none" w:sz="0" w:space="0" w:color="auto"/>
                                  </w:divBdr>
                                </w:div>
                                <w:div w:id="1045836984">
                                  <w:marLeft w:val="0"/>
                                  <w:marRight w:val="0"/>
                                  <w:marTop w:val="0"/>
                                  <w:marBottom w:val="0"/>
                                  <w:divBdr>
                                    <w:top w:val="none" w:sz="0" w:space="0" w:color="auto"/>
                                    <w:left w:val="none" w:sz="0" w:space="0" w:color="auto"/>
                                    <w:bottom w:val="none" w:sz="0" w:space="0" w:color="auto"/>
                                    <w:right w:val="none" w:sz="0" w:space="0" w:color="auto"/>
                                  </w:divBdr>
                                </w:div>
                                <w:div w:id="367072796">
                                  <w:marLeft w:val="0"/>
                                  <w:marRight w:val="0"/>
                                  <w:marTop w:val="0"/>
                                  <w:marBottom w:val="0"/>
                                  <w:divBdr>
                                    <w:top w:val="none" w:sz="0" w:space="0" w:color="auto"/>
                                    <w:left w:val="none" w:sz="0" w:space="0" w:color="auto"/>
                                    <w:bottom w:val="none" w:sz="0" w:space="0" w:color="auto"/>
                                    <w:right w:val="none" w:sz="0" w:space="0" w:color="auto"/>
                                  </w:divBdr>
                                </w:div>
                                <w:div w:id="813833497">
                                  <w:marLeft w:val="0"/>
                                  <w:marRight w:val="0"/>
                                  <w:marTop w:val="0"/>
                                  <w:marBottom w:val="0"/>
                                  <w:divBdr>
                                    <w:top w:val="none" w:sz="0" w:space="0" w:color="auto"/>
                                    <w:left w:val="none" w:sz="0" w:space="0" w:color="auto"/>
                                    <w:bottom w:val="none" w:sz="0" w:space="0" w:color="auto"/>
                                    <w:right w:val="none" w:sz="0" w:space="0" w:color="auto"/>
                                  </w:divBdr>
                                </w:div>
                                <w:div w:id="1771313972">
                                  <w:marLeft w:val="0"/>
                                  <w:marRight w:val="0"/>
                                  <w:marTop w:val="0"/>
                                  <w:marBottom w:val="0"/>
                                  <w:divBdr>
                                    <w:top w:val="none" w:sz="0" w:space="0" w:color="auto"/>
                                    <w:left w:val="none" w:sz="0" w:space="0" w:color="auto"/>
                                    <w:bottom w:val="none" w:sz="0" w:space="0" w:color="auto"/>
                                    <w:right w:val="none" w:sz="0" w:space="0" w:color="auto"/>
                                  </w:divBdr>
                                </w:div>
                                <w:div w:id="842209883">
                                  <w:marLeft w:val="0"/>
                                  <w:marRight w:val="0"/>
                                  <w:marTop w:val="0"/>
                                  <w:marBottom w:val="0"/>
                                  <w:divBdr>
                                    <w:top w:val="none" w:sz="0" w:space="0" w:color="auto"/>
                                    <w:left w:val="none" w:sz="0" w:space="0" w:color="auto"/>
                                    <w:bottom w:val="none" w:sz="0" w:space="0" w:color="auto"/>
                                    <w:right w:val="none" w:sz="0" w:space="0" w:color="auto"/>
                                  </w:divBdr>
                                </w:div>
                                <w:div w:id="850292734">
                                  <w:marLeft w:val="0"/>
                                  <w:marRight w:val="0"/>
                                  <w:marTop w:val="0"/>
                                  <w:marBottom w:val="0"/>
                                  <w:divBdr>
                                    <w:top w:val="none" w:sz="0" w:space="0" w:color="auto"/>
                                    <w:left w:val="none" w:sz="0" w:space="0" w:color="auto"/>
                                    <w:bottom w:val="none" w:sz="0" w:space="0" w:color="auto"/>
                                    <w:right w:val="none" w:sz="0" w:space="0" w:color="auto"/>
                                  </w:divBdr>
                                </w:div>
                                <w:div w:id="351762378">
                                  <w:marLeft w:val="0"/>
                                  <w:marRight w:val="0"/>
                                  <w:marTop w:val="0"/>
                                  <w:marBottom w:val="0"/>
                                  <w:divBdr>
                                    <w:top w:val="none" w:sz="0" w:space="0" w:color="auto"/>
                                    <w:left w:val="none" w:sz="0" w:space="0" w:color="auto"/>
                                    <w:bottom w:val="none" w:sz="0" w:space="0" w:color="auto"/>
                                    <w:right w:val="none" w:sz="0" w:space="0" w:color="auto"/>
                                  </w:divBdr>
                                </w:div>
                                <w:div w:id="652756979">
                                  <w:marLeft w:val="0"/>
                                  <w:marRight w:val="0"/>
                                  <w:marTop w:val="0"/>
                                  <w:marBottom w:val="0"/>
                                  <w:divBdr>
                                    <w:top w:val="none" w:sz="0" w:space="0" w:color="auto"/>
                                    <w:left w:val="none" w:sz="0" w:space="0" w:color="auto"/>
                                    <w:bottom w:val="none" w:sz="0" w:space="0" w:color="auto"/>
                                    <w:right w:val="none" w:sz="0" w:space="0" w:color="auto"/>
                                  </w:divBdr>
                                </w:div>
                                <w:div w:id="1214200470">
                                  <w:marLeft w:val="0"/>
                                  <w:marRight w:val="0"/>
                                  <w:marTop w:val="0"/>
                                  <w:marBottom w:val="0"/>
                                  <w:divBdr>
                                    <w:top w:val="none" w:sz="0" w:space="0" w:color="auto"/>
                                    <w:left w:val="none" w:sz="0" w:space="0" w:color="auto"/>
                                    <w:bottom w:val="none" w:sz="0" w:space="0" w:color="auto"/>
                                    <w:right w:val="none" w:sz="0" w:space="0" w:color="auto"/>
                                  </w:divBdr>
                                </w:div>
                                <w:div w:id="621426992">
                                  <w:marLeft w:val="0"/>
                                  <w:marRight w:val="0"/>
                                  <w:marTop w:val="0"/>
                                  <w:marBottom w:val="0"/>
                                  <w:divBdr>
                                    <w:top w:val="none" w:sz="0" w:space="0" w:color="auto"/>
                                    <w:left w:val="none" w:sz="0" w:space="0" w:color="auto"/>
                                    <w:bottom w:val="none" w:sz="0" w:space="0" w:color="auto"/>
                                    <w:right w:val="none" w:sz="0" w:space="0" w:color="auto"/>
                                  </w:divBdr>
                                </w:div>
                                <w:div w:id="2045984927">
                                  <w:marLeft w:val="0"/>
                                  <w:marRight w:val="0"/>
                                  <w:marTop w:val="0"/>
                                  <w:marBottom w:val="0"/>
                                  <w:divBdr>
                                    <w:top w:val="none" w:sz="0" w:space="0" w:color="auto"/>
                                    <w:left w:val="none" w:sz="0" w:space="0" w:color="auto"/>
                                    <w:bottom w:val="none" w:sz="0" w:space="0" w:color="auto"/>
                                    <w:right w:val="none" w:sz="0" w:space="0" w:color="auto"/>
                                  </w:divBdr>
                                </w:div>
                                <w:div w:id="943878158">
                                  <w:marLeft w:val="0"/>
                                  <w:marRight w:val="0"/>
                                  <w:marTop w:val="0"/>
                                  <w:marBottom w:val="0"/>
                                  <w:divBdr>
                                    <w:top w:val="none" w:sz="0" w:space="0" w:color="auto"/>
                                    <w:left w:val="none" w:sz="0" w:space="0" w:color="auto"/>
                                    <w:bottom w:val="none" w:sz="0" w:space="0" w:color="auto"/>
                                    <w:right w:val="none" w:sz="0" w:space="0" w:color="auto"/>
                                  </w:divBdr>
                                </w:div>
                                <w:div w:id="1860240472">
                                  <w:marLeft w:val="0"/>
                                  <w:marRight w:val="0"/>
                                  <w:marTop w:val="0"/>
                                  <w:marBottom w:val="0"/>
                                  <w:divBdr>
                                    <w:top w:val="none" w:sz="0" w:space="0" w:color="auto"/>
                                    <w:left w:val="none" w:sz="0" w:space="0" w:color="auto"/>
                                    <w:bottom w:val="none" w:sz="0" w:space="0" w:color="auto"/>
                                    <w:right w:val="none" w:sz="0" w:space="0" w:color="auto"/>
                                  </w:divBdr>
                                </w:div>
                                <w:div w:id="701169830">
                                  <w:marLeft w:val="0"/>
                                  <w:marRight w:val="0"/>
                                  <w:marTop w:val="0"/>
                                  <w:marBottom w:val="0"/>
                                  <w:divBdr>
                                    <w:top w:val="none" w:sz="0" w:space="0" w:color="auto"/>
                                    <w:left w:val="none" w:sz="0" w:space="0" w:color="auto"/>
                                    <w:bottom w:val="none" w:sz="0" w:space="0" w:color="auto"/>
                                    <w:right w:val="none" w:sz="0" w:space="0" w:color="auto"/>
                                  </w:divBdr>
                                </w:div>
                                <w:div w:id="1897857161">
                                  <w:marLeft w:val="0"/>
                                  <w:marRight w:val="0"/>
                                  <w:marTop w:val="0"/>
                                  <w:marBottom w:val="0"/>
                                  <w:divBdr>
                                    <w:top w:val="none" w:sz="0" w:space="0" w:color="auto"/>
                                    <w:left w:val="none" w:sz="0" w:space="0" w:color="auto"/>
                                    <w:bottom w:val="none" w:sz="0" w:space="0" w:color="auto"/>
                                    <w:right w:val="none" w:sz="0" w:space="0" w:color="auto"/>
                                  </w:divBdr>
                                </w:div>
                                <w:div w:id="47534960">
                                  <w:marLeft w:val="0"/>
                                  <w:marRight w:val="0"/>
                                  <w:marTop w:val="0"/>
                                  <w:marBottom w:val="0"/>
                                  <w:divBdr>
                                    <w:top w:val="none" w:sz="0" w:space="0" w:color="auto"/>
                                    <w:left w:val="none" w:sz="0" w:space="0" w:color="auto"/>
                                    <w:bottom w:val="none" w:sz="0" w:space="0" w:color="auto"/>
                                    <w:right w:val="none" w:sz="0" w:space="0" w:color="auto"/>
                                  </w:divBdr>
                                </w:div>
                                <w:div w:id="298148272">
                                  <w:marLeft w:val="0"/>
                                  <w:marRight w:val="0"/>
                                  <w:marTop w:val="0"/>
                                  <w:marBottom w:val="0"/>
                                  <w:divBdr>
                                    <w:top w:val="none" w:sz="0" w:space="0" w:color="auto"/>
                                    <w:left w:val="none" w:sz="0" w:space="0" w:color="auto"/>
                                    <w:bottom w:val="none" w:sz="0" w:space="0" w:color="auto"/>
                                    <w:right w:val="none" w:sz="0" w:space="0" w:color="auto"/>
                                  </w:divBdr>
                                </w:div>
                                <w:div w:id="1030105131">
                                  <w:marLeft w:val="0"/>
                                  <w:marRight w:val="0"/>
                                  <w:marTop w:val="0"/>
                                  <w:marBottom w:val="0"/>
                                  <w:divBdr>
                                    <w:top w:val="none" w:sz="0" w:space="0" w:color="auto"/>
                                    <w:left w:val="none" w:sz="0" w:space="0" w:color="auto"/>
                                    <w:bottom w:val="none" w:sz="0" w:space="0" w:color="auto"/>
                                    <w:right w:val="none" w:sz="0" w:space="0" w:color="auto"/>
                                  </w:divBdr>
                                </w:div>
                                <w:div w:id="357590216">
                                  <w:marLeft w:val="0"/>
                                  <w:marRight w:val="0"/>
                                  <w:marTop w:val="0"/>
                                  <w:marBottom w:val="0"/>
                                  <w:divBdr>
                                    <w:top w:val="none" w:sz="0" w:space="0" w:color="auto"/>
                                    <w:left w:val="none" w:sz="0" w:space="0" w:color="auto"/>
                                    <w:bottom w:val="none" w:sz="0" w:space="0" w:color="auto"/>
                                    <w:right w:val="none" w:sz="0" w:space="0" w:color="auto"/>
                                  </w:divBdr>
                                </w:div>
                                <w:div w:id="2035812756">
                                  <w:marLeft w:val="0"/>
                                  <w:marRight w:val="0"/>
                                  <w:marTop w:val="0"/>
                                  <w:marBottom w:val="0"/>
                                  <w:divBdr>
                                    <w:top w:val="none" w:sz="0" w:space="0" w:color="auto"/>
                                    <w:left w:val="none" w:sz="0" w:space="0" w:color="auto"/>
                                    <w:bottom w:val="none" w:sz="0" w:space="0" w:color="auto"/>
                                    <w:right w:val="none" w:sz="0" w:space="0" w:color="auto"/>
                                  </w:divBdr>
                                </w:div>
                                <w:div w:id="270094881">
                                  <w:marLeft w:val="0"/>
                                  <w:marRight w:val="0"/>
                                  <w:marTop w:val="0"/>
                                  <w:marBottom w:val="0"/>
                                  <w:divBdr>
                                    <w:top w:val="none" w:sz="0" w:space="0" w:color="auto"/>
                                    <w:left w:val="none" w:sz="0" w:space="0" w:color="auto"/>
                                    <w:bottom w:val="none" w:sz="0" w:space="0" w:color="auto"/>
                                    <w:right w:val="none" w:sz="0" w:space="0" w:color="auto"/>
                                  </w:divBdr>
                                </w:div>
                                <w:div w:id="1513103424">
                                  <w:marLeft w:val="0"/>
                                  <w:marRight w:val="0"/>
                                  <w:marTop w:val="0"/>
                                  <w:marBottom w:val="0"/>
                                  <w:divBdr>
                                    <w:top w:val="none" w:sz="0" w:space="0" w:color="auto"/>
                                    <w:left w:val="none" w:sz="0" w:space="0" w:color="auto"/>
                                    <w:bottom w:val="none" w:sz="0" w:space="0" w:color="auto"/>
                                    <w:right w:val="none" w:sz="0" w:space="0" w:color="auto"/>
                                  </w:divBdr>
                                </w:div>
                                <w:div w:id="1343170147">
                                  <w:marLeft w:val="0"/>
                                  <w:marRight w:val="0"/>
                                  <w:marTop w:val="0"/>
                                  <w:marBottom w:val="0"/>
                                  <w:divBdr>
                                    <w:top w:val="none" w:sz="0" w:space="0" w:color="auto"/>
                                    <w:left w:val="none" w:sz="0" w:space="0" w:color="auto"/>
                                    <w:bottom w:val="none" w:sz="0" w:space="0" w:color="auto"/>
                                    <w:right w:val="none" w:sz="0" w:space="0" w:color="auto"/>
                                  </w:divBdr>
                                </w:div>
                                <w:div w:id="664552875">
                                  <w:marLeft w:val="0"/>
                                  <w:marRight w:val="0"/>
                                  <w:marTop w:val="0"/>
                                  <w:marBottom w:val="0"/>
                                  <w:divBdr>
                                    <w:top w:val="none" w:sz="0" w:space="0" w:color="auto"/>
                                    <w:left w:val="none" w:sz="0" w:space="0" w:color="auto"/>
                                    <w:bottom w:val="none" w:sz="0" w:space="0" w:color="auto"/>
                                    <w:right w:val="none" w:sz="0" w:space="0" w:color="auto"/>
                                  </w:divBdr>
                                </w:div>
                                <w:div w:id="1203664429">
                                  <w:marLeft w:val="0"/>
                                  <w:marRight w:val="0"/>
                                  <w:marTop w:val="0"/>
                                  <w:marBottom w:val="0"/>
                                  <w:divBdr>
                                    <w:top w:val="none" w:sz="0" w:space="0" w:color="auto"/>
                                    <w:left w:val="none" w:sz="0" w:space="0" w:color="auto"/>
                                    <w:bottom w:val="none" w:sz="0" w:space="0" w:color="auto"/>
                                    <w:right w:val="none" w:sz="0" w:space="0" w:color="auto"/>
                                  </w:divBdr>
                                </w:div>
                                <w:div w:id="995183415">
                                  <w:marLeft w:val="0"/>
                                  <w:marRight w:val="0"/>
                                  <w:marTop w:val="0"/>
                                  <w:marBottom w:val="0"/>
                                  <w:divBdr>
                                    <w:top w:val="none" w:sz="0" w:space="0" w:color="auto"/>
                                    <w:left w:val="none" w:sz="0" w:space="0" w:color="auto"/>
                                    <w:bottom w:val="none" w:sz="0" w:space="0" w:color="auto"/>
                                    <w:right w:val="none" w:sz="0" w:space="0" w:color="auto"/>
                                  </w:divBdr>
                                </w:div>
                                <w:div w:id="468714777">
                                  <w:marLeft w:val="0"/>
                                  <w:marRight w:val="0"/>
                                  <w:marTop w:val="0"/>
                                  <w:marBottom w:val="0"/>
                                  <w:divBdr>
                                    <w:top w:val="none" w:sz="0" w:space="0" w:color="auto"/>
                                    <w:left w:val="none" w:sz="0" w:space="0" w:color="auto"/>
                                    <w:bottom w:val="none" w:sz="0" w:space="0" w:color="auto"/>
                                    <w:right w:val="none" w:sz="0" w:space="0" w:color="auto"/>
                                  </w:divBdr>
                                </w:div>
                                <w:div w:id="163250672">
                                  <w:marLeft w:val="0"/>
                                  <w:marRight w:val="0"/>
                                  <w:marTop w:val="0"/>
                                  <w:marBottom w:val="0"/>
                                  <w:divBdr>
                                    <w:top w:val="none" w:sz="0" w:space="0" w:color="auto"/>
                                    <w:left w:val="none" w:sz="0" w:space="0" w:color="auto"/>
                                    <w:bottom w:val="none" w:sz="0" w:space="0" w:color="auto"/>
                                    <w:right w:val="none" w:sz="0" w:space="0" w:color="auto"/>
                                  </w:divBdr>
                                </w:div>
                                <w:div w:id="1361853578">
                                  <w:marLeft w:val="0"/>
                                  <w:marRight w:val="0"/>
                                  <w:marTop w:val="0"/>
                                  <w:marBottom w:val="0"/>
                                  <w:divBdr>
                                    <w:top w:val="none" w:sz="0" w:space="0" w:color="auto"/>
                                    <w:left w:val="none" w:sz="0" w:space="0" w:color="auto"/>
                                    <w:bottom w:val="none" w:sz="0" w:space="0" w:color="auto"/>
                                    <w:right w:val="none" w:sz="0" w:space="0" w:color="auto"/>
                                  </w:divBdr>
                                </w:div>
                                <w:div w:id="317659887">
                                  <w:marLeft w:val="0"/>
                                  <w:marRight w:val="0"/>
                                  <w:marTop w:val="0"/>
                                  <w:marBottom w:val="0"/>
                                  <w:divBdr>
                                    <w:top w:val="none" w:sz="0" w:space="0" w:color="auto"/>
                                    <w:left w:val="none" w:sz="0" w:space="0" w:color="auto"/>
                                    <w:bottom w:val="none" w:sz="0" w:space="0" w:color="auto"/>
                                    <w:right w:val="none" w:sz="0" w:space="0" w:color="auto"/>
                                  </w:divBdr>
                                </w:div>
                                <w:div w:id="1651403555">
                                  <w:marLeft w:val="0"/>
                                  <w:marRight w:val="0"/>
                                  <w:marTop w:val="0"/>
                                  <w:marBottom w:val="0"/>
                                  <w:divBdr>
                                    <w:top w:val="none" w:sz="0" w:space="0" w:color="auto"/>
                                    <w:left w:val="none" w:sz="0" w:space="0" w:color="auto"/>
                                    <w:bottom w:val="none" w:sz="0" w:space="0" w:color="auto"/>
                                    <w:right w:val="none" w:sz="0" w:space="0" w:color="auto"/>
                                  </w:divBdr>
                                </w:div>
                                <w:div w:id="1105032142">
                                  <w:marLeft w:val="0"/>
                                  <w:marRight w:val="0"/>
                                  <w:marTop w:val="0"/>
                                  <w:marBottom w:val="0"/>
                                  <w:divBdr>
                                    <w:top w:val="none" w:sz="0" w:space="0" w:color="auto"/>
                                    <w:left w:val="none" w:sz="0" w:space="0" w:color="auto"/>
                                    <w:bottom w:val="none" w:sz="0" w:space="0" w:color="auto"/>
                                    <w:right w:val="none" w:sz="0" w:space="0" w:color="auto"/>
                                  </w:divBdr>
                                </w:div>
                                <w:div w:id="1052729124">
                                  <w:marLeft w:val="0"/>
                                  <w:marRight w:val="0"/>
                                  <w:marTop w:val="0"/>
                                  <w:marBottom w:val="0"/>
                                  <w:divBdr>
                                    <w:top w:val="none" w:sz="0" w:space="0" w:color="auto"/>
                                    <w:left w:val="none" w:sz="0" w:space="0" w:color="auto"/>
                                    <w:bottom w:val="none" w:sz="0" w:space="0" w:color="auto"/>
                                    <w:right w:val="none" w:sz="0" w:space="0" w:color="auto"/>
                                  </w:divBdr>
                                </w:div>
                                <w:div w:id="504590361">
                                  <w:marLeft w:val="0"/>
                                  <w:marRight w:val="0"/>
                                  <w:marTop w:val="0"/>
                                  <w:marBottom w:val="0"/>
                                  <w:divBdr>
                                    <w:top w:val="none" w:sz="0" w:space="0" w:color="auto"/>
                                    <w:left w:val="none" w:sz="0" w:space="0" w:color="auto"/>
                                    <w:bottom w:val="none" w:sz="0" w:space="0" w:color="auto"/>
                                    <w:right w:val="none" w:sz="0" w:space="0" w:color="auto"/>
                                  </w:divBdr>
                                </w:div>
                                <w:div w:id="701440716">
                                  <w:marLeft w:val="0"/>
                                  <w:marRight w:val="0"/>
                                  <w:marTop w:val="0"/>
                                  <w:marBottom w:val="0"/>
                                  <w:divBdr>
                                    <w:top w:val="none" w:sz="0" w:space="0" w:color="auto"/>
                                    <w:left w:val="none" w:sz="0" w:space="0" w:color="auto"/>
                                    <w:bottom w:val="none" w:sz="0" w:space="0" w:color="auto"/>
                                    <w:right w:val="none" w:sz="0" w:space="0" w:color="auto"/>
                                  </w:divBdr>
                                </w:div>
                                <w:div w:id="160387310">
                                  <w:marLeft w:val="0"/>
                                  <w:marRight w:val="0"/>
                                  <w:marTop w:val="0"/>
                                  <w:marBottom w:val="0"/>
                                  <w:divBdr>
                                    <w:top w:val="none" w:sz="0" w:space="0" w:color="auto"/>
                                    <w:left w:val="none" w:sz="0" w:space="0" w:color="auto"/>
                                    <w:bottom w:val="none" w:sz="0" w:space="0" w:color="auto"/>
                                    <w:right w:val="none" w:sz="0" w:space="0" w:color="auto"/>
                                  </w:divBdr>
                                </w:div>
                                <w:div w:id="1656567930">
                                  <w:marLeft w:val="0"/>
                                  <w:marRight w:val="0"/>
                                  <w:marTop w:val="0"/>
                                  <w:marBottom w:val="0"/>
                                  <w:divBdr>
                                    <w:top w:val="none" w:sz="0" w:space="0" w:color="auto"/>
                                    <w:left w:val="none" w:sz="0" w:space="0" w:color="auto"/>
                                    <w:bottom w:val="none" w:sz="0" w:space="0" w:color="auto"/>
                                    <w:right w:val="none" w:sz="0" w:space="0" w:color="auto"/>
                                  </w:divBdr>
                                </w:div>
                                <w:div w:id="721751534">
                                  <w:marLeft w:val="0"/>
                                  <w:marRight w:val="0"/>
                                  <w:marTop w:val="0"/>
                                  <w:marBottom w:val="0"/>
                                  <w:divBdr>
                                    <w:top w:val="none" w:sz="0" w:space="0" w:color="auto"/>
                                    <w:left w:val="none" w:sz="0" w:space="0" w:color="auto"/>
                                    <w:bottom w:val="none" w:sz="0" w:space="0" w:color="auto"/>
                                    <w:right w:val="none" w:sz="0" w:space="0" w:color="auto"/>
                                  </w:divBdr>
                                </w:div>
                                <w:div w:id="2026978036">
                                  <w:marLeft w:val="0"/>
                                  <w:marRight w:val="0"/>
                                  <w:marTop w:val="0"/>
                                  <w:marBottom w:val="0"/>
                                  <w:divBdr>
                                    <w:top w:val="none" w:sz="0" w:space="0" w:color="auto"/>
                                    <w:left w:val="none" w:sz="0" w:space="0" w:color="auto"/>
                                    <w:bottom w:val="none" w:sz="0" w:space="0" w:color="auto"/>
                                    <w:right w:val="none" w:sz="0" w:space="0" w:color="auto"/>
                                  </w:divBdr>
                                </w:div>
                                <w:div w:id="752238231">
                                  <w:marLeft w:val="0"/>
                                  <w:marRight w:val="0"/>
                                  <w:marTop w:val="0"/>
                                  <w:marBottom w:val="0"/>
                                  <w:divBdr>
                                    <w:top w:val="none" w:sz="0" w:space="0" w:color="auto"/>
                                    <w:left w:val="none" w:sz="0" w:space="0" w:color="auto"/>
                                    <w:bottom w:val="none" w:sz="0" w:space="0" w:color="auto"/>
                                    <w:right w:val="none" w:sz="0" w:space="0" w:color="auto"/>
                                  </w:divBdr>
                                </w:div>
                                <w:div w:id="978266905">
                                  <w:marLeft w:val="0"/>
                                  <w:marRight w:val="0"/>
                                  <w:marTop w:val="0"/>
                                  <w:marBottom w:val="0"/>
                                  <w:divBdr>
                                    <w:top w:val="none" w:sz="0" w:space="0" w:color="auto"/>
                                    <w:left w:val="none" w:sz="0" w:space="0" w:color="auto"/>
                                    <w:bottom w:val="none" w:sz="0" w:space="0" w:color="auto"/>
                                    <w:right w:val="none" w:sz="0" w:space="0" w:color="auto"/>
                                  </w:divBdr>
                                </w:div>
                                <w:div w:id="2130970704">
                                  <w:marLeft w:val="0"/>
                                  <w:marRight w:val="0"/>
                                  <w:marTop w:val="0"/>
                                  <w:marBottom w:val="0"/>
                                  <w:divBdr>
                                    <w:top w:val="none" w:sz="0" w:space="0" w:color="auto"/>
                                    <w:left w:val="none" w:sz="0" w:space="0" w:color="auto"/>
                                    <w:bottom w:val="none" w:sz="0" w:space="0" w:color="auto"/>
                                    <w:right w:val="none" w:sz="0" w:space="0" w:color="auto"/>
                                  </w:divBdr>
                                </w:div>
                                <w:div w:id="1549536096">
                                  <w:marLeft w:val="0"/>
                                  <w:marRight w:val="0"/>
                                  <w:marTop w:val="0"/>
                                  <w:marBottom w:val="0"/>
                                  <w:divBdr>
                                    <w:top w:val="none" w:sz="0" w:space="0" w:color="auto"/>
                                    <w:left w:val="none" w:sz="0" w:space="0" w:color="auto"/>
                                    <w:bottom w:val="none" w:sz="0" w:space="0" w:color="auto"/>
                                    <w:right w:val="none" w:sz="0" w:space="0" w:color="auto"/>
                                  </w:divBdr>
                                </w:div>
                                <w:div w:id="1772776571">
                                  <w:marLeft w:val="0"/>
                                  <w:marRight w:val="0"/>
                                  <w:marTop w:val="0"/>
                                  <w:marBottom w:val="0"/>
                                  <w:divBdr>
                                    <w:top w:val="none" w:sz="0" w:space="0" w:color="auto"/>
                                    <w:left w:val="none" w:sz="0" w:space="0" w:color="auto"/>
                                    <w:bottom w:val="none" w:sz="0" w:space="0" w:color="auto"/>
                                    <w:right w:val="none" w:sz="0" w:space="0" w:color="auto"/>
                                  </w:divBdr>
                                </w:div>
                                <w:div w:id="1469782401">
                                  <w:marLeft w:val="0"/>
                                  <w:marRight w:val="0"/>
                                  <w:marTop w:val="0"/>
                                  <w:marBottom w:val="0"/>
                                  <w:divBdr>
                                    <w:top w:val="none" w:sz="0" w:space="0" w:color="auto"/>
                                    <w:left w:val="none" w:sz="0" w:space="0" w:color="auto"/>
                                    <w:bottom w:val="none" w:sz="0" w:space="0" w:color="auto"/>
                                    <w:right w:val="none" w:sz="0" w:space="0" w:color="auto"/>
                                  </w:divBdr>
                                </w:div>
                                <w:div w:id="1800953339">
                                  <w:marLeft w:val="0"/>
                                  <w:marRight w:val="0"/>
                                  <w:marTop w:val="0"/>
                                  <w:marBottom w:val="0"/>
                                  <w:divBdr>
                                    <w:top w:val="none" w:sz="0" w:space="0" w:color="auto"/>
                                    <w:left w:val="none" w:sz="0" w:space="0" w:color="auto"/>
                                    <w:bottom w:val="none" w:sz="0" w:space="0" w:color="auto"/>
                                    <w:right w:val="none" w:sz="0" w:space="0" w:color="auto"/>
                                  </w:divBdr>
                                </w:div>
                                <w:div w:id="2017221174">
                                  <w:marLeft w:val="0"/>
                                  <w:marRight w:val="0"/>
                                  <w:marTop w:val="0"/>
                                  <w:marBottom w:val="0"/>
                                  <w:divBdr>
                                    <w:top w:val="none" w:sz="0" w:space="0" w:color="auto"/>
                                    <w:left w:val="none" w:sz="0" w:space="0" w:color="auto"/>
                                    <w:bottom w:val="none" w:sz="0" w:space="0" w:color="auto"/>
                                    <w:right w:val="none" w:sz="0" w:space="0" w:color="auto"/>
                                  </w:divBdr>
                                </w:div>
                                <w:div w:id="1814442636">
                                  <w:marLeft w:val="0"/>
                                  <w:marRight w:val="0"/>
                                  <w:marTop w:val="0"/>
                                  <w:marBottom w:val="0"/>
                                  <w:divBdr>
                                    <w:top w:val="none" w:sz="0" w:space="0" w:color="auto"/>
                                    <w:left w:val="none" w:sz="0" w:space="0" w:color="auto"/>
                                    <w:bottom w:val="none" w:sz="0" w:space="0" w:color="auto"/>
                                    <w:right w:val="none" w:sz="0" w:space="0" w:color="auto"/>
                                  </w:divBdr>
                                </w:div>
                                <w:div w:id="1043946581">
                                  <w:marLeft w:val="0"/>
                                  <w:marRight w:val="0"/>
                                  <w:marTop w:val="0"/>
                                  <w:marBottom w:val="0"/>
                                  <w:divBdr>
                                    <w:top w:val="none" w:sz="0" w:space="0" w:color="auto"/>
                                    <w:left w:val="none" w:sz="0" w:space="0" w:color="auto"/>
                                    <w:bottom w:val="none" w:sz="0" w:space="0" w:color="auto"/>
                                    <w:right w:val="none" w:sz="0" w:space="0" w:color="auto"/>
                                  </w:divBdr>
                                </w:div>
                                <w:div w:id="1176580159">
                                  <w:marLeft w:val="0"/>
                                  <w:marRight w:val="0"/>
                                  <w:marTop w:val="0"/>
                                  <w:marBottom w:val="0"/>
                                  <w:divBdr>
                                    <w:top w:val="none" w:sz="0" w:space="0" w:color="auto"/>
                                    <w:left w:val="none" w:sz="0" w:space="0" w:color="auto"/>
                                    <w:bottom w:val="none" w:sz="0" w:space="0" w:color="auto"/>
                                    <w:right w:val="none" w:sz="0" w:space="0" w:color="auto"/>
                                  </w:divBdr>
                                </w:div>
                                <w:div w:id="82191716">
                                  <w:marLeft w:val="0"/>
                                  <w:marRight w:val="0"/>
                                  <w:marTop w:val="0"/>
                                  <w:marBottom w:val="0"/>
                                  <w:divBdr>
                                    <w:top w:val="none" w:sz="0" w:space="0" w:color="auto"/>
                                    <w:left w:val="none" w:sz="0" w:space="0" w:color="auto"/>
                                    <w:bottom w:val="none" w:sz="0" w:space="0" w:color="auto"/>
                                    <w:right w:val="none" w:sz="0" w:space="0" w:color="auto"/>
                                  </w:divBdr>
                                </w:div>
                                <w:div w:id="1834028200">
                                  <w:marLeft w:val="0"/>
                                  <w:marRight w:val="0"/>
                                  <w:marTop w:val="0"/>
                                  <w:marBottom w:val="0"/>
                                  <w:divBdr>
                                    <w:top w:val="none" w:sz="0" w:space="0" w:color="auto"/>
                                    <w:left w:val="none" w:sz="0" w:space="0" w:color="auto"/>
                                    <w:bottom w:val="none" w:sz="0" w:space="0" w:color="auto"/>
                                    <w:right w:val="none" w:sz="0" w:space="0" w:color="auto"/>
                                  </w:divBdr>
                                </w:div>
                                <w:div w:id="68576194">
                                  <w:marLeft w:val="0"/>
                                  <w:marRight w:val="0"/>
                                  <w:marTop w:val="0"/>
                                  <w:marBottom w:val="0"/>
                                  <w:divBdr>
                                    <w:top w:val="none" w:sz="0" w:space="0" w:color="auto"/>
                                    <w:left w:val="none" w:sz="0" w:space="0" w:color="auto"/>
                                    <w:bottom w:val="none" w:sz="0" w:space="0" w:color="auto"/>
                                    <w:right w:val="none" w:sz="0" w:space="0" w:color="auto"/>
                                  </w:divBdr>
                                </w:div>
                                <w:div w:id="515270146">
                                  <w:marLeft w:val="0"/>
                                  <w:marRight w:val="0"/>
                                  <w:marTop w:val="0"/>
                                  <w:marBottom w:val="0"/>
                                  <w:divBdr>
                                    <w:top w:val="none" w:sz="0" w:space="0" w:color="auto"/>
                                    <w:left w:val="none" w:sz="0" w:space="0" w:color="auto"/>
                                    <w:bottom w:val="none" w:sz="0" w:space="0" w:color="auto"/>
                                    <w:right w:val="none" w:sz="0" w:space="0" w:color="auto"/>
                                  </w:divBdr>
                                </w:div>
                                <w:div w:id="1964575857">
                                  <w:marLeft w:val="0"/>
                                  <w:marRight w:val="0"/>
                                  <w:marTop w:val="0"/>
                                  <w:marBottom w:val="0"/>
                                  <w:divBdr>
                                    <w:top w:val="none" w:sz="0" w:space="0" w:color="auto"/>
                                    <w:left w:val="none" w:sz="0" w:space="0" w:color="auto"/>
                                    <w:bottom w:val="none" w:sz="0" w:space="0" w:color="auto"/>
                                    <w:right w:val="none" w:sz="0" w:space="0" w:color="auto"/>
                                  </w:divBdr>
                                </w:div>
                                <w:div w:id="1209488897">
                                  <w:marLeft w:val="0"/>
                                  <w:marRight w:val="0"/>
                                  <w:marTop w:val="0"/>
                                  <w:marBottom w:val="0"/>
                                  <w:divBdr>
                                    <w:top w:val="none" w:sz="0" w:space="0" w:color="auto"/>
                                    <w:left w:val="none" w:sz="0" w:space="0" w:color="auto"/>
                                    <w:bottom w:val="none" w:sz="0" w:space="0" w:color="auto"/>
                                    <w:right w:val="none" w:sz="0" w:space="0" w:color="auto"/>
                                  </w:divBdr>
                                </w:div>
                                <w:div w:id="2117140550">
                                  <w:marLeft w:val="0"/>
                                  <w:marRight w:val="0"/>
                                  <w:marTop w:val="0"/>
                                  <w:marBottom w:val="0"/>
                                  <w:divBdr>
                                    <w:top w:val="none" w:sz="0" w:space="0" w:color="auto"/>
                                    <w:left w:val="none" w:sz="0" w:space="0" w:color="auto"/>
                                    <w:bottom w:val="none" w:sz="0" w:space="0" w:color="auto"/>
                                    <w:right w:val="none" w:sz="0" w:space="0" w:color="auto"/>
                                  </w:divBdr>
                                </w:div>
                                <w:div w:id="15624682">
                                  <w:marLeft w:val="0"/>
                                  <w:marRight w:val="0"/>
                                  <w:marTop w:val="0"/>
                                  <w:marBottom w:val="0"/>
                                  <w:divBdr>
                                    <w:top w:val="none" w:sz="0" w:space="0" w:color="auto"/>
                                    <w:left w:val="none" w:sz="0" w:space="0" w:color="auto"/>
                                    <w:bottom w:val="none" w:sz="0" w:space="0" w:color="auto"/>
                                    <w:right w:val="none" w:sz="0" w:space="0" w:color="auto"/>
                                  </w:divBdr>
                                </w:div>
                                <w:div w:id="1682199723">
                                  <w:marLeft w:val="0"/>
                                  <w:marRight w:val="0"/>
                                  <w:marTop w:val="0"/>
                                  <w:marBottom w:val="0"/>
                                  <w:divBdr>
                                    <w:top w:val="none" w:sz="0" w:space="0" w:color="auto"/>
                                    <w:left w:val="none" w:sz="0" w:space="0" w:color="auto"/>
                                    <w:bottom w:val="none" w:sz="0" w:space="0" w:color="auto"/>
                                    <w:right w:val="none" w:sz="0" w:space="0" w:color="auto"/>
                                  </w:divBdr>
                                </w:div>
                                <w:div w:id="1233001557">
                                  <w:marLeft w:val="0"/>
                                  <w:marRight w:val="0"/>
                                  <w:marTop w:val="0"/>
                                  <w:marBottom w:val="0"/>
                                  <w:divBdr>
                                    <w:top w:val="none" w:sz="0" w:space="0" w:color="auto"/>
                                    <w:left w:val="none" w:sz="0" w:space="0" w:color="auto"/>
                                    <w:bottom w:val="none" w:sz="0" w:space="0" w:color="auto"/>
                                    <w:right w:val="none" w:sz="0" w:space="0" w:color="auto"/>
                                  </w:divBdr>
                                </w:div>
                                <w:div w:id="1789011933">
                                  <w:marLeft w:val="0"/>
                                  <w:marRight w:val="0"/>
                                  <w:marTop w:val="0"/>
                                  <w:marBottom w:val="0"/>
                                  <w:divBdr>
                                    <w:top w:val="none" w:sz="0" w:space="0" w:color="auto"/>
                                    <w:left w:val="none" w:sz="0" w:space="0" w:color="auto"/>
                                    <w:bottom w:val="none" w:sz="0" w:space="0" w:color="auto"/>
                                    <w:right w:val="none" w:sz="0" w:space="0" w:color="auto"/>
                                  </w:divBdr>
                                </w:div>
                                <w:div w:id="1587379449">
                                  <w:marLeft w:val="0"/>
                                  <w:marRight w:val="0"/>
                                  <w:marTop w:val="0"/>
                                  <w:marBottom w:val="0"/>
                                  <w:divBdr>
                                    <w:top w:val="none" w:sz="0" w:space="0" w:color="auto"/>
                                    <w:left w:val="none" w:sz="0" w:space="0" w:color="auto"/>
                                    <w:bottom w:val="none" w:sz="0" w:space="0" w:color="auto"/>
                                    <w:right w:val="none" w:sz="0" w:space="0" w:color="auto"/>
                                  </w:divBdr>
                                </w:div>
                                <w:div w:id="61224564">
                                  <w:marLeft w:val="0"/>
                                  <w:marRight w:val="0"/>
                                  <w:marTop w:val="0"/>
                                  <w:marBottom w:val="0"/>
                                  <w:divBdr>
                                    <w:top w:val="none" w:sz="0" w:space="0" w:color="auto"/>
                                    <w:left w:val="none" w:sz="0" w:space="0" w:color="auto"/>
                                    <w:bottom w:val="none" w:sz="0" w:space="0" w:color="auto"/>
                                    <w:right w:val="none" w:sz="0" w:space="0" w:color="auto"/>
                                  </w:divBdr>
                                </w:div>
                                <w:div w:id="356855353">
                                  <w:marLeft w:val="0"/>
                                  <w:marRight w:val="0"/>
                                  <w:marTop w:val="0"/>
                                  <w:marBottom w:val="0"/>
                                  <w:divBdr>
                                    <w:top w:val="none" w:sz="0" w:space="0" w:color="auto"/>
                                    <w:left w:val="none" w:sz="0" w:space="0" w:color="auto"/>
                                    <w:bottom w:val="none" w:sz="0" w:space="0" w:color="auto"/>
                                    <w:right w:val="none" w:sz="0" w:space="0" w:color="auto"/>
                                  </w:divBdr>
                                </w:div>
                                <w:div w:id="1138651257">
                                  <w:marLeft w:val="0"/>
                                  <w:marRight w:val="0"/>
                                  <w:marTop w:val="0"/>
                                  <w:marBottom w:val="0"/>
                                  <w:divBdr>
                                    <w:top w:val="none" w:sz="0" w:space="0" w:color="auto"/>
                                    <w:left w:val="none" w:sz="0" w:space="0" w:color="auto"/>
                                    <w:bottom w:val="none" w:sz="0" w:space="0" w:color="auto"/>
                                    <w:right w:val="none" w:sz="0" w:space="0" w:color="auto"/>
                                  </w:divBdr>
                                </w:div>
                                <w:div w:id="2038508315">
                                  <w:marLeft w:val="0"/>
                                  <w:marRight w:val="0"/>
                                  <w:marTop w:val="0"/>
                                  <w:marBottom w:val="0"/>
                                  <w:divBdr>
                                    <w:top w:val="none" w:sz="0" w:space="0" w:color="auto"/>
                                    <w:left w:val="none" w:sz="0" w:space="0" w:color="auto"/>
                                    <w:bottom w:val="none" w:sz="0" w:space="0" w:color="auto"/>
                                    <w:right w:val="none" w:sz="0" w:space="0" w:color="auto"/>
                                  </w:divBdr>
                                </w:div>
                                <w:div w:id="1088892846">
                                  <w:marLeft w:val="0"/>
                                  <w:marRight w:val="0"/>
                                  <w:marTop w:val="0"/>
                                  <w:marBottom w:val="0"/>
                                  <w:divBdr>
                                    <w:top w:val="none" w:sz="0" w:space="0" w:color="auto"/>
                                    <w:left w:val="none" w:sz="0" w:space="0" w:color="auto"/>
                                    <w:bottom w:val="none" w:sz="0" w:space="0" w:color="auto"/>
                                    <w:right w:val="none" w:sz="0" w:space="0" w:color="auto"/>
                                  </w:divBdr>
                                </w:div>
                                <w:div w:id="1055927658">
                                  <w:marLeft w:val="0"/>
                                  <w:marRight w:val="0"/>
                                  <w:marTop w:val="0"/>
                                  <w:marBottom w:val="0"/>
                                  <w:divBdr>
                                    <w:top w:val="none" w:sz="0" w:space="0" w:color="auto"/>
                                    <w:left w:val="none" w:sz="0" w:space="0" w:color="auto"/>
                                    <w:bottom w:val="none" w:sz="0" w:space="0" w:color="auto"/>
                                    <w:right w:val="none" w:sz="0" w:space="0" w:color="auto"/>
                                  </w:divBdr>
                                </w:div>
                                <w:div w:id="1373265058">
                                  <w:marLeft w:val="0"/>
                                  <w:marRight w:val="0"/>
                                  <w:marTop w:val="0"/>
                                  <w:marBottom w:val="0"/>
                                  <w:divBdr>
                                    <w:top w:val="none" w:sz="0" w:space="0" w:color="auto"/>
                                    <w:left w:val="none" w:sz="0" w:space="0" w:color="auto"/>
                                    <w:bottom w:val="none" w:sz="0" w:space="0" w:color="auto"/>
                                    <w:right w:val="none" w:sz="0" w:space="0" w:color="auto"/>
                                  </w:divBdr>
                                </w:div>
                                <w:div w:id="1677075007">
                                  <w:marLeft w:val="0"/>
                                  <w:marRight w:val="0"/>
                                  <w:marTop w:val="0"/>
                                  <w:marBottom w:val="0"/>
                                  <w:divBdr>
                                    <w:top w:val="none" w:sz="0" w:space="0" w:color="auto"/>
                                    <w:left w:val="none" w:sz="0" w:space="0" w:color="auto"/>
                                    <w:bottom w:val="none" w:sz="0" w:space="0" w:color="auto"/>
                                    <w:right w:val="none" w:sz="0" w:space="0" w:color="auto"/>
                                  </w:divBdr>
                                </w:div>
                                <w:div w:id="1311522552">
                                  <w:marLeft w:val="0"/>
                                  <w:marRight w:val="0"/>
                                  <w:marTop w:val="0"/>
                                  <w:marBottom w:val="0"/>
                                  <w:divBdr>
                                    <w:top w:val="none" w:sz="0" w:space="0" w:color="auto"/>
                                    <w:left w:val="none" w:sz="0" w:space="0" w:color="auto"/>
                                    <w:bottom w:val="none" w:sz="0" w:space="0" w:color="auto"/>
                                    <w:right w:val="none" w:sz="0" w:space="0" w:color="auto"/>
                                  </w:divBdr>
                                </w:div>
                                <w:div w:id="1030254206">
                                  <w:marLeft w:val="0"/>
                                  <w:marRight w:val="0"/>
                                  <w:marTop w:val="0"/>
                                  <w:marBottom w:val="0"/>
                                  <w:divBdr>
                                    <w:top w:val="none" w:sz="0" w:space="0" w:color="auto"/>
                                    <w:left w:val="none" w:sz="0" w:space="0" w:color="auto"/>
                                    <w:bottom w:val="none" w:sz="0" w:space="0" w:color="auto"/>
                                    <w:right w:val="none" w:sz="0" w:space="0" w:color="auto"/>
                                  </w:divBdr>
                                </w:div>
                                <w:div w:id="2092965076">
                                  <w:marLeft w:val="0"/>
                                  <w:marRight w:val="0"/>
                                  <w:marTop w:val="0"/>
                                  <w:marBottom w:val="0"/>
                                  <w:divBdr>
                                    <w:top w:val="none" w:sz="0" w:space="0" w:color="auto"/>
                                    <w:left w:val="none" w:sz="0" w:space="0" w:color="auto"/>
                                    <w:bottom w:val="none" w:sz="0" w:space="0" w:color="auto"/>
                                    <w:right w:val="none" w:sz="0" w:space="0" w:color="auto"/>
                                  </w:divBdr>
                                </w:div>
                                <w:div w:id="8261844">
                                  <w:marLeft w:val="0"/>
                                  <w:marRight w:val="0"/>
                                  <w:marTop w:val="0"/>
                                  <w:marBottom w:val="0"/>
                                  <w:divBdr>
                                    <w:top w:val="none" w:sz="0" w:space="0" w:color="auto"/>
                                    <w:left w:val="none" w:sz="0" w:space="0" w:color="auto"/>
                                    <w:bottom w:val="none" w:sz="0" w:space="0" w:color="auto"/>
                                    <w:right w:val="none" w:sz="0" w:space="0" w:color="auto"/>
                                  </w:divBdr>
                                </w:div>
                                <w:div w:id="701515355">
                                  <w:marLeft w:val="0"/>
                                  <w:marRight w:val="0"/>
                                  <w:marTop w:val="0"/>
                                  <w:marBottom w:val="0"/>
                                  <w:divBdr>
                                    <w:top w:val="none" w:sz="0" w:space="0" w:color="auto"/>
                                    <w:left w:val="none" w:sz="0" w:space="0" w:color="auto"/>
                                    <w:bottom w:val="none" w:sz="0" w:space="0" w:color="auto"/>
                                    <w:right w:val="none" w:sz="0" w:space="0" w:color="auto"/>
                                  </w:divBdr>
                                </w:div>
                                <w:div w:id="1076634205">
                                  <w:marLeft w:val="0"/>
                                  <w:marRight w:val="0"/>
                                  <w:marTop w:val="0"/>
                                  <w:marBottom w:val="0"/>
                                  <w:divBdr>
                                    <w:top w:val="none" w:sz="0" w:space="0" w:color="auto"/>
                                    <w:left w:val="none" w:sz="0" w:space="0" w:color="auto"/>
                                    <w:bottom w:val="none" w:sz="0" w:space="0" w:color="auto"/>
                                    <w:right w:val="none" w:sz="0" w:space="0" w:color="auto"/>
                                  </w:divBdr>
                                </w:div>
                                <w:div w:id="1263297321">
                                  <w:marLeft w:val="0"/>
                                  <w:marRight w:val="0"/>
                                  <w:marTop w:val="0"/>
                                  <w:marBottom w:val="0"/>
                                  <w:divBdr>
                                    <w:top w:val="none" w:sz="0" w:space="0" w:color="auto"/>
                                    <w:left w:val="none" w:sz="0" w:space="0" w:color="auto"/>
                                    <w:bottom w:val="none" w:sz="0" w:space="0" w:color="auto"/>
                                    <w:right w:val="none" w:sz="0" w:space="0" w:color="auto"/>
                                  </w:divBdr>
                                </w:div>
                                <w:div w:id="910894283">
                                  <w:marLeft w:val="0"/>
                                  <w:marRight w:val="0"/>
                                  <w:marTop w:val="0"/>
                                  <w:marBottom w:val="0"/>
                                  <w:divBdr>
                                    <w:top w:val="none" w:sz="0" w:space="0" w:color="auto"/>
                                    <w:left w:val="none" w:sz="0" w:space="0" w:color="auto"/>
                                    <w:bottom w:val="none" w:sz="0" w:space="0" w:color="auto"/>
                                    <w:right w:val="none" w:sz="0" w:space="0" w:color="auto"/>
                                  </w:divBdr>
                                </w:div>
                                <w:div w:id="457382049">
                                  <w:marLeft w:val="0"/>
                                  <w:marRight w:val="0"/>
                                  <w:marTop w:val="0"/>
                                  <w:marBottom w:val="0"/>
                                  <w:divBdr>
                                    <w:top w:val="none" w:sz="0" w:space="0" w:color="auto"/>
                                    <w:left w:val="none" w:sz="0" w:space="0" w:color="auto"/>
                                    <w:bottom w:val="none" w:sz="0" w:space="0" w:color="auto"/>
                                    <w:right w:val="none" w:sz="0" w:space="0" w:color="auto"/>
                                  </w:divBdr>
                                </w:div>
                                <w:div w:id="1673945105">
                                  <w:marLeft w:val="0"/>
                                  <w:marRight w:val="0"/>
                                  <w:marTop w:val="0"/>
                                  <w:marBottom w:val="0"/>
                                  <w:divBdr>
                                    <w:top w:val="none" w:sz="0" w:space="0" w:color="auto"/>
                                    <w:left w:val="none" w:sz="0" w:space="0" w:color="auto"/>
                                    <w:bottom w:val="none" w:sz="0" w:space="0" w:color="auto"/>
                                    <w:right w:val="none" w:sz="0" w:space="0" w:color="auto"/>
                                  </w:divBdr>
                                </w:div>
                                <w:div w:id="86771141">
                                  <w:marLeft w:val="0"/>
                                  <w:marRight w:val="0"/>
                                  <w:marTop w:val="0"/>
                                  <w:marBottom w:val="0"/>
                                  <w:divBdr>
                                    <w:top w:val="none" w:sz="0" w:space="0" w:color="auto"/>
                                    <w:left w:val="none" w:sz="0" w:space="0" w:color="auto"/>
                                    <w:bottom w:val="none" w:sz="0" w:space="0" w:color="auto"/>
                                    <w:right w:val="none" w:sz="0" w:space="0" w:color="auto"/>
                                  </w:divBdr>
                                </w:div>
                                <w:div w:id="1847135169">
                                  <w:marLeft w:val="0"/>
                                  <w:marRight w:val="0"/>
                                  <w:marTop w:val="0"/>
                                  <w:marBottom w:val="0"/>
                                  <w:divBdr>
                                    <w:top w:val="none" w:sz="0" w:space="0" w:color="auto"/>
                                    <w:left w:val="none" w:sz="0" w:space="0" w:color="auto"/>
                                    <w:bottom w:val="none" w:sz="0" w:space="0" w:color="auto"/>
                                    <w:right w:val="none" w:sz="0" w:space="0" w:color="auto"/>
                                  </w:divBdr>
                                </w:div>
                                <w:div w:id="1801806533">
                                  <w:marLeft w:val="0"/>
                                  <w:marRight w:val="0"/>
                                  <w:marTop w:val="0"/>
                                  <w:marBottom w:val="0"/>
                                  <w:divBdr>
                                    <w:top w:val="none" w:sz="0" w:space="0" w:color="auto"/>
                                    <w:left w:val="none" w:sz="0" w:space="0" w:color="auto"/>
                                    <w:bottom w:val="none" w:sz="0" w:space="0" w:color="auto"/>
                                    <w:right w:val="none" w:sz="0" w:space="0" w:color="auto"/>
                                  </w:divBdr>
                                </w:div>
                                <w:div w:id="1439135866">
                                  <w:marLeft w:val="0"/>
                                  <w:marRight w:val="0"/>
                                  <w:marTop w:val="0"/>
                                  <w:marBottom w:val="0"/>
                                  <w:divBdr>
                                    <w:top w:val="none" w:sz="0" w:space="0" w:color="auto"/>
                                    <w:left w:val="none" w:sz="0" w:space="0" w:color="auto"/>
                                    <w:bottom w:val="none" w:sz="0" w:space="0" w:color="auto"/>
                                    <w:right w:val="none" w:sz="0" w:space="0" w:color="auto"/>
                                  </w:divBdr>
                                </w:div>
                                <w:div w:id="161626750">
                                  <w:marLeft w:val="0"/>
                                  <w:marRight w:val="0"/>
                                  <w:marTop w:val="0"/>
                                  <w:marBottom w:val="0"/>
                                  <w:divBdr>
                                    <w:top w:val="none" w:sz="0" w:space="0" w:color="auto"/>
                                    <w:left w:val="none" w:sz="0" w:space="0" w:color="auto"/>
                                    <w:bottom w:val="none" w:sz="0" w:space="0" w:color="auto"/>
                                    <w:right w:val="none" w:sz="0" w:space="0" w:color="auto"/>
                                  </w:divBdr>
                                </w:div>
                                <w:div w:id="488640613">
                                  <w:marLeft w:val="0"/>
                                  <w:marRight w:val="0"/>
                                  <w:marTop w:val="0"/>
                                  <w:marBottom w:val="0"/>
                                  <w:divBdr>
                                    <w:top w:val="none" w:sz="0" w:space="0" w:color="auto"/>
                                    <w:left w:val="none" w:sz="0" w:space="0" w:color="auto"/>
                                    <w:bottom w:val="none" w:sz="0" w:space="0" w:color="auto"/>
                                    <w:right w:val="none" w:sz="0" w:space="0" w:color="auto"/>
                                  </w:divBdr>
                                </w:div>
                                <w:div w:id="3366324">
                                  <w:marLeft w:val="0"/>
                                  <w:marRight w:val="0"/>
                                  <w:marTop w:val="0"/>
                                  <w:marBottom w:val="0"/>
                                  <w:divBdr>
                                    <w:top w:val="none" w:sz="0" w:space="0" w:color="auto"/>
                                    <w:left w:val="none" w:sz="0" w:space="0" w:color="auto"/>
                                    <w:bottom w:val="none" w:sz="0" w:space="0" w:color="auto"/>
                                    <w:right w:val="none" w:sz="0" w:space="0" w:color="auto"/>
                                  </w:divBdr>
                                </w:div>
                                <w:div w:id="1830364245">
                                  <w:marLeft w:val="0"/>
                                  <w:marRight w:val="0"/>
                                  <w:marTop w:val="0"/>
                                  <w:marBottom w:val="0"/>
                                  <w:divBdr>
                                    <w:top w:val="none" w:sz="0" w:space="0" w:color="auto"/>
                                    <w:left w:val="none" w:sz="0" w:space="0" w:color="auto"/>
                                    <w:bottom w:val="none" w:sz="0" w:space="0" w:color="auto"/>
                                    <w:right w:val="none" w:sz="0" w:space="0" w:color="auto"/>
                                  </w:divBdr>
                                </w:div>
                                <w:div w:id="1515537211">
                                  <w:marLeft w:val="0"/>
                                  <w:marRight w:val="0"/>
                                  <w:marTop w:val="0"/>
                                  <w:marBottom w:val="0"/>
                                  <w:divBdr>
                                    <w:top w:val="none" w:sz="0" w:space="0" w:color="auto"/>
                                    <w:left w:val="none" w:sz="0" w:space="0" w:color="auto"/>
                                    <w:bottom w:val="none" w:sz="0" w:space="0" w:color="auto"/>
                                    <w:right w:val="none" w:sz="0" w:space="0" w:color="auto"/>
                                  </w:divBdr>
                                </w:div>
                                <w:div w:id="1325353178">
                                  <w:marLeft w:val="0"/>
                                  <w:marRight w:val="0"/>
                                  <w:marTop w:val="0"/>
                                  <w:marBottom w:val="0"/>
                                  <w:divBdr>
                                    <w:top w:val="none" w:sz="0" w:space="0" w:color="auto"/>
                                    <w:left w:val="none" w:sz="0" w:space="0" w:color="auto"/>
                                    <w:bottom w:val="none" w:sz="0" w:space="0" w:color="auto"/>
                                    <w:right w:val="none" w:sz="0" w:space="0" w:color="auto"/>
                                  </w:divBdr>
                                </w:div>
                                <w:div w:id="1844011992">
                                  <w:marLeft w:val="0"/>
                                  <w:marRight w:val="0"/>
                                  <w:marTop w:val="0"/>
                                  <w:marBottom w:val="0"/>
                                  <w:divBdr>
                                    <w:top w:val="none" w:sz="0" w:space="0" w:color="auto"/>
                                    <w:left w:val="none" w:sz="0" w:space="0" w:color="auto"/>
                                    <w:bottom w:val="none" w:sz="0" w:space="0" w:color="auto"/>
                                    <w:right w:val="none" w:sz="0" w:space="0" w:color="auto"/>
                                  </w:divBdr>
                                </w:div>
                                <w:div w:id="1847406021">
                                  <w:marLeft w:val="0"/>
                                  <w:marRight w:val="0"/>
                                  <w:marTop w:val="0"/>
                                  <w:marBottom w:val="0"/>
                                  <w:divBdr>
                                    <w:top w:val="none" w:sz="0" w:space="0" w:color="auto"/>
                                    <w:left w:val="none" w:sz="0" w:space="0" w:color="auto"/>
                                    <w:bottom w:val="none" w:sz="0" w:space="0" w:color="auto"/>
                                    <w:right w:val="none" w:sz="0" w:space="0" w:color="auto"/>
                                  </w:divBdr>
                                </w:div>
                                <w:div w:id="59207371">
                                  <w:marLeft w:val="0"/>
                                  <w:marRight w:val="0"/>
                                  <w:marTop w:val="0"/>
                                  <w:marBottom w:val="0"/>
                                  <w:divBdr>
                                    <w:top w:val="none" w:sz="0" w:space="0" w:color="auto"/>
                                    <w:left w:val="none" w:sz="0" w:space="0" w:color="auto"/>
                                    <w:bottom w:val="none" w:sz="0" w:space="0" w:color="auto"/>
                                    <w:right w:val="none" w:sz="0" w:space="0" w:color="auto"/>
                                  </w:divBdr>
                                </w:div>
                                <w:div w:id="387916988">
                                  <w:marLeft w:val="0"/>
                                  <w:marRight w:val="0"/>
                                  <w:marTop w:val="0"/>
                                  <w:marBottom w:val="0"/>
                                  <w:divBdr>
                                    <w:top w:val="none" w:sz="0" w:space="0" w:color="auto"/>
                                    <w:left w:val="none" w:sz="0" w:space="0" w:color="auto"/>
                                    <w:bottom w:val="none" w:sz="0" w:space="0" w:color="auto"/>
                                    <w:right w:val="none" w:sz="0" w:space="0" w:color="auto"/>
                                  </w:divBdr>
                                </w:div>
                                <w:div w:id="1183008122">
                                  <w:marLeft w:val="0"/>
                                  <w:marRight w:val="0"/>
                                  <w:marTop w:val="0"/>
                                  <w:marBottom w:val="0"/>
                                  <w:divBdr>
                                    <w:top w:val="none" w:sz="0" w:space="0" w:color="auto"/>
                                    <w:left w:val="none" w:sz="0" w:space="0" w:color="auto"/>
                                    <w:bottom w:val="none" w:sz="0" w:space="0" w:color="auto"/>
                                    <w:right w:val="none" w:sz="0" w:space="0" w:color="auto"/>
                                  </w:divBdr>
                                </w:div>
                                <w:div w:id="1784690815">
                                  <w:marLeft w:val="0"/>
                                  <w:marRight w:val="0"/>
                                  <w:marTop w:val="0"/>
                                  <w:marBottom w:val="0"/>
                                  <w:divBdr>
                                    <w:top w:val="none" w:sz="0" w:space="0" w:color="auto"/>
                                    <w:left w:val="none" w:sz="0" w:space="0" w:color="auto"/>
                                    <w:bottom w:val="none" w:sz="0" w:space="0" w:color="auto"/>
                                    <w:right w:val="none" w:sz="0" w:space="0" w:color="auto"/>
                                  </w:divBdr>
                                </w:div>
                                <w:div w:id="1754429272">
                                  <w:marLeft w:val="0"/>
                                  <w:marRight w:val="0"/>
                                  <w:marTop w:val="0"/>
                                  <w:marBottom w:val="0"/>
                                  <w:divBdr>
                                    <w:top w:val="none" w:sz="0" w:space="0" w:color="auto"/>
                                    <w:left w:val="none" w:sz="0" w:space="0" w:color="auto"/>
                                    <w:bottom w:val="none" w:sz="0" w:space="0" w:color="auto"/>
                                    <w:right w:val="none" w:sz="0" w:space="0" w:color="auto"/>
                                  </w:divBdr>
                                </w:div>
                                <w:div w:id="600069946">
                                  <w:marLeft w:val="0"/>
                                  <w:marRight w:val="0"/>
                                  <w:marTop w:val="0"/>
                                  <w:marBottom w:val="0"/>
                                  <w:divBdr>
                                    <w:top w:val="none" w:sz="0" w:space="0" w:color="auto"/>
                                    <w:left w:val="none" w:sz="0" w:space="0" w:color="auto"/>
                                    <w:bottom w:val="none" w:sz="0" w:space="0" w:color="auto"/>
                                    <w:right w:val="none" w:sz="0" w:space="0" w:color="auto"/>
                                  </w:divBdr>
                                </w:div>
                                <w:div w:id="2100516695">
                                  <w:marLeft w:val="0"/>
                                  <w:marRight w:val="0"/>
                                  <w:marTop w:val="0"/>
                                  <w:marBottom w:val="0"/>
                                  <w:divBdr>
                                    <w:top w:val="none" w:sz="0" w:space="0" w:color="auto"/>
                                    <w:left w:val="none" w:sz="0" w:space="0" w:color="auto"/>
                                    <w:bottom w:val="none" w:sz="0" w:space="0" w:color="auto"/>
                                    <w:right w:val="none" w:sz="0" w:space="0" w:color="auto"/>
                                  </w:divBdr>
                                </w:div>
                                <w:div w:id="944728213">
                                  <w:marLeft w:val="0"/>
                                  <w:marRight w:val="0"/>
                                  <w:marTop w:val="0"/>
                                  <w:marBottom w:val="0"/>
                                  <w:divBdr>
                                    <w:top w:val="none" w:sz="0" w:space="0" w:color="auto"/>
                                    <w:left w:val="none" w:sz="0" w:space="0" w:color="auto"/>
                                    <w:bottom w:val="none" w:sz="0" w:space="0" w:color="auto"/>
                                    <w:right w:val="none" w:sz="0" w:space="0" w:color="auto"/>
                                  </w:divBdr>
                                </w:div>
                                <w:div w:id="972638715">
                                  <w:marLeft w:val="0"/>
                                  <w:marRight w:val="0"/>
                                  <w:marTop w:val="0"/>
                                  <w:marBottom w:val="0"/>
                                  <w:divBdr>
                                    <w:top w:val="none" w:sz="0" w:space="0" w:color="auto"/>
                                    <w:left w:val="none" w:sz="0" w:space="0" w:color="auto"/>
                                    <w:bottom w:val="none" w:sz="0" w:space="0" w:color="auto"/>
                                    <w:right w:val="none" w:sz="0" w:space="0" w:color="auto"/>
                                  </w:divBdr>
                                </w:div>
                                <w:div w:id="808745391">
                                  <w:marLeft w:val="0"/>
                                  <w:marRight w:val="0"/>
                                  <w:marTop w:val="0"/>
                                  <w:marBottom w:val="0"/>
                                  <w:divBdr>
                                    <w:top w:val="none" w:sz="0" w:space="0" w:color="auto"/>
                                    <w:left w:val="none" w:sz="0" w:space="0" w:color="auto"/>
                                    <w:bottom w:val="none" w:sz="0" w:space="0" w:color="auto"/>
                                    <w:right w:val="none" w:sz="0" w:space="0" w:color="auto"/>
                                  </w:divBdr>
                                </w:div>
                                <w:div w:id="1669670249">
                                  <w:marLeft w:val="0"/>
                                  <w:marRight w:val="0"/>
                                  <w:marTop w:val="0"/>
                                  <w:marBottom w:val="0"/>
                                  <w:divBdr>
                                    <w:top w:val="none" w:sz="0" w:space="0" w:color="auto"/>
                                    <w:left w:val="none" w:sz="0" w:space="0" w:color="auto"/>
                                    <w:bottom w:val="none" w:sz="0" w:space="0" w:color="auto"/>
                                    <w:right w:val="none" w:sz="0" w:space="0" w:color="auto"/>
                                  </w:divBdr>
                                </w:div>
                                <w:div w:id="1097678761">
                                  <w:marLeft w:val="0"/>
                                  <w:marRight w:val="0"/>
                                  <w:marTop w:val="0"/>
                                  <w:marBottom w:val="0"/>
                                  <w:divBdr>
                                    <w:top w:val="none" w:sz="0" w:space="0" w:color="auto"/>
                                    <w:left w:val="none" w:sz="0" w:space="0" w:color="auto"/>
                                    <w:bottom w:val="none" w:sz="0" w:space="0" w:color="auto"/>
                                    <w:right w:val="none" w:sz="0" w:space="0" w:color="auto"/>
                                  </w:divBdr>
                                </w:div>
                                <w:div w:id="1454981266">
                                  <w:marLeft w:val="0"/>
                                  <w:marRight w:val="0"/>
                                  <w:marTop w:val="0"/>
                                  <w:marBottom w:val="0"/>
                                  <w:divBdr>
                                    <w:top w:val="none" w:sz="0" w:space="0" w:color="auto"/>
                                    <w:left w:val="none" w:sz="0" w:space="0" w:color="auto"/>
                                    <w:bottom w:val="none" w:sz="0" w:space="0" w:color="auto"/>
                                    <w:right w:val="none" w:sz="0" w:space="0" w:color="auto"/>
                                  </w:divBdr>
                                </w:div>
                                <w:div w:id="1062555817">
                                  <w:marLeft w:val="0"/>
                                  <w:marRight w:val="0"/>
                                  <w:marTop w:val="0"/>
                                  <w:marBottom w:val="0"/>
                                  <w:divBdr>
                                    <w:top w:val="none" w:sz="0" w:space="0" w:color="auto"/>
                                    <w:left w:val="none" w:sz="0" w:space="0" w:color="auto"/>
                                    <w:bottom w:val="none" w:sz="0" w:space="0" w:color="auto"/>
                                    <w:right w:val="none" w:sz="0" w:space="0" w:color="auto"/>
                                  </w:divBdr>
                                </w:div>
                                <w:div w:id="92365025">
                                  <w:marLeft w:val="0"/>
                                  <w:marRight w:val="0"/>
                                  <w:marTop w:val="0"/>
                                  <w:marBottom w:val="0"/>
                                  <w:divBdr>
                                    <w:top w:val="none" w:sz="0" w:space="0" w:color="auto"/>
                                    <w:left w:val="none" w:sz="0" w:space="0" w:color="auto"/>
                                    <w:bottom w:val="none" w:sz="0" w:space="0" w:color="auto"/>
                                    <w:right w:val="none" w:sz="0" w:space="0" w:color="auto"/>
                                  </w:divBdr>
                                </w:div>
                                <w:div w:id="965500332">
                                  <w:marLeft w:val="0"/>
                                  <w:marRight w:val="0"/>
                                  <w:marTop w:val="0"/>
                                  <w:marBottom w:val="0"/>
                                  <w:divBdr>
                                    <w:top w:val="none" w:sz="0" w:space="0" w:color="auto"/>
                                    <w:left w:val="none" w:sz="0" w:space="0" w:color="auto"/>
                                    <w:bottom w:val="none" w:sz="0" w:space="0" w:color="auto"/>
                                    <w:right w:val="none" w:sz="0" w:space="0" w:color="auto"/>
                                  </w:divBdr>
                                </w:div>
                                <w:div w:id="985084824">
                                  <w:marLeft w:val="0"/>
                                  <w:marRight w:val="0"/>
                                  <w:marTop w:val="0"/>
                                  <w:marBottom w:val="0"/>
                                  <w:divBdr>
                                    <w:top w:val="none" w:sz="0" w:space="0" w:color="auto"/>
                                    <w:left w:val="none" w:sz="0" w:space="0" w:color="auto"/>
                                    <w:bottom w:val="none" w:sz="0" w:space="0" w:color="auto"/>
                                    <w:right w:val="none" w:sz="0" w:space="0" w:color="auto"/>
                                  </w:divBdr>
                                </w:div>
                                <w:div w:id="1600455317">
                                  <w:marLeft w:val="0"/>
                                  <w:marRight w:val="0"/>
                                  <w:marTop w:val="0"/>
                                  <w:marBottom w:val="0"/>
                                  <w:divBdr>
                                    <w:top w:val="none" w:sz="0" w:space="0" w:color="auto"/>
                                    <w:left w:val="none" w:sz="0" w:space="0" w:color="auto"/>
                                    <w:bottom w:val="none" w:sz="0" w:space="0" w:color="auto"/>
                                    <w:right w:val="none" w:sz="0" w:space="0" w:color="auto"/>
                                  </w:divBdr>
                                </w:div>
                                <w:div w:id="106436328">
                                  <w:marLeft w:val="0"/>
                                  <w:marRight w:val="0"/>
                                  <w:marTop w:val="0"/>
                                  <w:marBottom w:val="0"/>
                                  <w:divBdr>
                                    <w:top w:val="none" w:sz="0" w:space="0" w:color="auto"/>
                                    <w:left w:val="none" w:sz="0" w:space="0" w:color="auto"/>
                                    <w:bottom w:val="none" w:sz="0" w:space="0" w:color="auto"/>
                                    <w:right w:val="none" w:sz="0" w:space="0" w:color="auto"/>
                                  </w:divBdr>
                                </w:div>
                                <w:div w:id="1288776140">
                                  <w:marLeft w:val="0"/>
                                  <w:marRight w:val="0"/>
                                  <w:marTop w:val="0"/>
                                  <w:marBottom w:val="0"/>
                                  <w:divBdr>
                                    <w:top w:val="none" w:sz="0" w:space="0" w:color="auto"/>
                                    <w:left w:val="none" w:sz="0" w:space="0" w:color="auto"/>
                                    <w:bottom w:val="none" w:sz="0" w:space="0" w:color="auto"/>
                                    <w:right w:val="none" w:sz="0" w:space="0" w:color="auto"/>
                                  </w:divBdr>
                                </w:div>
                                <w:div w:id="5521790">
                                  <w:marLeft w:val="0"/>
                                  <w:marRight w:val="0"/>
                                  <w:marTop w:val="0"/>
                                  <w:marBottom w:val="0"/>
                                  <w:divBdr>
                                    <w:top w:val="none" w:sz="0" w:space="0" w:color="auto"/>
                                    <w:left w:val="none" w:sz="0" w:space="0" w:color="auto"/>
                                    <w:bottom w:val="none" w:sz="0" w:space="0" w:color="auto"/>
                                    <w:right w:val="none" w:sz="0" w:space="0" w:color="auto"/>
                                  </w:divBdr>
                                </w:div>
                                <w:div w:id="233710963">
                                  <w:marLeft w:val="0"/>
                                  <w:marRight w:val="0"/>
                                  <w:marTop w:val="0"/>
                                  <w:marBottom w:val="0"/>
                                  <w:divBdr>
                                    <w:top w:val="none" w:sz="0" w:space="0" w:color="auto"/>
                                    <w:left w:val="none" w:sz="0" w:space="0" w:color="auto"/>
                                    <w:bottom w:val="none" w:sz="0" w:space="0" w:color="auto"/>
                                    <w:right w:val="none" w:sz="0" w:space="0" w:color="auto"/>
                                  </w:divBdr>
                                </w:div>
                                <w:div w:id="1171532261">
                                  <w:marLeft w:val="0"/>
                                  <w:marRight w:val="0"/>
                                  <w:marTop w:val="0"/>
                                  <w:marBottom w:val="0"/>
                                  <w:divBdr>
                                    <w:top w:val="none" w:sz="0" w:space="0" w:color="auto"/>
                                    <w:left w:val="none" w:sz="0" w:space="0" w:color="auto"/>
                                    <w:bottom w:val="none" w:sz="0" w:space="0" w:color="auto"/>
                                    <w:right w:val="none" w:sz="0" w:space="0" w:color="auto"/>
                                  </w:divBdr>
                                </w:div>
                                <w:div w:id="1292636465">
                                  <w:marLeft w:val="0"/>
                                  <w:marRight w:val="0"/>
                                  <w:marTop w:val="0"/>
                                  <w:marBottom w:val="0"/>
                                  <w:divBdr>
                                    <w:top w:val="none" w:sz="0" w:space="0" w:color="auto"/>
                                    <w:left w:val="none" w:sz="0" w:space="0" w:color="auto"/>
                                    <w:bottom w:val="none" w:sz="0" w:space="0" w:color="auto"/>
                                    <w:right w:val="none" w:sz="0" w:space="0" w:color="auto"/>
                                  </w:divBdr>
                                </w:div>
                                <w:div w:id="542207073">
                                  <w:marLeft w:val="0"/>
                                  <w:marRight w:val="0"/>
                                  <w:marTop w:val="0"/>
                                  <w:marBottom w:val="0"/>
                                  <w:divBdr>
                                    <w:top w:val="none" w:sz="0" w:space="0" w:color="auto"/>
                                    <w:left w:val="none" w:sz="0" w:space="0" w:color="auto"/>
                                    <w:bottom w:val="none" w:sz="0" w:space="0" w:color="auto"/>
                                    <w:right w:val="none" w:sz="0" w:space="0" w:color="auto"/>
                                  </w:divBdr>
                                </w:div>
                                <w:div w:id="1756318060">
                                  <w:marLeft w:val="0"/>
                                  <w:marRight w:val="0"/>
                                  <w:marTop w:val="0"/>
                                  <w:marBottom w:val="0"/>
                                  <w:divBdr>
                                    <w:top w:val="none" w:sz="0" w:space="0" w:color="auto"/>
                                    <w:left w:val="none" w:sz="0" w:space="0" w:color="auto"/>
                                    <w:bottom w:val="none" w:sz="0" w:space="0" w:color="auto"/>
                                    <w:right w:val="none" w:sz="0" w:space="0" w:color="auto"/>
                                  </w:divBdr>
                                </w:div>
                                <w:div w:id="1206942005">
                                  <w:marLeft w:val="0"/>
                                  <w:marRight w:val="0"/>
                                  <w:marTop w:val="0"/>
                                  <w:marBottom w:val="0"/>
                                  <w:divBdr>
                                    <w:top w:val="none" w:sz="0" w:space="0" w:color="auto"/>
                                    <w:left w:val="none" w:sz="0" w:space="0" w:color="auto"/>
                                    <w:bottom w:val="none" w:sz="0" w:space="0" w:color="auto"/>
                                    <w:right w:val="none" w:sz="0" w:space="0" w:color="auto"/>
                                  </w:divBdr>
                                </w:div>
                                <w:div w:id="71243548">
                                  <w:marLeft w:val="0"/>
                                  <w:marRight w:val="0"/>
                                  <w:marTop w:val="0"/>
                                  <w:marBottom w:val="0"/>
                                  <w:divBdr>
                                    <w:top w:val="none" w:sz="0" w:space="0" w:color="auto"/>
                                    <w:left w:val="none" w:sz="0" w:space="0" w:color="auto"/>
                                    <w:bottom w:val="none" w:sz="0" w:space="0" w:color="auto"/>
                                    <w:right w:val="none" w:sz="0" w:space="0" w:color="auto"/>
                                  </w:divBdr>
                                </w:div>
                                <w:div w:id="527372256">
                                  <w:marLeft w:val="0"/>
                                  <w:marRight w:val="0"/>
                                  <w:marTop w:val="0"/>
                                  <w:marBottom w:val="0"/>
                                  <w:divBdr>
                                    <w:top w:val="none" w:sz="0" w:space="0" w:color="auto"/>
                                    <w:left w:val="none" w:sz="0" w:space="0" w:color="auto"/>
                                    <w:bottom w:val="none" w:sz="0" w:space="0" w:color="auto"/>
                                    <w:right w:val="none" w:sz="0" w:space="0" w:color="auto"/>
                                  </w:divBdr>
                                </w:div>
                                <w:div w:id="546527232">
                                  <w:marLeft w:val="0"/>
                                  <w:marRight w:val="0"/>
                                  <w:marTop w:val="0"/>
                                  <w:marBottom w:val="0"/>
                                  <w:divBdr>
                                    <w:top w:val="none" w:sz="0" w:space="0" w:color="auto"/>
                                    <w:left w:val="none" w:sz="0" w:space="0" w:color="auto"/>
                                    <w:bottom w:val="none" w:sz="0" w:space="0" w:color="auto"/>
                                    <w:right w:val="none" w:sz="0" w:space="0" w:color="auto"/>
                                  </w:divBdr>
                                </w:div>
                                <w:div w:id="690180879">
                                  <w:marLeft w:val="0"/>
                                  <w:marRight w:val="0"/>
                                  <w:marTop w:val="0"/>
                                  <w:marBottom w:val="0"/>
                                  <w:divBdr>
                                    <w:top w:val="none" w:sz="0" w:space="0" w:color="auto"/>
                                    <w:left w:val="none" w:sz="0" w:space="0" w:color="auto"/>
                                    <w:bottom w:val="none" w:sz="0" w:space="0" w:color="auto"/>
                                    <w:right w:val="none" w:sz="0" w:space="0" w:color="auto"/>
                                  </w:divBdr>
                                </w:div>
                                <w:div w:id="55664258">
                                  <w:marLeft w:val="0"/>
                                  <w:marRight w:val="0"/>
                                  <w:marTop w:val="0"/>
                                  <w:marBottom w:val="0"/>
                                  <w:divBdr>
                                    <w:top w:val="none" w:sz="0" w:space="0" w:color="auto"/>
                                    <w:left w:val="none" w:sz="0" w:space="0" w:color="auto"/>
                                    <w:bottom w:val="none" w:sz="0" w:space="0" w:color="auto"/>
                                    <w:right w:val="none" w:sz="0" w:space="0" w:color="auto"/>
                                  </w:divBdr>
                                </w:div>
                                <w:div w:id="1328944639">
                                  <w:marLeft w:val="0"/>
                                  <w:marRight w:val="0"/>
                                  <w:marTop w:val="0"/>
                                  <w:marBottom w:val="0"/>
                                  <w:divBdr>
                                    <w:top w:val="none" w:sz="0" w:space="0" w:color="auto"/>
                                    <w:left w:val="none" w:sz="0" w:space="0" w:color="auto"/>
                                    <w:bottom w:val="none" w:sz="0" w:space="0" w:color="auto"/>
                                    <w:right w:val="none" w:sz="0" w:space="0" w:color="auto"/>
                                  </w:divBdr>
                                </w:div>
                                <w:div w:id="1444110932">
                                  <w:marLeft w:val="0"/>
                                  <w:marRight w:val="0"/>
                                  <w:marTop w:val="0"/>
                                  <w:marBottom w:val="0"/>
                                  <w:divBdr>
                                    <w:top w:val="none" w:sz="0" w:space="0" w:color="auto"/>
                                    <w:left w:val="none" w:sz="0" w:space="0" w:color="auto"/>
                                    <w:bottom w:val="none" w:sz="0" w:space="0" w:color="auto"/>
                                    <w:right w:val="none" w:sz="0" w:space="0" w:color="auto"/>
                                  </w:divBdr>
                                </w:div>
                                <w:div w:id="1172572029">
                                  <w:marLeft w:val="0"/>
                                  <w:marRight w:val="0"/>
                                  <w:marTop w:val="0"/>
                                  <w:marBottom w:val="0"/>
                                  <w:divBdr>
                                    <w:top w:val="none" w:sz="0" w:space="0" w:color="auto"/>
                                    <w:left w:val="none" w:sz="0" w:space="0" w:color="auto"/>
                                    <w:bottom w:val="none" w:sz="0" w:space="0" w:color="auto"/>
                                    <w:right w:val="none" w:sz="0" w:space="0" w:color="auto"/>
                                  </w:divBdr>
                                </w:div>
                                <w:div w:id="1343626440">
                                  <w:marLeft w:val="0"/>
                                  <w:marRight w:val="0"/>
                                  <w:marTop w:val="0"/>
                                  <w:marBottom w:val="0"/>
                                  <w:divBdr>
                                    <w:top w:val="none" w:sz="0" w:space="0" w:color="auto"/>
                                    <w:left w:val="none" w:sz="0" w:space="0" w:color="auto"/>
                                    <w:bottom w:val="none" w:sz="0" w:space="0" w:color="auto"/>
                                    <w:right w:val="none" w:sz="0" w:space="0" w:color="auto"/>
                                  </w:divBdr>
                                </w:div>
                                <w:div w:id="1160271556">
                                  <w:marLeft w:val="0"/>
                                  <w:marRight w:val="0"/>
                                  <w:marTop w:val="0"/>
                                  <w:marBottom w:val="0"/>
                                  <w:divBdr>
                                    <w:top w:val="none" w:sz="0" w:space="0" w:color="auto"/>
                                    <w:left w:val="none" w:sz="0" w:space="0" w:color="auto"/>
                                    <w:bottom w:val="none" w:sz="0" w:space="0" w:color="auto"/>
                                    <w:right w:val="none" w:sz="0" w:space="0" w:color="auto"/>
                                  </w:divBdr>
                                </w:div>
                                <w:div w:id="1337269202">
                                  <w:marLeft w:val="0"/>
                                  <w:marRight w:val="0"/>
                                  <w:marTop w:val="0"/>
                                  <w:marBottom w:val="0"/>
                                  <w:divBdr>
                                    <w:top w:val="none" w:sz="0" w:space="0" w:color="auto"/>
                                    <w:left w:val="none" w:sz="0" w:space="0" w:color="auto"/>
                                    <w:bottom w:val="none" w:sz="0" w:space="0" w:color="auto"/>
                                    <w:right w:val="none" w:sz="0" w:space="0" w:color="auto"/>
                                  </w:divBdr>
                                </w:div>
                                <w:div w:id="1757091838">
                                  <w:marLeft w:val="0"/>
                                  <w:marRight w:val="0"/>
                                  <w:marTop w:val="0"/>
                                  <w:marBottom w:val="0"/>
                                  <w:divBdr>
                                    <w:top w:val="none" w:sz="0" w:space="0" w:color="auto"/>
                                    <w:left w:val="none" w:sz="0" w:space="0" w:color="auto"/>
                                    <w:bottom w:val="none" w:sz="0" w:space="0" w:color="auto"/>
                                    <w:right w:val="none" w:sz="0" w:space="0" w:color="auto"/>
                                  </w:divBdr>
                                </w:div>
                                <w:div w:id="118693544">
                                  <w:marLeft w:val="0"/>
                                  <w:marRight w:val="0"/>
                                  <w:marTop w:val="0"/>
                                  <w:marBottom w:val="0"/>
                                  <w:divBdr>
                                    <w:top w:val="none" w:sz="0" w:space="0" w:color="auto"/>
                                    <w:left w:val="none" w:sz="0" w:space="0" w:color="auto"/>
                                    <w:bottom w:val="none" w:sz="0" w:space="0" w:color="auto"/>
                                    <w:right w:val="none" w:sz="0" w:space="0" w:color="auto"/>
                                  </w:divBdr>
                                </w:div>
                                <w:div w:id="641496752">
                                  <w:marLeft w:val="0"/>
                                  <w:marRight w:val="0"/>
                                  <w:marTop w:val="0"/>
                                  <w:marBottom w:val="0"/>
                                  <w:divBdr>
                                    <w:top w:val="none" w:sz="0" w:space="0" w:color="auto"/>
                                    <w:left w:val="none" w:sz="0" w:space="0" w:color="auto"/>
                                    <w:bottom w:val="none" w:sz="0" w:space="0" w:color="auto"/>
                                    <w:right w:val="none" w:sz="0" w:space="0" w:color="auto"/>
                                  </w:divBdr>
                                </w:div>
                                <w:div w:id="1605452311">
                                  <w:marLeft w:val="0"/>
                                  <w:marRight w:val="0"/>
                                  <w:marTop w:val="0"/>
                                  <w:marBottom w:val="0"/>
                                  <w:divBdr>
                                    <w:top w:val="none" w:sz="0" w:space="0" w:color="auto"/>
                                    <w:left w:val="none" w:sz="0" w:space="0" w:color="auto"/>
                                    <w:bottom w:val="none" w:sz="0" w:space="0" w:color="auto"/>
                                    <w:right w:val="none" w:sz="0" w:space="0" w:color="auto"/>
                                  </w:divBdr>
                                </w:div>
                                <w:div w:id="103158898">
                                  <w:marLeft w:val="0"/>
                                  <w:marRight w:val="0"/>
                                  <w:marTop w:val="0"/>
                                  <w:marBottom w:val="0"/>
                                  <w:divBdr>
                                    <w:top w:val="none" w:sz="0" w:space="0" w:color="auto"/>
                                    <w:left w:val="none" w:sz="0" w:space="0" w:color="auto"/>
                                    <w:bottom w:val="none" w:sz="0" w:space="0" w:color="auto"/>
                                    <w:right w:val="none" w:sz="0" w:space="0" w:color="auto"/>
                                  </w:divBdr>
                                </w:div>
                                <w:div w:id="1861895628">
                                  <w:marLeft w:val="0"/>
                                  <w:marRight w:val="0"/>
                                  <w:marTop w:val="0"/>
                                  <w:marBottom w:val="0"/>
                                  <w:divBdr>
                                    <w:top w:val="none" w:sz="0" w:space="0" w:color="auto"/>
                                    <w:left w:val="none" w:sz="0" w:space="0" w:color="auto"/>
                                    <w:bottom w:val="none" w:sz="0" w:space="0" w:color="auto"/>
                                    <w:right w:val="none" w:sz="0" w:space="0" w:color="auto"/>
                                  </w:divBdr>
                                </w:div>
                                <w:div w:id="1187720996">
                                  <w:marLeft w:val="0"/>
                                  <w:marRight w:val="0"/>
                                  <w:marTop w:val="0"/>
                                  <w:marBottom w:val="0"/>
                                  <w:divBdr>
                                    <w:top w:val="none" w:sz="0" w:space="0" w:color="auto"/>
                                    <w:left w:val="none" w:sz="0" w:space="0" w:color="auto"/>
                                    <w:bottom w:val="none" w:sz="0" w:space="0" w:color="auto"/>
                                    <w:right w:val="none" w:sz="0" w:space="0" w:color="auto"/>
                                  </w:divBdr>
                                </w:div>
                                <w:div w:id="23795388">
                                  <w:marLeft w:val="0"/>
                                  <w:marRight w:val="0"/>
                                  <w:marTop w:val="0"/>
                                  <w:marBottom w:val="0"/>
                                  <w:divBdr>
                                    <w:top w:val="none" w:sz="0" w:space="0" w:color="auto"/>
                                    <w:left w:val="none" w:sz="0" w:space="0" w:color="auto"/>
                                    <w:bottom w:val="none" w:sz="0" w:space="0" w:color="auto"/>
                                    <w:right w:val="none" w:sz="0" w:space="0" w:color="auto"/>
                                  </w:divBdr>
                                </w:div>
                                <w:div w:id="1191915682">
                                  <w:marLeft w:val="0"/>
                                  <w:marRight w:val="0"/>
                                  <w:marTop w:val="0"/>
                                  <w:marBottom w:val="0"/>
                                  <w:divBdr>
                                    <w:top w:val="none" w:sz="0" w:space="0" w:color="auto"/>
                                    <w:left w:val="none" w:sz="0" w:space="0" w:color="auto"/>
                                    <w:bottom w:val="none" w:sz="0" w:space="0" w:color="auto"/>
                                    <w:right w:val="none" w:sz="0" w:space="0" w:color="auto"/>
                                  </w:divBdr>
                                </w:div>
                                <w:div w:id="1007101913">
                                  <w:marLeft w:val="0"/>
                                  <w:marRight w:val="0"/>
                                  <w:marTop w:val="0"/>
                                  <w:marBottom w:val="0"/>
                                  <w:divBdr>
                                    <w:top w:val="none" w:sz="0" w:space="0" w:color="auto"/>
                                    <w:left w:val="none" w:sz="0" w:space="0" w:color="auto"/>
                                    <w:bottom w:val="none" w:sz="0" w:space="0" w:color="auto"/>
                                    <w:right w:val="none" w:sz="0" w:space="0" w:color="auto"/>
                                  </w:divBdr>
                                </w:div>
                                <w:div w:id="1070083893">
                                  <w:marLeft w:val="0"/>
                                  <w:marRight w:val="0"/>
                                  <w:marTop w:val="0"/>
                                  <w:marBottom w:val="0"/>
                                  <w:divBdr>
                                    <w:top w:val="none" w:sz="0" w:space="0" w:color="auto"/>
                                    <w:left w:val="none" w:sz="0" w:space="0" w:color="auto"/>
                                    <w:bottom w:val="none" w:sz="0" w:space="0" w:color="auto"/>
                                    <w:right w:val="none" w:sz="0" w:space="0" w:color="auto"/>
                                  </w:divBdr>
                                </w:div>
                                <w:div w:id="508833533">
                                  <w:marLeft w:val="0"/>
                                  <w:marRight w:val="0"/>
                                  <w:marTop w:val="0"/>
                                  <w:marBottom w:val="0"/>
                                  <w:divBdr>
                                    <w:top w:val="none" w:sz="0" w:space="0" w:color="auto"/>
                                    <w:left w:val="none" w:sz="0" w:space="0" w:color="auto"/>
                                    <w:bottom w:val="none" w:sz="0" w:space="0" w:color="auto"/>
                                    <w:right w:val="none" w:sz="0" w:space="0" w:color="auto"/>
                                  </w:divBdr>
                                </w:div>
                                <w:div w:id="624239762">
                                  <w:marLeft w:val="0"/>
                                  <w:marRight w:val="0"/>
                                  <w:marTop w:val="0"/>
                                  <w:marBottom w:val="0"/>
                                  <w:divBdr>
                                    <w:top w:val="none" w:sz="0" w:space="0" w:color="auto"/>
                                    <w:left w:val="none" w:sz="0" w:space="0" w:color="auto"/>
                                    <w:bottom w:val="none" w:sz="0" w:space="0" w:color="auto"/>
                                    <w:right w:val="none" w:sz="0" w:space="0" w:color="auto"/>
                                  </w:divBdr>
                                </w:div>
                                <w:div w:id="295113404">
                                  <w:marLeft w:val="0"/>
                                  <w:marRight w:val="0"/>
                                  <w:marTop w:val="0"/>
                                  <w:marBottom w:val="0"/>
                                  <w:divBdr>
                                    <w:top w:val="none" w:sz="0" w:space="0" w:color="auto"/>
                                    <w:left w:val="none" w:sz="0" w:space="0" w:color="auto"/>
                                    <w:bottom w:val="none" w:sz="0" w:space="0" w:color="auto"/>
                                    <w:right w:val="none" w:sz="0" w:space="0" w:color="auto"/>
                                  </w:divBdr>
                                </w:div>
                                <w:div w:id="1251351639">
                                  <w:marLeft w:val="0"/>
                                  <w:marRight w:val="0"/>
                                  <w:marTop w:val="0"/>
                                  <w:marBottom w:val="0"/>
                                  <w:divBdr>
                                    <w:top w:val="none" w:sz="0" w:space="0" w:color="auto"/>
                                    <w:left w:val="none" w:sz="0" w:space="0" w:color="auto"/>
                                    <w:bottom w:val="none" w:sz="0" w:space="0" w:color="auto"/>
                                    <w:right w:val="none" w:sz="0" w:space="0" w:color="auto"/>
                                  </w:divBdr>
                                </w:div>
                                <w:div w:id="889996385">
                                  <w:marLeft w:val="0"/>
                                  <w:marRight w:val="0"/>
                                  <w:marTop w:val="0"/>
                                  <w:marBottom w:val="0"/>
                                  <w:divBdr>
                                    <w:top w:val="none" w:sz="0" w:space="0" w:color="auto"/>
                                    <w:left w:val="none" w:sz="0" w:space="0" w:color="auto"/>
                                    <w:bottom w:val="none" w:sz="0" w:space="0" w:color="auto"/>
                                    <w:right w:val="none" w:sz="0" w:space="0" w:color="auto"/>
                                  </w:divBdr>
                                </w:div>
                                <w:div w:id="1522663707">
                                  <w:marLeft w:val="0"/>
                                  <w:marRight w:val="0"/>
                                  <w:marTop w:val="0"/>
                                  <w:marBottom w:val="0"/>
                                  <w:divBdr>
                                    <w:top w:val="none" w:sz="0" w:space="0" w:color="auto"/>
                                    <w:left w:val="none" w:sz="0" w:space="0" w:color="auto"/>
                                    <w:bottom w:val="none" w:sz="0" w:space="0" w:color="auto"/>
                                    <w:right w:val="none" w:sz="0" w:space="0" w:color="auto"/>
                                  </w:divBdr>
                                </w:div>
                                <w:div w:id="1824853097">
                                  <w:marLeft w:val="0"/>
                                  <w:marRight w:val="0"/>
                                  <w:marTop w:val="0"/>
                                  <w:marBottom w:val="0"/>
                                  <w:divBdr>
                                    <w:top w:val="none" w:sz="0" w:space="0" w:color="auto"/>
                                    <w:left w:val="none" w:sz="0" w:space="0" w:color="auto"/>
                                    <w:bottom w:val="none" w:sz="0" w:space="0" w:color="auto"/>
                                    <w:right w:val="none" w:sz="0" w:space="0" w:color="auto"/>
                                  </w:divBdr>
                                </w:div>
                                <w:div w:id="663240611">
                                  <w:marLeft w:val="0"/>
                                  <w:marRight w:val="0"/>
                                  <w:marTop w:val="0"/>
                                  <w:marBottom w:val="0"/>
                                  <w:divBdr>
                                    <w:top w:val="none" w:sz="0" w:space="0" w:color="auto"/>
                                    <w:left w:val="none" w:sz="0" w:space="0" w:color="auto"/>
                                    <w:bottom w:val="none" w:sz="0" w:space="0" w:color="auto"/>
                                    <w:right w:val="none" w:sz="0" w:space="0" w:color="auto"/>
                                  </w:divBdr>
                                </w:div>
                                <w:div w:id="1540241842">
                                  <w:marLeft w:val="0"/>
                                  <w:marRight w:val="0"/>
                                  <w:marTop w:val="0"/>
                                  <w:marBottom w:val="0"/>
                                  <w:divBdr>
                                    <w:top w:val="none" w:sz="0" w:space="0" w:color="auto"/>
                                    <w:left w:val="none" w:sz="0" w:space="0" w:color="auto"/>
                                    <w:bottom w:val="none" w:sz="0" w:space="0" w:color="auto"/>
                                    <w:right w:val="none" w:sz="0" w:space="0" w:color="auto"/>
                                  </w:divBdr>
                                </w:div>
                                <w:div w:id="2032099084">
                                  <w:marLeft w:val="0"/>
                                  <w:marRight w:val="0"/>
                                  <w:marTop w:val="0"/>
                                  <w:marBottom w:val="0"/>
                                  <w:divBdr>
                                    <w:top w:val="none" w:sz="0" w:space="0" w:color="auto"/>
                                    <w:left w:val="none" w:sz="0" w:space="0" w:color="auto"/>
                                    <w:bottom w:val="none" w:sz="0" w:space="0" w:color="auto"/>
                                    <w:right w:val="none" w:sz="0" w:space="0" w:color="auto"/>
                                  </w:divBdr>
                                </w:div>
                                <w:div w:id="2043169870">
                                  <w:marLeft w:val="0"/>
                                  <w:marRight w:val="0"/>
                                  <w:marTop w:val="0"/>
                                  <w:marBottom w:val="0"/>
                                  <w:divBdr>
                                    <w:top w:val="none" w:sz="0" w:space="0" w:color="auto"/>
                                    <w:left w:val="none" w:sz="0" w:space="0" w:color="auto"/>
                                    <w:bottom w:val="none" w:sz="0" w:space="0" w:color="auto"/>
                                    <w:right w:val="none" w:sz="0" w:space="0" w:color="auto"/>
                                  </w:divBdr>
                                </w:div>
                                <w:div w:id="1914729329">
                                  <w:marLeft w:val="0"/>
                                  <w:marRight w:val="0"/>
                                  <w:marTop w:val="0"/>
                                  <w:marBottom w:val="0"/>
                                  <w:divBdr>
                                    <w:top w:val="none" w:sz="0" w:space="0" w:color="auto"/>
                                    <w:left w:val="none" w:sz="0" w:space="0" w:color="auto"/>
                                    <w:bottom w:val="none" w:sz="0" w:space="0" w:color="auto"/>
                                    <w:right w:val="none" w:sz="0" w:space="0" w:color="auto"/>
                                  </w:divBdr>
                                </w:div>
                                <w:div w:id="1545678368">
                                  <w:marLeft w:val="0"/>
                                  <w:marRight w:val="0"/>
                                  <w:marTop w:val="0"/>
                                  <w:marBottom w:val="0"/>
                                  <w:divBdr>
                                    <w:top w:val="none" w:sz="0" w:space="0" w:color="auto"/>
                                    <w:left w:val="none" w:sz="0" w:space="0" w:color="auto"/>
                                    <w:bottom w:val="none" w:sz="0" w:space="0" w:color="auto"/>
                                    <w:right w:val="none" w:sz="0" w:space="0" w:color="auto"/>
                                  </w:divBdr>
                                </w:div>
                                <w:div w:id="635529004">
                                  <w:marLeft w:val="0"/>
                                  <w:marRight w:val="0"/>
                                  <w:marTop w:val="0"/>
                                  <w:marBottom w:val="0"/>
                                  <w:divBdr>
                                    <w:top w:val="none" w:sz="0" w:space="0" w:color="auto"/>
                                    <w:left w:val="none" w:sz="0" w:space="0" w:color="auto"/>
                                    <w:bottom w:val="none" w:sz="0" w:space="0" w:color="auto"/>
                                    <w:right w:val="none" w:sz="0" w:space="0" w:color="auto"/>
                                  </w:divBdr>
                                </w:div>
                                <w:div w:id="633219465">
                                  <w:marLeft w:val="0"/>
                                  <w:marRight w:val="0"/>
                                  <w:marTop w:val="0"/>
                                  <w:marBottom w:val="0"/>
                                  <w:divBdr>
                                    <w:top w:val="none" w:sz="0" w:space="0" w:color="auto"/>
                                    <w:left w:val="none" w:sz="0" w:space="0" w:color="auto"/>
                                    <w:bottom w:val="none" w:sz="0" w:space="0" w:color="auto"/>
                                    <w:right w:val="none" w:sz="0" w:space="0" w:color="auto"/>
                                  </w:divBdr>
                                </w:div>
                                <w:div w:id="104620898">
                                  <w:marLeft w:val="0"/>
                                  <w:marRight w:val="0"/>
                                  <w:marTop w:val="0"/>
                                  <w:marBottom w:val="0"/>
                                  <w:divBdr>
                                    <w:top w:val="none" w:sz="0" w:space="0" w:color="auto"/>
                                    <w:left w:val="none" w:sz="0" w:space="0" w:color="auto"/>
                                    <w:bottom w:val="none" w:sz="0" w:space="0" w:color="auto"/>
                                    <w:right w:val="none" w:sz="0" w:space="0" w:color="auto"/>
                                  </w:divBdr>
                                </w:div>
                                <w:div w:id="1235358056">
                                  <w:marLeft w:val="0"/>
                                  <w:marRight w:val="0"/>
                                  <w:marTop w:val="0"/>
                                  <w:marBottom w:val="0"/>
                                  <w:divBdr>
                                    <w:top w:val="none" w:sz="0" w:space="0" w:color="auto"/>
                                    <w:left w:val="none" w:sz="0" w:space="0" w:color="auto"/>
                                    <w:bottom w:val="none" w:sz="0" w:space="0" w:color="auto"/>
                                    <w:right w:val="none" w:sz="0" w:space="0" w:color="auto"/>
                                  </w:divBdr>
                                </w:div>
                                <w:div w:id="1166942145">
                                  <w:marLeft w:val="0"/>
                                  <w:marRight w:val="0"/>
                                  <w:marTop w:val="0"/>
                                  <w:marBottom w:val="0"/>
                                  <w:divBdr>
                                    <w:top w:val="none" w:sz="0" w:space="0" w:color="auto"/>
                                    <w:left w:val="none" w:sz="0" w:space="0" w:color="auto"/>
                                    <w:bottom w:val="none" w:sz="0" w:space="0" w:color="auto"/>
                                    <w:right w:val="none" w:sz="0" w:space="0" w:color="auto"/>
                                  </w:divBdr>
                                </w:div>
                                <w:div w:id="802699484">
                                  <w:marLeft w:val="0"/>
                                  <w:marRight w:val="0"/>
                                  <w:marTop w:val="0"/>
                                  <w:marBottom w:val="0"/>
                                  <w:divBdr>
                                    <w:top w:val="none" w:sz="0" w:space="0" w:color="auto"/>
                                    <w:left w:val="none" w:sz="0" w:space="0" w:color="auto"/>
                                    <w:bottom w:val="none" w:sz="0" w:space="0" w:color="auto"/>
                                    <w:right w:val="none" w:sz="0" w:space="0" w:color="auto"/>
                                  </w:divBdr>
                                </w:div>
                                <w:div w:id="1633435419">
                                  <w:marLeft w:val="0"/>
                                  <w:marRight w:val="0"/>
                                  <w:marTop w:val="0"/>
                                  <w:marBottom w:val="0"/>
                                  <w:divBdr>
                                    <w:top w:val="none" w:sz="0" w:space="0" w:color="auto"/>
                                    <w:left w:val="none" w:sz="0" w:space="0" w:color="auto"/>
                                    <w:bottom w:val="none" w:sz="0" w:space="0" w:color="auto"/>
                                    <w:right w:val="none" w:sz="0" w:space="0" w:color="auto"/>
                                  </w:divBdr>
                                </w:div>
                                <w:div w:id="216356030">
                                  <w:marLeft w:val="0"/>
                                  <w:marRight w:val="0"/>
                                  <w:marTop w:val="0"/>
                                  <w:marBottom w:val="0"/>
                                  <w:divBdr>
                                    <w:top w:val="none" w:sz="0" w:space="0" w:color="auto"/>
                                    <w:left w:val="none" w:sz="0" w:space="0" w:color="auto"/>
                                    <w:bottom w:val="none" w:sz="0" w:space="0" w:color="auto"/>
                                    <w:right w:val="none" w:sz="0" w:space="0" w:color="auto"/>
                                  </w:divBdr>
                                </w:div>
                                <w:div w:id="292639478">
                                  <w:marLeft w:val="0"/>
                                  <w:marRight w:val="0"/>
                                  <w:marTop w:val="0"/>
                                  <w:marBottom w:val="0"/>
                                  <w:divBdr>
                                    <w:top w:val="none" w:sz="0" w:space="0" w:color="auto"/>
                                    <w:left w:val="none" w:sz="0" w:space="0" w:color="auto"/>
                                    <w:bottom w:val="none" w:sz="0" w:space="0" w:color="auto"/>
                                    <w:right w:val="none" w:sz="0" w:space="0" w:color="auto"/>
                                  </w:divBdr>
                                </w:div>
                                <w:div w:id="936985285">
                                  <w:marLeft w:val="0"/>
                                  <w:marRight w:val="0"/>
                                  <w:marTop w:val="0"/>
                                  <w:marBottom w:val="0"/>
                                  <w:divBdr>
                                    <w:top w:val="none" w:sz="0" w:space="0" w:color="auto"/>
                                    <w:left w:val="none" w:sz="0" w:space="0" w:color="auto"/>
                                    <w:bottom w:val="none" w:sz="0" w:space="0" w:color="auto"/>
                                    <w:right w:val="none" w:sz="0" w:space="0" w:color="auto"/>
                                  </w:divBdr>
                                </w:div>
                                <w:div w:id="277103479">
                                  <w:marLeft w:val="0"/>
                                  <w:marRight w:val="0"/>
                                  <w:marTop w:val="0"/>
                                  <w:marBottom w:val="0"/>
                                  <w:divBdr>
                                    <w:top w:val="none" w:sz="0" w:space="0" w:color="auto"/>
                                    <w:left w:val="none" w:sz="0" w:space="0" w:color="auto"/>
                                    <w:bottom w:val="none" w:sz="0" w:space="0" w:color="auto"/>
                                    <w:right w:val="none" w:sz="0" w:space="0" w:color="auto"/>
                                  </w:divBdr>
                                </w:div>
                                <w:div w:id="1466922688">
                                  <w:marLeft w:val="0"/>
                                  <w:marRight w:val="0"/>
                                  <w:marTop w:val="0"/>
                                  <w:marBottom w:val="0"/>
                                  <w:divBdr>
                                    <w:top w:val="none" w:sz="0" w:space="0" w:color="auto"/>
                                    <w:left w:val="none" w:sz="0" w:space="0" w:color="auto"/>
                                    <w:bottom w:val="none" w:sz="0" w:space="0" w:color="auto"/>
                                    <w:right w:val="none" w:sz="0" w:space="0" w:color="auto"/>
                                  </w:divBdr>
                                </w:div>
                                <w:div w:id="1137647475">
                                  <w:marLeft w:val="0"/>
                                  <w:marRight w:val="0"/>
                                  <w:marTop w:val="0"/>
                                  <w:marBottom w:val="0"/>
                                  <w:divBdr>
                                    <w:top w:val="none" w:sz="0" w:space="0" w:color="auto"/>
                                    <w:left w:val="none" w:sz="0" w:space="0" w:color="auto"/>
                                    <w:bottom w:val="none" w:sz="0" w:space="0" w:color="auto"/>
                                    <w:right w:val="none" w:sz="0" w:space="0" w:color="auto"/>
                                  </w:divBdr>
                                </w:div>
                                <w:div w:id="242760761">
                                  <w:marLeft w:val="0"/>
                                  <w:marRight w:val="0"/>
                                  <w:marTop w:val="0"/>
                                  <w:marBottom w:val="0"/>
                                  <w:divBdr>
                                    <w:top w:val="none" w:sz="0" w:space="0" w:color="auto"/>
                                    <w:left w:val="none" w:sz="0" w:space="0" w:color="auto"/>
                                    <w:bottom w:val="none" w:sz="0" w:space="0" w:color="auto"/>
                                    <w:right w:val="none" w:sz="0" w:space="0" w:color="auto"/>
                                  </w:divBdr>
                                </w:div>
                                <w:div w:id="2057386843">
                                  <w:marLeft w:val="0"/>
                                  <w:marRight w:val="0"/>
                                  <w:marTop w:val="0"/>
                                  <w:marBottom w:val="0"/>
                                  <w:divBdr>
                                    <w:top w:val="none" w:sz="0" w:space="0" w:color="auto"/>
                                    <w:left w:val="none" w:sz="0" w:space="0" w:color="auto"/>
                                    <w:bottom w:val="none" w:sz="0" w:space="0" w:color="auto"/>
                                    <w:right w:val="none" w:sz="0" w:space="0" w:color="auto"/>
                                  </w:divBdr>
                                </w:div>
                                <w:div w:id="558057144">
                                  <w:marLeft w:val="0"/>
                                  <w:marRight w:val="0"/>
                                  <w:marTop w:val="0"/>
                                  <w:marBottom w:val="0"/>
                                  <w:divBdr>
                                    <w:top w:val="none" w:sz="0" w:space="0" w:color="auto"/>
                                    <w:left w:val="none" w:sz="0" w:space="0" w:color="auto"/>
                                    <w:bottom w:val="none" w:sz="0" w:space="0" w:color="auto"/>
                                    <w:right w:val="none" w:sz="0" w:space="0" w:color="auto"/>
                                  </w:divBdr>
                                </w:div>
                                <w:div w:id="739644187">
                                  <w:marLeft w:val="0"/>
                                  <w:marRight w:val="0"/>
                                  <w:marTop w:val="0"/>
                                  <w:marBottom w:val="0"/>
                                  <w:divBdr>
                                    <w:top w:val="none" w:sz="0" w:space="0" w:color="auto"/>
                                    <w:left w:val="none" w:sz="0" w:space="0" w:color="auto"/>
                                    <w:bottom w:val="none" w:sz="0" w:space="0" w:color="auto"/>
                                    <w:right w:val="none" w:sz="0" w:space="0" w:color="auto"/>
                                  </w:divBdr>
                                </w:div>
                                <w:div w:id="2025939933">
                                  <w:marLeft w:val="0"/>
                                  <w:marRight w:val="0"/>
                                  <w:marTop w:val="0"/>
                                  <w:marBottom w:val="0"/>
                                  <w:divBdr>
                                    <w:top w:val="none" w:sz="0" w:space="0" w:color="auto"/>
                                    <w:left w:val="none" w:sz="0" w:space="0" w:color="auto"/>
                                    <w:bottom w:val="none" w:sz="0" w:space="0" w:color="auto"/>
                                    <w:right w:val="none" w:sz="0" w:space="0" w:color="auto"/>
                                  </w:divBdr>
                                </w:div>
                                <w:div w:id="859008534">
                                  <w:marLeft w:val="0"/>
                                  <w:marRight w:val="0"/>
                                  <w:marTop w:val="0"/>
                                  <w:marBottom w:val="0"/>
                                  <w:divBdr>
                                    <w:top w:val="none" w:sz="0" w:space="0" w:color="auto"/>
                                    <w:left w:val="none" w:sz="0" w:space="0" w:color="auto"/>
                                    <w:bottom w:val="none" w:sz="0" w:space="0" w:color="auto"/>
                                    <w:right w:val="none" w:sz="0" w:space="0" w:color="auto"/>
                                  </w:divBdr>
                                </w:div>
                                <w:div w:id="1677272084">
                                  <w:marLeft w:val="0"/>
                                  <w:marRight w:val="0"/>
                                  <w:marTop w:val="0"/>
                                  <w:marBottom w:val="0"/>
                                  <w:divBdr>
                                    <w:top w:val="none" w:sz="0" w:space="0" w:color="auto"/>
                                    <w:left w:val="none" w:sz="0" w:space="0" w:color="auto"/>
                                    <w:bottom w:val="none" w:sz="0" w:space="0" w:color="auto"/>
                                    <w:right w:val="none" w:sz="0" w:space="0" w:color="auto"/>
                                  </w:divBdr>
                                </w:div>
                                <w:div w:id="775368219">
                                  <w:marLeft w:val="0"/>
                                  <w:marRight w:val="0"/>
                                  <w:marTop w:val="0"/>
                                  <w:marBottom w:val="0"/>
                                  <w:divBdr>
                                    <w:top w:val="none" w:sz="0" w:space="0" w:color="auto"/>
                                    <w:left w:val="none" w:sz="0" w:space="0" w:color="auto"/>
                                    <w:bottom w:val="none" w:sz="0" w:space="0" w:color="auto"/>
                                    <w:right w:val="none" w:sz="0" w:space="0" w:color="auto"/>
                                  </w:divBdr>
                                </w:div>
                                <w:div w:id="1214074703">
                                  <w:marLeft w:val="0"/>
                                  <w:marRight w:val="0"/>
                                  <w:marTop w:val="0"/>
                                  <w:marBottom w:val="0"/>
                                  <w:divBdr>
                                    <w:top w:val="none" w:sz="0" w:space="0" w:color="auto"/>
                                    <w:left w:val="none" w:sz="0" w:space="0" w:color="auto"/>
                                    <w:bottom w:val="none" w:sz="0" w:space="0" w:color="auto"/>
                                    <w:right w:val="none" w:sz="0" w:space="0" w:color="auto"/>
                                  </w:divBdr>
                                </w:div>
                                <w:div w:id="458452391">
                                  <w:marLeft w:val="0"/>
                                  <w:marRight w:val="0"/>
                                  <w:marTop w:val="0"/>
                                  <w:marBottom w:val="0"/>
                                  <w:divBdr>
                                    <w:top w:val="none" w:sz="0" w:space="0" w:color="auto"/>
                                    <w:left w:val="none" w:sz="0" w:space="0" w:color="auto"/>
                                    <w:bottom w:val="none" w:sz="0" w:space="0" w:color="auto"/>
                                    <w:right w:val="none" w:sz="0" w:space="0" w:color="auto"/>
                                  </w:divBdr>
                                </w:div>
                                <w:div w:id="1267928208">
                                  <w:marLeft w:val="0"/>
                                  <w:marRight w:val="0"/>
                                  <w:marTop w:val="0"/>
                                  <w:marBottom w:val="0"/>
                                  <w:divBdr>
                                    <w:top w:val="none" w:sz="0" w:space="0" w:color="auto"/>
                                    <w:left w:val="none" w:sz="0" w:space="0" w:color="auto"/>
                                    <w:bottom w:val="none" w:sz="0" w:space="0" w:color="auto"/>
                                    <w:right w:val="none" w:sz="0" w:space="0" w:color="auto"/>
                                  </w:divBdr>
                                </w:div>
                                <w:div w:id="2099403881">
                                  <w:marLeft w:val="0"/>
                                  <w:marRight w:val="0"/>
                                  <w:marTop w:val="0"/>
                                  <w:marBottom w:val="0"/>
                                  <w:divBdr>
                                    <w:top w:val="none" w:sz="0" w:space="0" w:color="auto"/>
                                    <w:left w:val="none" w:sz="0" w:space="0" w:color="auto"/>
                                    <w:bottom w:val="none" w:sz="0" w:space="0" w:color="auto"/>
                                    <w:right w:val="none" w:sz="0" w:space="0" w:color="auto"/>
                                  </w:divBdr>
                                </w:div>
                                <w:div w:id="1551384254">
                                  <w:marLeft w:val="0"/>
                                  <w:marRight w:val="0"/>
                                  <w:marTop w:val="0"/>
                                  <w:marBottom w:val="0"/>
                                  <w:divBdr>
                                    <w:top w:val="none" w:sz="0" w:space="0" w:color="auto"/>
                                    <w:left w:val="none" w:sz="0" w:space="0" w:color="auto"/>
                                    <w:bottom w:val="none" w:sz="0" w:space="0" w:color="auto"/>
                                    <w:right w:val="none" w:sz="0" w:space="0" w:color="auto"/>
                                  </w:divBdr>
                                </w:div>
                                <w:div w:id="739445848">
                                  <w:marLeft w:val="0"/>
                                  <w:marRight w:val="0"/>
                                  <w:marTop w:val="0"/>
                                  <w:marBottom w:val="0"/>
                                  <w:divBdr>
                                    <w:top w:val="none" w:sz="0" w:space="0" w:color="auto"/>
                                    <w:left w:val="none" w:sz="0" w:space="0" w:color="auto"/>
                                    <w:bottom w:val="none" w:sz="0" w:space="0" w:color="auto"/>
                                    <w:right w:val="none" w:sz="0" w:space="0" w:color="auto"/>
                                  </w:divBdr>
                                </w:div>
                                <w:div w:id="300185806">
                                  <w:marLeft w:val="0"/>
                                  <w:marRight w:val="0"/>
                                  <w:marTop w:val="0"/>
                                  <w:marBottom w:val="0"/>
                                  <w:divBdr>
                                    <w:top w:val="none" w:sz="0" w:space="0" w:color="auto"/>
                                    <w:left w:val="none" w:sz="0" w:space="0" w:color="auto"/>
                                    <w:bottom w:val="none" w:sz="0" w:space="0" w:color="auto"/>
                                    <w:right w:val="none" w:sz="0" w:space="0" w:color="auto"/>
                                  </w:divBdr>
                                </w:div>
                                <w:div w:id="624972919">
                                  <w:marLeft w:val="0"/>
                                  <w:marRight w:val="0"/>
                                  <w:marTop w:val="0"/>
                                  <w:marBottom w:val="0"/>
                                  <w:divBdr>
                                    <w:top w:val="none" w:sz="0" w:space="0" w:color="auto"/>
                                    <w:left w:val="none" w:sz="0" w:space="0" w:color="auto"/>
                                    <w:bottom w:val="none" w:sz="0" w:space="0" w:color="auto"/>
                                    <w:right w:val="none" w:sz="0" w:space="0" w:color="auto"/>
                                  </w:divBdr>
                                </w:div>
                                <w:div w:id="216820952">
                                  <w:marLeft w:val="0"/>
                                  <w:marRight w:val="0"/>
                                  <w:marTop w:val="0"/>
                                  <w:marBottom w:val="0"/>
                                  <w:divBdr>
                                    <w:top w:val="none" w:sz="0" w:space="0" w:color="auto"/>
                                    <w:left w:val="none" w:sz="0" w:space="0" w:color="auto"/>
                                    <w:bottom w:val="none" w:sz="0" w:space="0" w:color="auto"/>
                                    <w:right w:val="none" w:sz="0" w:space="0" w:color="auto"/>
                                  </w:divBdr>
                                </w:div>
                                <w:div w:id="947396984">
                                  <w:marLeft w:val="0"/>
                                  <w:marRight w:val="0"/>
                                  <w:marTop w:val="0"/>
                                  <w:marBottom w:val="0"/>
                                  <w:divBdr>
                                    <w:top w:val="none" w:sz="0" w:space="0" w:color="auto"/>
                                    <w:left w:val="none" w:sz="0" w:space="0" w:color="auto"/>
                                    <w:bottom w:val="none" w:sz="0" w:space="0" w:color="auto"/>
                                    <w:right w:val="none" w:sz="0" w:space="0" w:color="auto"/>
                                  </w:divBdr>
                                </w:div>
                                <w:div w:id="377704467">
                                  <w:marLeft w:val="0"/>
                                  <w:marRight w:val="0"/>
                                  <w:marTop w:val="0"/>
                                  <w:marBottom w:val="0"/>
                                  <w:divBdr>
                                    <w:top w:val="none" w:sz="0" w:space="0" w:color="auto"/>
                                    <w:left w:val="none" w:sz="0" w:space="0" w:color="auto"/>
                                    <w:bottom w:val="none" w:sz="0" w:space="0" w:color="auto"/>
                                    <w:right w:val="none" w:sz="0" w:space="0" w:color="auto"/>
                                  </w:divBdr>
                                </w:div>
                                <w:div w:id="319165513">
                                  <w:marLeft w:val="0"/>
                                  <w:marRight w:val="0"/>
                                  <w:marTop w:val="0"/>
                                  <w:marBottom w:val="0"/>
                                  <w:divBdr>
                                    <w:top w:val="none" w:sz="0" w:space="0" w:color="auto"/>
                                    <w:left w:val="none" w:sz="0" w:space="0" w:color="auto"/>
                                    <w:bottom w:val="none" w:sz="0" w:space="0" w:color="auto"/>
                                    <w:right w:val="none" w:sz="0" w:space="0" w:color="auto"/>
                                  </w:divBdr>
                                </w:div>
                                <w:div w:id="1409498569">
                                  <w:marLeft w:val="0"/>
                                  <w:marRight w:val="0"/>
                                  <w:marTop w:val="0"/>
                                  <w:marBottom w:val="0"/>
                                  <w:divBdr>
                                    <w:top w:val="none" w:sz="0" w:space="0" w:color="auto"/>
                                    <w:left w:val="none" w:sz="0" w:space="0" w:color="auto"/>
                                    <w:bottom w:val="none" w:sz="0" w:space="0" w:color="auto"/>
                                    <w:right w:val="none" w:sz="0" w:space="0" w:color="auto"/>
                                  </w:divBdr>
                                </w:div>
                                <w:div w:id="1866408655">
                                  <w:marLeft w:val="0"/>
                                  <w:marRight w:val="0"/>
                                  <w:marTop w:val="0"/>
                                  <w:marBottom w:val="0"/>
                                  <w:divBdr>
                                    <w:top w:val="none" w:sz="0" w:space="0" w:color="auto"/>
                                    <w:left w:val="none" w:sz="0" w:space="0" w:color="auto"/>
                                    <w:bottom w:val="none" w:sz="0" w:space="0" w:color="auto"/>
                                    <w:right w:val="none" w:sz="0" w:space="0" w:color="auto"/>
                                  </w:divBdr>
                                </w:div>
                                <w:div w:id="1733653664">
                                  <w:marLeft w:val="0"/>
                                  <w:marRight w:val="0"/>
                                  <w:marTop w:val="0"/>
                                  <w:marBottom w:val="0"/>
                                  <w:divBdr>
                                    <w:top w:val="none" w:sz="0" w:space="0" w:color="auto"/>
                                    <w:left w:val="none" w:sz="0" w:space="0" w:color="auto"/>
                                    <w:bottom w:val="none" w:sz="0" w:space="0" w:color="auto"/>
                                    <w:right w:val="none" w:sz="0" w:space="0" w:color="auto"/>
                                  </w:divBdr>
                                </w:div>
                                <w:div w:id="1520582367">
                                  <w:marLeft w:val="0"/>
                                  <w:marRight w:val="0"/>
                                  <w:marTop w:val="0"/>
                                  <w:marBottom w:val="0"/>
                                  <w:divBdr>
                                    <w:top w:val="none" w:sz="0" w:space="0" w:color="auto"/>
                                    <w:left w:val="none" w:sz="0" w:space="0" w:color="auto"/>
                                    <w:bottom w:val="none" w:sz="0" w:space="0" w:color="auto"/>
                                    <w:right w:val="none" w:sz="0" w:space="0" w:color="auto"/>
                                  </w:divBdr>
                                </w:div>
                                <w:div w:id="60836514">
                                  <w:marLeft w:val="0"/>
                                  <w:marRight w:val="0"/>
                                  <w:marTop w:val="0"/>
                                  <w:marBottom w:val="0"/>
                                  <w:divBdr>
                                    <w:top w:val="none" w:sz="0" w:space="0" w:color="auto"/>
                                    <w:left w:val="none" w:sz="0" w:space="0" w:color="auto"/>
                                    <w:bottom w:val="none" w:sz="0" w:space="0" w:color="auto"/>
                                    <w:right w:val="none" w:sz="0" w:space="0" w:color="auto"/>
                                  </w:divBdr>
                                </w:div>
                                <w:div w:id="989556188">
                                  <w:marLeft w:val="0"/>
                                  <w:marRight w:val="0"/>
                                  <w:marTop w:val="0"/>
                                  <w:marBottom w:val="0"/>
                                  <w:divBdr>
                                    <w:top w:val="none" w:sz="0" w:space="0" w:color="auto"/>
                                    <w:left w:val="none" w:sz="0" w:space="0" w:color="auto"/>
                                    <w:bottom w:val="none" w:sz="0" w:space="0" w:color="auto"/>
                                    <w:right w:val="none" w:sz="0" w:space="0" w:color="auto"/>
                                  </w:divBdr>
                                </w:div>
                                <w:div w:id="936138815">
                                  <w:marLeft w:val="0"/>
                                  <w:marRight w:val="0"/>
                                  <w:marTop w:val="0"/>
                                  <w:marBottom w:val="0"/>
                                  <w:divBdr>
                                    <w:top w:val="none" w:sz="0" w:space="0" w:color="auto"/>
                                    <w:left w:val="none" w:sz="0" w:space="0" w:color="auto"/>
                                    <w:bottom w:val="none" w:sz="0" w:space="0" w:color="auto"/>
                                    <w:right w:val="none" w:sz="0" w:space="0" w:color="auto"/>
                                  </w:divBdr>
                                </w:div>
                                <w:div w:id="2044011594">
                                  <w:marLeft w:val="0"/>
                                  <w:marRight w:val="0"/>
                                  <w:marTop w:val="0"/>
                                  <w:marBottom w:val="0"/>
                                  <w:divBdr>
                                    <w:top w:val="none" w:sz="0" w:space="0" w:color="auto"/>
                                    <w:left w:val="none" w:sz="0" w:space="0" w:color="auto"/>
                                    <w:bottom w:val="none" w:sz="0" w:space="0" w:color="auto"/>
                                    <w:right w:val="none" w:sz="0" w:space="0" w:color="auto"/>
                                  </w:divBdr>
                                </w:div>
                                <w:div w:id="883297928">
                                  <w:marLeft w:val="0"/>
                                  <w:marRight w:val="0"/>
                                  <w:marTop w:val="0"/>
                                  <w:marBottom w:val="0"/>
                                  <w:divBdr>
                                    <w:top w:val="none" w:sz="0" w:space="0" w:color="auto"/>
                                    <w:left w:val="none" w:sz="0" w:space="0" w:color="auto"/>
                                    <w:bottom w:val="none" w:sz="0" w:space="0" w:color="auto"/>
                                    <w:right w:val="none" w:sz="0" w:space="0" w:color="auto"/>
                                  </w:divBdr>
                                </w:div>
                                <w:div w:id="1987054268">
                                  <w:marLeft w:val="0"/>
                                  <w:marRight w:val="0"/>
                                  <w:marTop w:val="0"/>
                                  <w:marBottom w:val="0"/>
                                  <w:divBdr>
                                    <w:top w:val="none" w:sz="0" w:space="0" w:color="auto"/>
                                    <w:left w:val="none" w:sz="0" w:space="0" w:color="auto"/>
                                    <w:bottom w:val="none" w:sz="0" w:space="0" w:color="auto"/>
                                    <w:right w:val="none" w:sz="0" w:space="0" w:color="auto"/>
                                  </w:divBdr>
                                </w:div>
                                <w:div w:id="1698584998">
                                  <w:marLeft w:val="0"/>
                                  <w:marRight w:val="0"/>
                                  <w:marTop w:val="0"/>
                                  <w:marBottom w:val="0"/>
                                  <w:divBdr>
                                    <w:top w:val="none" w:sz="0" w:space="0" w:color="auto"/>
                                    <w:left w:val="none" w:sz="0" w:space="0" w:color="auto"/>
                                    <w:bottom w:val="none" w:sz="0" w:space="0" w:color="auto"/>
                                    <w:right w:val="none" w:sz="0" w:space="0" w:color="auto"/>
                                  </w:divBdr>
                                </w:div>
                                <w:div w:id="1422875829">
                                  <w:marLeft w:val="0"/>
                                  <w:marRight w:val="0"/>
                                  <w:marTop w:val="0"/>
                                  <w:marBottom w:val="0"/>
                                  <w:divBdr>
                                    <w:top w:val="none" w:sz="0" w:space="0" w:color="auto"/>
                                    <w:left w:val="none" w:sz="0" w:space="0" w:color="auto"/>
                                    <w:bottom w:val="none" w:sz="0" w:space="0" w:color="auto"/>
                                    <w:right w:val="none" w:sz="0" w:space="0" w:color="auto"/>
                                  </w:divBdr>
                                </w:div>
                                <w:div w:id="1093824352">
                                  <w:marLeft w:val="0"/>
                                  <w:marRight w:val="0"/>
                                  <w:marTop w:val="0"/>
                                  <w:marBottom w:val="0"/>
                                  <w:divBdr>
                                    <w:top w:val="none" w:sz="0" w:space="0" w:color="auto"/>
                                    <w:left w:val="none" w:sz="0" w:space="0" w:color="auto"/>
                                    <w:bottom w:val="none" w:sz="0" w:space="0" w:color="auto"/>
                                    <w:right w:val="none" w:sz="0" w:space="0" w:color="auto"/>
                                  </w:divBdr>
                                </w:div>
                                <w:div w:id="1497188590">
                                  <w:marLeft w:val="0"/>
                                  <w:marRight w:val="0"/>
                                  <w:marTop w:val="0"/>
                                  <w:marBottom w:val="0"/>
                                  <w:divBdr>
                                    <w:top w:val="none" w:sz="0" w:space="0" w:color="auto"/>
                                    <w:left w:val="none" w:sz="0" w:space="0" w:color="auto"/>
                                    <w:bottom w:val="none" w:sz="0" w:space="0" w:color="auto"/>
                                    <w:right w:val="none" w:sz="0" w:space="0" w:color="auto"/>
                                  </w:divBdr>
                                </w:div>
                                <w:div w:id="1884368853">
                                  <w:marLeft w:val="0"/>
                                  <w:marRight w:val="0"/>
                                  <w:marTop w:val="0"/>
                                  <w:marBottom w:val="0"/>
                                  <w:divBdr>
                                    <w:top w:val="none" w:sz="0" w:space="0" w:color="auto"/>
                                    <w:left w:val="none" w:sz="0" w:space="0" w:color="auto"/>
                                    <w:bottom w:val="none" w:sz="0" w:space="0" w:color="auto"/>
                                    <w:right w:val="none" w:sz="0" w:space="0" w:color="auto"/>
                                  </w:divBdr>
                                </w:div>
                                <w:div w:id="608658925">
                                  <w:marLeft w:val="0"/>
                                  <w:marRight w:val="0"/>
                                  <w:marTop w:val="0"/>
                                  <w:marBottom w:val="0"/>
                                  <w:divBdr>
                                    <w:top w:val="none" w:sz="0" w:space="0" w:color="auto"/>
                                    <w:left w:val="none" w:sz="0" w:space="0" w:color="auto"/>
                                    <w:bottom w:val="none" w:sz="0" w:space="0" w:color="auto"/>
                                    <w:right w:val="none" w:sz="0" w:space="0" w:color="auto"/>
                                  </w:divBdr>
                                </w:div>
                                <w:div w:id="1451047295">
                                  <w:marLeft w:val="0"/>
                                  <w:marRight w:val="0"/>
                                  <w:marTop w:val="0"/>
                                  <w:marBottom w:val="0"/>
                                  <w:divBdr>
                                    <w:top w:val="none" w:sz="0" w:space="0" w:color="auto"/>
                                    <w:left w:val="none" w:sz="0" w:space="0" w:color="auto"/>
                                    <w:bottom w:val="none" w:sz="0" w:space="0" w:color="auto"/>
                                    <w:right w:val="none" w:sz="0" w:space="0" w:color="auto"/>
                                  </w:divBdr>
                                </w:div>
                                <w:div w:id="1419137697">
                                  <w:marLeft w:val="0"/>
                                  <w:marRight w:val="0"/>
                                  <w:marTop w:val="0"/>
                                  <w:marBottom w:val="0"/>
                                  <w:divBdr>
                                    <w:top w:val="none" w:sz="0" w:space="0" w:color="auto"/>
                                    <w:left w:val="none" w:sz="0" w:space="0" w:color="auto"/>
                                    <w:bottom w:val="none" w:sz="0" w:space="0" w:color="auto"/>
                                    <w:right w:val="none" w:sz="0" w:space="0" w:color="auto"/>
                                  </w:divBdr>
                                </w:div>
                                <w:div w:id="358167107">
                                  <w:marLeft w:val="0"/>
                                  <w:marRight w:val="0"/>
                                  <w:marTop w:val="0"/>
                                  <w:marBottom w:val="0"/>
                                  <w:divBdr>
                                    <w:top w:val="none" w:sz="0" w:space="0" w:color="auto"/>
                                    <w:left w:val="none" w:sz="0" w:space="0" w:color="auto"/>
                                    <w:bottom w:val="none" w:sz="0" w:space="0" w:color="auto"/>
                                    <w:right w:val="none" w:sz="0" w:space="0" w:color="auto"/>
                                  </w:divBdr>
                                </w:div>
                                <w:div w:id="1219634944">
                                  <w:marLeft w:val="0"/>
                                  <w:marRight w:val="0"/>
                                  <w:marTop w:val="0"/>
                                  <w:marBottom w:val="0"/>
                                  <w:divBdr>
                                    <w:top w:val="none" w:sz="0" w:space="0" w:color="auto"/>
                                    <w:left w:val="none" w:sz="0" w:space="0" w:color="auto"/>
                                    <w:bottom w:val="none" w:sz="0" w:space="0" w:color="auto"/>
                                    <w:right w:val="none" w:sz="0" w:space="0" w:color="auto"/>
                                  </w:divBdr>
                                </w:div>
                                <w:div w:id="1163350717">
                                  <w:marLeft w:val="0"/>
                                  <w:marRight w:val="0"/>
                                  <w:marTop w:val="0"/>
                                  <w:marBottom w:val="0"/>
                                  <w:divBdr>
                                    <w:top w:val="none" w:sz="0" w:space="0" w:color="auto"/>
                                    <w:left w:val="none" w:sz="0" w:space="0" w:color="auto"/>
                                    <w:bottom w:val="none" w:sz="0" w:space="0" w:color="auto"/>
                                    <w:right w:val="none" w:sz="0" w:space="0" w:color="auto"/>
                                  </w:divBdr>
                                </w:div>
                                <w:div w:id="732315786">
                                  <w:marLeft w:val="0"/>
                                  <w:marRight w:val="0"/>
                                  <w:marTop w:val="0"/>
                                  <w:marBottom w:val="0"/>
                                  <w:divBdr>
                                    <w:top w:val="none" w:sz="0" w:space="0" w:color="auto"/>
                                    <w:left w:val="none" w:sz="0" w:space="0" w:color="auto"/>
                                    <w:bottom w:val="none" w:sz="0" w:space="0" w:color="auto"/>
                                    <w:right w:val="none" w:sz="0" w:space="0" w:color="auto"/>
                                  </w:divBdr>
                                </w:div>
                                <w:div w:id="5131432">
                                  <w:marLeft w:val="0"/>
                                  <w:marRight w:val="0"/>
                                  <w:marTop w:val="0"/>
                                  <w:marBottom w:val="0"/>
                                  <w:divBdr>
                                    <w:top w:val="none" w:sz="0" w:space="0" w:color="auto"/>
                                    <w:left w:val="none" w:sz="0" w:space="0" w:color="auto"/>
                                    <w:bottom w:val="none" w:sz="0" w:space="0" w:color="auto"/>
                                    <w:right w:val="none" w:sz="0" w:space="0" w:color="auto"/>
                                  </w:divBdr>
                                </w:div>
                                <w:div w:id="1996371691">
                                  <w:marLeft w:val="0"/>
                                  <w:marRight w:val="0"/>
                                  <w:marTop w:val="0"/>
                                  <w:marBottom w:val="0"/>
                                  <w:divBdr>
                                    <w:top w:val="none" w:sz="0" w:space="0" w:color="auto"/>
                                    <w:left w:val="none" w:sz="0" w:space="0" w:color="auto"/>
                                    <w:bottom w:val="none" w:sz="0" w:space="0" w:color="auto"/>
                                    <w:right w:val="none" w:sz="0" w:space="0" w:color="auto"/>
                                  </w:divBdr>
                                </w:div>
                                <w:div w:id="1612206919">
                                  <w:marLeft w:val="0"/>
                                  <w:marRight w:val="0"/>
                                  <w:marTop w:val="0"/>
                                  <w:marBottom w:val="0"/>
                                  <w:divBdr>
                                    <w:top w:val="none" w:sz="0" w:space="0" w:color="auto"/>
                                    <w:left w:val="none" w:sz="0" w:space="0" w:color="auto"/>
                                    <w:bottom w:val="none" w:sz="0" w:space="0" w:color="auto"/>
                                    <w:right w:val="none" w:sz="0" w:space="0" w:color="auto"/>
                                  </w:divBdr>
                                </w:div>
                                <w:div w:id="1976328083">
                                  <w:marLeft w:val="0"/>
                                  <w:marRight w:val="0"/>
                                  <w:marTop w:val="0"/>
                                  <w:marBottom w:val="0"/>
                                  <w:divBdr>
                                    <w:top w:val="none" w:sz="0" w:space="0" w:color="auto"/>
                                    <w:left w:val="none" w:sz="0" w:space="0" w:color="auto"/>
                                    <w:bottom w:val="none" w:sz="0" w:space="0" w:color="auto"/>
                                    <w:right w:val="none" w:sz="0" w:space="0" w:color="auto"/>
                                  </w:divBdr>
                                </w:div>
                                <w:div w:id="740832772">
                                  <w:marLeft w:val="0"/>
                                  <w:marRight w:val="0"/>
                                  <w:marTop w:val="0"/>
                                  <w:marBottom w:val="0"/>
                                  <w:divBdr>
                                    <w:top w:val="none" w:sz="0" w:space="0" w:color="auto"/>
                                    <w:left w:val="none" w:sz="0" w:space="0" w:color="auto"/>
                                    <w:bottom w:val="none" w:sz="0" w:space="0" w:color="auto"/>
                                    <w:right w:val="none" w:sz="0" w:space="0" w:color="auto"/>
                                  </w:divBdr>
                                </w:div>
                                <w:div w:id="1284846602">
                                  <w:marLeft w:val="0"/>
                                  <w:marRight w:val="0"/>
                                  <w:marTop w:val="0"/>
                                  <w:marBottom w:val="0"/>
                                  <w:divBdr>
                                    <w:top w:val="none" w:sz="0" w:space="0" w:color="auto"/>
                                    <w:left w:val="none" w:sz="0" w:space="0" w:color="auto"/>
                                    <w:bottom w:val="none" w:sz="0" w:space="0" w:color="auto"/>
                                    <w:right w:val="none" w:sz="0" w:space="0" w:color="auto"/>
                                  </w:divBdr>
                                </w:div>
                                <w:div w:id="1889488181">
                                  <w:marLeft w:val="0"/>
                                  <w:marRight w:val="0"/>
                                  <w:marTop w:val="0"/>
                                  <w:marBottom w:val="0"/>
                                  <w:divBdr>
                                    <w:top w:val="none" w:sz="0" w:space="0" w:color="auto"/>
                                    <w:left w:val="none" w:sz="0" w:space="0" w:color="auto"/>
                                    <w:bottom w:val="none" w:sz="0" w:space="0" w:color="auto"/>
                                    <w:right w:val="none" w:sz="0" w:space="0" w:color="auto"/>
                                  </w:divBdr>
                                </w:div>
                                <w:div w:id="158929287">
                                  <w:marLeft w:val="0"/>
                                  <w:marRight w:val="0"/>
                                  <w:marTop w:val="0"/>
                                  <w:marBottom w:val="0"/>
                                  <w:divBdr>
                                    <w:top w:val="none" w:sz="0" w:space="0" w:color="auto"/>
                                    <w:left w:val="none" w:sz="0" w:space="0" w:color="auto"/>
                                    <w:bottom w:val="none" w:sz="0" w:space="0" w:color="auto"/>
                                    <w:right w:val="none" w:sz="0" w:space="0" w:color="auto"/>
                                  </w:divBdr>
                                </w:div>
                                <w:div w:id="2056199638">
                                  <w:marLeft w:val="0"/>
                                  <w:marRight w:val="0"/>
                                  <w:marTop w:val="0"/>
                                  <w:marBottom w:val="0"/>
                                  <w:divBdr>
                                    <w:top w:val="none" w:sz="0" w:space="0" w:color="auto"/>
                                    <w:left w:val="none" w:sz="0" w:space="0" w:color="auto"/>
                                    <w:bottom w:val="none" w:sz="0" w:space="0" w:color="auto"/>
                                    <w:right w:val="none" w:sz="0" w:space="0" w:color="auto"/>
                                  </w:divBdr>
                                </w:div>
                                <w:div w:id="1002591167">
                                  <w:marLeft w:val="0"/>
                                  <w:marRight w:val="0"/>
                                  <w:marTop w:val="0"/>
                                  <w:marBottom w:val="0"/>
                                  <w:divBdr>
                                    <w:top w:val="none" w:sz="0" w:space="0" w:color="auto"/>
                                    <w:left w:val="none" w:sz="0" w:space="0" w:color="auto"/>
                                    <w:bottom w:val="none" w:sz="0" w:space="0" w:color="auto"/>
                                    <w:right w:val="none" w:sz="0" w:space="0" w:color="auto"/>
                                  </w:divBdr>
                                </w:div>
                                <w:div w:id="1978104104">
                                  <w:marLeft w:val="0"/>
                                  <w:marRight w:val="0"/>
                                  <w:marTop w:val="0"/>
                                  <w:marBottom w:val="0"/>
                                  <w:divBdr>
                                    <w:top w:val="none" w:sz="0" w:space="0" w:color="auto"/>
                                    <w:left w:val="none" w:sz="0" w:space="0" w:color="auto"/>
                                    <w:bottom w:val="none" w:sz="0" w:space="0" w:color="auto"/>
                                    <w:right w:val="none" w:sz="0" w:space="0" w:color="auto"/>
                                  </w:divBdr>
                                </w:div>
                                <w:div w:id="264307501">
                                  <w:marLeft w:val="0"/>
                                  <w:marRight w:val="0"/>
                                  <w:marTop w:val="0"/>
                                  <w:marBottom w:val="0"/>
                                  <w:divBdr>
                                    <w:top w:val="none" w:sz="0" w:space="0" w:color="auto"/>
                                    <w:left w:val="none" w:sz="0" w:space="0" w:color="auto"/>
                                    <w:bottom w:val="none" w:sz="0" w:space="0" w:color="auto"/>
                                    <w:right w:val="none" w:sz="0" w:space="0" w:color="auto"/>
                                  </w:divBdr>
                                </w:div>
                                <w:div w:id="1827234858">
                                  <w:marLeft w:val="0"/>
                                  <w:marRight w:val="0"/>
                                  <w:marTop w:val="0"/>
                                  <w:marBottom w:val="0"/>
                                  <w:divBdr>
                                    <w:top w:val="none" w:sz="0" w:space="0" w:color="auto"/>
                                    <w:left w:val="none" w:sz="0" w:space="0" w:color="auto"/>
                                    <w:bottom w:val="none" w:sz="0" w:space="0" w:color="auto"/>
                                    <w:right w:val="none" w:sz="0" w:space="0" w:color="auto"/>
                                  </w:divBdr>
                                </w:div>
                                <w:div w:id="978806609">
                                  <w:marLeft w:val="0"/>
                                  <w:marRight w:val="0"/>
                                  <w:marTop w:val="0"/>
                                  <w:marBottom w:val="0"/>
                                  <w:divBdr>
                                    <w:top w:val="none" w:sz="0" w:space="0" w:color="auto"/>
                                    <w:left w:val="none" w:sz="0" w:space="0" w:color="auto"/>
                                    <w:bottom w:val="none" w:sz="0" w:space="0" w:color="auto"/>
                                    <w:right w:val="none" w:sz="0" w:space="0" w:color="auto"/>
                                  </w:divBdr>
                                </w:div>
                                <w:div w:id="1091976125">
                                  <w:marLeft w:val="0"/>
                                  <w:marRight w:val="0"/>
                                  <w:marTop w:val="0"/>
                                  <w:marBottom w:val="0"/>
                                  <w:divBdr>
                                    <w:top w:val="none" w:sz="0" w:space="0" w:color="auto"/>
                                    <w:left w:val="none" w:sz="0" w:space="0" w:color="auto"/>
                                    <w:bottom w:val="none" w:sz="0" w:space="0" w:color="auto"/>
                                    <w:right w:val="none" w:sz="0" w:space="0" w:color="auto"/>
                                  </w:divBdr>
                                </w:div>
                                <w:div w:id="1517689969">
                                  <w:marLeft w:val="0"/>
                                  <w:marRight w:val="0"/>
                                  <w:marTop w:val="0"/>
                                  <w:marBottom w:val="0"/>
                                  <w:divBdr>
                                    <w:top w:val="none" w:sz="0" w:space="0" w:color="auto"/>
                                    <w:left w:val="none" w:sz="0" w:space="0" w:color="auto"/>
                                    <w:bottom w:val="none" w:sz="0" w:space="0" w:color="auto"/>
                                    <w:right w:val="none" w:sz="0" w:space="0" w:color="auto"/>
                                  </w:divBdr>
                                </w:div>
                                <w:div w:id="793711704">
                                  <w:marLeft w:val="0"/>
                                  <w:marRight w:val="0"/>
                                  <w:marTop w:val="0"/>
                                  <w:marBottom w:val="0"/>
                                  <w:divBdr>
                                    <w:top w:val="none" w:sz="0" w:space="0" w:color="auto"/>
                                    <w:left w:val="none" w:sz="0" w:space="0" w:color="auto"/>
                                    <w:bottom w:val="none" w:sz="0" w:space="0" w:color="auto"/>
                                    <w:right w:val="none" w:sz="0" w:space="0" w:color="auto"/>
                                  </w:divBdr>
                                </w:div>
                                <w:div w:id="37752424">
                                  <w:marLeft w:val="0"/>
                                  <w:marRight w:val="0"/>
                                  <w:marTop w:val="0"/>
                                  <w:marBottom w:val="0"/>
                                  <w:divBdr>
                                    <w:top w:val="none" w:sz="0" w:space="0" w:color="auto"/>
                                    <w:left w:val="none" w:sz="0" w:space="0" w:color="auto"/>
                                    <w:bottom w:val="none" w:sz="0" w:space="0" w:color="auto"/>
                                    <w:right w:val="none" w:sz="0" w:space="0" w:color="auto"/>
                                  </w:divBdr>
                                </w:div>
                                <w:div w:id="774636341">
                                  <w:marLeft w:val="0"/>
                                  <w:marRight w:val="0"/>
                                  <w:marTop w:val="0"/>
                                  <w:marBottom w:val="0"/>
                                  <w:divBdr>
                                    <w:top w:val="none" w:sz="0" w:space="0" w:color="auto"/>
                                    <w:left w:val="none" w:sz="0" w:space="0" w:color="auto"/>
                                    <w:bottom w:val="none" w:sz="0" w:space="0" w:color="auto"/>
                                    <w:right w:val="none" w:sz="0" w:space="0" w:color="auto"/>
                                  </w:divBdr>
                                </w:div>
                                <w:div w:id="260065641">
                                  <w:marLeft w:val="0"/>
                                  <w:marRight w:val="0"/>
                                  <w:marTop w:val="0"/>
                                  <w:marBottom w:val="0"/>
                                  <w:divBdr>
                                    <w:top w:val="none" w:sz="0" w:space="0" w:color="auto"/>
                                    <w:left w:val="none" w:sz="0" w:space="0" w:color="auto"/>
                                    <w:bottom w:val="none" w:sz="0" w:space="0" w:color="auto"/>
                                    <w:right w:val="none" w:sz="0" w:space="0" w:color="auto"/>
                                  </w:divBdr>
                                </w:div>
                                <w:div w:id="1839885988">
                                  <w:marLeft w:val="0"/>
                                  <w:marRight w:val="0"/>
                                  <w:marTop w:val="0"/>
                                  <w:marBottom w:val="0"/>
                                  <w:divBdr>
                                    <w:top w:val="none" w:sz="0" w:space="0" w:color="auto"/>
                                    <w:left w:val="none" w:sz="0" w:space="0" w:color="auto"/>
                                    <w:bottom w:val="none" w:sz="0" w:space="0" w:color="auto"/>
                                    <w:right w:val="none" w:sz="0" w:space="0" w:color="auto"/>
                                  </w:divBdr>
                                </w:div>
                                <w:div w:id="643433747">
                                  <w:marLeft w:val="0"/>
                                  <w:marRight w:val="0"/>
                                  <w:marTop w:val="0"/>
                                  <w:marBottom w:val="0"/>
                                  <w:divBdr>
                                    <w:top w:val="none" w:sz="0" w:space="0" w:color="auto"/>
                                    <w:left w:val="none" w:sz="0" w:space="0" w:color="auto"/>
                                    <w:bottom w:val="none" w:sz="0" w:space="0" w:color="auto"/>
                                    <w:right w:val="none" w:sz="0" w:space="0" w:color="auto"/>
                                  </w:divBdr>
                                </w:div>
                                <w:div w:id="860629282">
                                  <w:marLeft w:val="0"/>
                                  <w:marRight w:val="0"/>
                                  <w:marTop w:val="0"/>
                                  <w:marBottom w:val="0"/>
                                  <w:divBdr>
                                    <w:top w:val="none" w:sz="0" w:space="0" w:color="auto"/>
                                    <w:left w:val="none" w:sz="0" w:space="0" w:color="auto"/>
                                    <w:bottom w:val="none" w:sz="0" w:space="0" w:color="auto"/>
                                    <w:right w:val="none" w:sz="0" w:space="0" w:color="auto"/>
                                  </w:divBdr>
                                </w:div>
                                <w:div w:id="500001331">
                                  <w:marLeft w:val="0"/>
                                  <w:marRight w:val="0"/>
                                  <w:marTop w:val="0"/>
                                  <w:marBottom w:val="0"/>
                                  <w:divBdr>
                                    <w:top w:val="none" w:sz="0" w:space="0" w:color="auto"/>
                                    <w:left w:val="none" w:sz="0" w:space="0" w:color="auto"/>
                                    <w:bottom w:val="none" w:sz="0" w:space="0" w:color="auto"/>
                                    <w:right w:val="none" w:sz="0" w:space="0" w:color="auto"/>
                                  </w:divBdr>
                                </w:div>
                                <w:div w:id="1130442242">
                                  <w:marLeft w:val="0"/>
                                  <w:marRight w:val="0"/>
                                  <w:marTop w:val="0"/>
                                  <w:marBottom w:val="0"/>
                                  <w:divBdr>
                                    <w:top w:val="none" w:sz="0" w:space="0" w:color="auto"/>
                                    <w:left w:val="none" w:sz="0" w:space="0" w:color="auto"/>
                                    <w:bottom w:val="none" w:sz="0" w:space="0" w:color="auto"/>
                                    <w:right w:val="none" w:sz="0" w:space="0" w:color="auto"/>
                                  </w:divBdr>
                                </w:div>
                                <w:div w:id="352925980">
                                  <w:marLeft w:val="0"/>
                                  <w:marRight w:val="0"/>
                                  <w:marTop w:val="0"/>
                                  <w:marBottom w:val="0"/>
                                  <w:divBdr>
                                    <w:top w:val="none" w:sz="0" w:space="0" w:color="auto"/>
                                    <w:left w:val="none" w:sz="0" w:space="0" w:color="auto"/>
                                    <w:bottom w:val="none" w:sz="0" w:space="0" w:color="auto"/>
                                    <w:right w:val="none" w:sz="0" w:space="0" w:color="auto"/>
                                  </w:divBdr>
                                </w:div>
                                <w:div w:id="1962806834">
                                  <w:marLeft w:val="0"/>
                                  <w:marRight w:val="0"/>
                                  <w:marTop w:val="0"/>
                                  <w:marBottom w:val="0"/>
                                  <w:divBdr>
                                    <w:top w:val="none" w:sz="0" w:space="0" w:color="auto"/>
                                    <w:left w:val="none" w:sz="0" w:space="0" w:color="auto"/>
                                    <w:bottom w:val="none" w:sz="0" w:space="0" w:color="auto"/>
                                    <w:right w:val="none" w:sz="0" w:space="0" w:color="auto"/>
                                  </w:divBdr>
                                </w:div>
                                <w:div w:id="377318079">
                                  <w:marLeft w:val="0"/>
                                  <w:marRight w:val="0"/>
                                  <w:marTop w:val="0"/>
                                  <w:marBottom w:val="0"/>
                                  <w:divBdr>
                                    <w:top w:val="none" w:sz="0" w:space="0" w:color="auto"/>
                                    <w:left w:val="none" w:sz="0" w:space="0" w:color="auto"/>
                                    <w:bottom w:val="none" w:sz="0" w:space="0" w:color="auto"/>
                                    <w:right w:val="none" w:sz="0" w:space="0" w:color="auto"/>
                                  </w:divBdr>
                                </w:div>
                                <w:div w:id="1278175121">
                                  <w:marLeft w:val="0"/>
                                  <w:marRight w:val="0"/>
                                  <w:marTop w:val="0"/>
                                  <w:marBottom w:val="0"/>
                                  <w:divBdr>
                                    <w:top w:val="none" w:sz="0" w:space="0" w:color="auto"/>
                                    <w:left w:val="none" w:sz="0" w:space="0" w:color="auto"/>
                                    <w:bottom w:val="none" w:sz="0" w:space="0" w:color="auto"/>
                                    <w:right w:val="none" w:sz="0" w:space="0" w:color="auto"/>
                                  </w:divBdr>
                                </w:div>
                                <w:div w:id="1369835387">
                                  <w:marLeft w:val="0"/>
                                  <w:marRight w:val="0"/>
                                  <w:marTop w:val="0"/>
                                  <w:marBottom w:val="0"/>
                                  <w:divBdr>
                                    <w:top w:val="none" w:sz="0" w:space="0" w:color="auto"/>
                                    <w:left w:val="none" w:sz="0" w:space="0" w:color="auto"/>
                                    <w:bottom w:val="none" w:sz="0" w:space="0" w:color="auto"/>
                                    <w:right w:val="none" w:sz="0" w:space="0" w:color="auto"/>
                                  </w:divBdr>
                                </w:div>
                                <w:div w:id="316225281">
                                  <w:marLeft w:val="0"/>
                                  <w:marRight w:val="0"/>
                                  <w:marTop w:val="0"/>
                                  <w:marBottom w:val="0"/>
                                  <w:divBdr>
                                    <w:top w:val="none" w:sz="0" w:space="0" w:color="auto"/>
                                    <w:left w:val="none" w:sz="0" w:space="0" w:color="auto"/>
                                    <w:bottom w:val="none" w:sz="0" w:space="0" w:color="auto"/>
                                    <w:right w:val="none" w:sz="0" w:space="0" w:color="auto"/>
                                  </w:divBdr>
                                </w:div>
                                <w:div w:id="1128278131">
                                  <w:marLeft w:val="0"/>
                                  <w:marRight w:val="0"/>
                                  <w:marTop w:val="0"/>
                                  <w:marBottom w:val="0"/>
                                  <w:divBdr>
                                    <w:top w:val="none" w:sz="0" w:space="0" w:color="auto"/>
                                    <w:left w:val="none" w:sz="0" w:space="0" w:color="auto"/>
                                    <w:bottom w:val="none" w:sz="0" w:space="0" w:color="auto"/>
                                    <w:right w:val="none" w:sz="0" w:space="0" w:color="auto"/>
                                  </w:divBdr>
                                </w:div>
                                <w:div w:id="1571385141">
                                  <w:marLeft w:val="0"/>
                                  <w:marRight w:val="0"/>
                                  <w:marTop w:val="0"/>
                                  <w:marBottom w:val="0"/>
                                  <w:divBdr>
                                    <w:top w:val="none" w:sz="0" w:space="0" w:color="auto"/>
                                    <w:left w:val="none" w:sz="0" w:space="0" w:color="auto"/>
                                    <w:bottom w:val="none" w:sz="0" w:space="0" w:color="auto"/>
                                    <w:right w:val="none" w:sz="0" w:space="0" w:color="auto"/>
                                  </w:divBdr>
                                </w:div>
                                <w:div w:id="1712610329">
                                  <w:marLeft w:val="0"/>
                                  <w:marRight w:val="0"/>
                                  <w:marTop w:val="0"/>
                                  <w:marBottom w:val="0"/>
                                  <w:divBdr>
                                    <w:top w:val="none" w:sz="0" w:space="0" w:color="auto"/>
                                    <w:left w:val="none" w:sz="0" w:space="0" w:color="auto"/>
                                    <w:bottom w:val="none" w:sz="0" w:space="0" w:color="auto"/>
                                    <w:right w:val="none" w:sz="0" w:space="0" w:color="auto"/>
                                  </w:divBdr>
                                </w:div>
                                <w:div w:id="1278022649">
                                  <w:marLeft w:val="0"/>
                                  <w:marRight w:val="0"/>
                                  <w:marTop w:val="0"/>
                                  <w:marBottom w:val="0"/>
                                  <w:divBdr>
                                    <w:top w:val="none" w:sz="0" w:space="0" w:color="auto"/>
                                    <w:left w:val="none" w:sz="0" w:space="0" w:color="auto"/>
                                    <w:bottom w:val="none" w:sz="0" w:space="0" w:color="auto"/>
                                    <w:right w:val="none" w:sz="0" w:space="0" w:color="auto"/>
                                  </w:divBdr>
                                </w:div>
                                <w:div w:id="1382633783">
                                  <w:marLeft w:val="0"/>
                                  <w:marRight w:val="0"/>
                                  <w:marTop w:val="0"/>
                                  <w:marBottom w:val="0"/>
                                  <w:divBdr>
                                    <w:top w:val="none" w:sz="0" w:space="0" w:color="auto"/>
                                    <w:left w:val="none" w:sz="0" w:space="0" w:color="auto"/>
                                    <w:bottom w:val="none" w:sz="0" w:space="0" w:color="auto"/>
                                    <w:right w:val="none" w:sz="0" w:space="0" w:color="auto"/>
                                  </w:divBdr>
                                </w:div>
                                <w:div w:id="1321157299">
                                  <w:marLeft w:val="0"/>
                                  <w:marRight w:val="0"/>
                                  <w:marTop w:val="0"/>
                                  <w:marBottom w:val="0"/>
                                  <w:divBdr>
                                    <w:top w:val="none" w:sz="0" w:space="0" w:color="auto"/>
                                    <w:left w:val="none" w:sz="0" w:space="0" w:color="auto"/>
                                    <w:bottom w:val="none" w:sz="0" w:space="0" w:color="auto"/>
                                    <w:right w:val="none" w:sz="0" w:space="0" w:color="auto"/>
                                  </w:divBdr>
                                </w:div>
                                <w:div w:id="1766001344">
                                  <w:marLeft w:val="0"/>
                                  <w:marRight w:val="0"/>
                                  <w:marTop w:val="0"/>
                                  <w:marBottom w:val="0"/>
                                  <w:divBdr>
                                    <w:top w:val="none" w:sz="0" w:space="0" w:color="auto"/>
                                    <w:left w:val="none" w:sz="0" w:space="0" w:color="auto"/>
                                    <w:bottom w:val="none" w:sz="0" w:space="0" w:color="auto"/>
                                    <w:right w:val="none" w:sz="0" w:space="0" w:color="auto"/>
                                  </w:divBdr>
                                </w:div>
                                <w:div w:id="2107996982">
                                  <w:marLeft w:val="0"/>
                                  <w:marRight w:val="0"/>
                                  <w:marTop w:val="0"/>
                                  <w:marBottom w:val="0"/>
                                  <w:divBdr>
                                    <w:top w:val="none" w:sz="0" w:space="0" w:color="auto"/>
                                    <w:left w:val="none" w:sz="0" w:space="0" w:color="auto"/>
                                    <w:bottom w:val="none" w:sz="0" w:space="0" w:color="auto"/>
                                    <w:right w:val="none" w:sz="0" w:space="0" w:color="auto"/>
                                  </w:divBdr>
                                </w:div>
                                <w:div w:id="1669022517">
                                  <w:marLeft w:val="0"/>
                                  <w:marRight w:val="0"/>
                                  <w:marTop w:val="0"/>
                                  <w:marBottom w:val="0"/>
                                  <w:divBdr>
                                    <w:top w:val="none" w:sz="0" w:space="0" w:color="auto"/>
                                    <w:left w:val="none" w:sz="0" w:space="0" w:color="auto"/>
                                    <w:bottom w:val="none" w:sz="0" w:space="0" w:color="auto"/>
                                    <w:right w:val="none" w:sz="0" w:space="0" w:color="auto"/>
                                  </w:divBdr>
                                </w:div>
                                <w:div w:id="1833787540">
                                  <w:marLeft w:val="0"/>
                                  <w:marRight w:val="0"/>
                                  <w:marTop w:val="0"/>
                                  <w:marBottom w:val="0"/>
                                  <w:divBdr>
                                    <w:top w:val="none" w:sz="0" w:space="0" w:color="auto"/>
                                    <w:left w:val="none" w:sz="0" w:space="0" w:color="auto"/>
                                    <w:bottom w:val="none" w:sz="0" w:space="0" w:color="auto"/>
                                    <w:right w:val="none" w:sz="0" w:space="0" w:color="auto"/>
                                  </w:divBdr>
                                </w:div>
                                <w:div w:id="595477764">
                                  <w:marLeft w:val="0"/>
                                  <w:marRight w:val="0"/>
                                  <w:marTop w:val="0"/>
                                  <w:marBottom w:val="0"/>
                                  <w:divBdr>
                                    <w:top w:val="none" w:sz="0" w:space="0" w:color="auto"/>
                                    <w:left w:val="none" w:sz="0" w:space="0" w:color="auto"/>
                                    <w:bottom w:val="none" w:sz="0" w:space="0" w:color="auto"/>
                                    <w:right w:val="none" w:sz="0" w:space="0" w:color="auto"/>
                                  </w:divBdr>
                                </w:div>
                                <w:div w:id="922182795">
                                  <w:marLeft w:val="0"/>
                                  <w:marRight w:val="0"/>
                                  <w:marTop w:val="0"/>
                                  <w:marBottom w:val="0"/>
                                  <w:divBdr>
                                    <w:top w:val="none" w:sz="0" w:space="0" w:color="auto"/>
                                    <w:left w:val="none" w:sz="0" w:space="0" w:color="auto"/>
                                    <w:bottom w:val="none" w:sz="0" w:space="0" w:color="auto"/>
                                    <w:right w:val="none" w:sz="0" w:space="0" w:color="auto"/>
                                  </w:divBdr>
                                </w:div>
                                <w:div w:id="1119378534">
                                  <w:marLeft w:val="0"/>
                                  <w:marRight w:val="0"/>
                                  <w:marTop w:val="0"/>
                                  <w:marBottom w:val="0"/>
                                  <w:divBdr>
                                    <w:top w:val="none" w:sz="0" w:space="0" w:color="auto"/>
                                    <w:left w:val="none" w:sz="0" w:space="0" w:color="auto"/>
                                    <w:bottom w:val="none" w:sz="0" w:space="0" w:color="auto"/>
                                    <w:right w:val="none" w:sz="0" w:space="0" w:color="auto"/>
                                  </w:divBdr>
                                </w:div>
                                <w:div w:id="1287080786">
                                  <w:marLeft w:val="0"/>
                                  <w:marRight w:val="0"/>
                                  <w:marTop w:val="0"/>
                                  <w:marBottom w:val="0"/>
                                  <w:divBdr>
                                    <w:top w:val="none" w:sz="0" w:space="0" w:color="auto"/>
                                    <w:left w:val="none" w:sz="0" w:space="0" w:color="auto"/>
                                    <w:bottom w:val="none" w:sz="0" w:space="0" w:color="auto"/>
                                    <w:right w:val="none" w:sz="0" w:space="0" w:color="auto"/>
                                  </w:divBdr>
                                </w:div>
                                <w:div w:id="914436305">
                                  <w:marLeft w:val="0"/>
                                  <w:marRight w:val="0"/>
                                  <w:marTop w:val="0"/>
                                  <w:marBottom w:val="0"/>
                                  <w:divBdr>
                                    <w:top w:val="none" w:sz="0" w:space="0" w:color="auto"/>
                                    <w:left w:val="none" w:sz="0" w:space="0" w:color="auto"/>
                                    <w:bottom w:val="none" w:sz="0" w:space="0" w:color="auto"/>
                                    <w:right w:val="none" w:sz="0" w:space="0" w:color="auto"/>
                                  </w:divBdr>
                                </w:div>
                                <w:div w:id="1229724383">
                                  <w:marLeft w:val="0"/>
                                  <w:marRight w:val="0"/>
                                  <w:marTop w:val="0"/>
                                  <w:marBottom w:val="0"/>
                                  <w:divBdr>
                                    <w:top w:val="none" w:sz="0" w:space="0" w:color="auto"/>
                                    <w:left w:val="none" w:sz="0" w:space="0" w:color="auto"/>
                                    <w:bottom w:val="none" w:sz="0" w:space="0" w:color="auto"/>
                                    <w:right w:val="none" w:sz="0" w:space="0" w:color="auto"/>
                                  </w:divBdr>
                                </w:div>
                                <w:div w:id="2099860695">
                                  <w:marLeft w:val="0"/>
                                  <w:marRight w:val="0"/>
                                  <w:marTop w:val="0"/>
                                  <w:marBottom w:val="0"/>
                                  <w:divBdr>
                                    <w:top w:val="none" w:sz="0" w:space="0" w:color="auto"/>
                                    <w:left w:val="none" w:sz="0" w:space="0" w:color="auto"/>
                                    <w:bottom w:val="none" w:sz="0" w:space="0" w:color="auto"/>
                                    <w:right w:val="none" w:sz="0" w:space="0" w:color="auto"/>
                                  </w:divBdr>
                                </w:div>
                                <w:div w:id="1439135297">
                                  <w:marLeft w:val="0"/>
                                  <w:marRight w:val="0"/>
                                  <w:marTop w:val="0"/>
                                  <w:marBottom w:val="0"/>
                                  <w:divBdr>
                                    <w:top w:val="none" w:sz="0" w:space="0" w:color="auto"/>
                                    <w:left w:val="none" w:sz="0" w:space="0" w:color="auto"/>
                                    <w:bottom w:val="none" w:sz="0" w:space="0" w:color="auto"/>
                                    <w:right w:val="none" w:sz="0" w:space="0" w:color="auto"/>
                                  </w:divBdr>
                                </w:div>
                                <w:div w:id="1299070666">
                                  <w:marLeft w:val="0"/>
                                  <w:marRight w:val="0"/>
                                  <w:marTop w:val="0"/>
                                  <w:marBottom w:val="0"/>
                                  <w:divBdr>
                                    <w:top w:val="none" w:sz="0" w:space="0" w:color="auto"/>
                                    <w:left w:val="none" w:sz="0" w:space="0" w:color="auto"/>
                                    <w:bottom w:val="none" w:sz="0" w:space="0" w:color="auto"/>
                                    <w:right w:val="none" w:sz="0" w:space="0" w:color="auto"/>
                                  </w:divBdr>
                                </w:div>
                                <w:div w:id="1498379065">
                                  <w:marLeft w:val="0"/>
                                  <w:marRight w:val="0"/>
                                  <w:marTop w:val="0"/>
                                  <w:marBottom w:val="0"/>
                                  <w:divBdr>
                                    <w:top w:val="none" w:sz="0" w:space="0" w:color="auto"/>
                                    <w:left w:val="none" w:sz="0" w:space="0" w:color="auto"/>
                                    <w:bottom w:val="none" w:sz="0" w:space="0" w:color="auto"/>
                                    <w:right w:val="none" w:sz="0" w:space="0" w:color="auto"/>
                                  </w:divBdr>
                                </w:div>
                                <w:div w:id="2037803142">
                                  <w:marLeft w:val="0"/>
                                  <w:marRight w:val="0"/>
                                  <w:marTop w:val="0"/>
                                  <w:marBottom w:val="0"/>
                                  <w:divBdr>
                                    <w:top w:val="none" w:sz="0" w:space="0" w:color="auto"/>
                                    <w:left w:val="none" w:sz="0" w:space="0" w:color="auto"/>
                                    <w:bottom w:val="none" w:sz="0" w:space="0" w:color="auto"/>
                                    <w:right w:val="none" w:sz="0" w:space="0" w:color="auto"/>
                                  </w:divBdr>
                                </w:div>
                                <w:div w:id="1963532736">
                                  <w:marLeft w:val="0"/>
                                  <w:marRight w:val="0"/>
                                  <w:marTop w:val="0"/>
                                  <w:marBottom w:val="0"/>
                                  <w:divBdr>
                                    <w:top w:val="none" w:sz="0" w:space="0" w:color="auto"/>
                                    <w:left w:val="none" w:sz="0" w:space="0" w:color="auto"/>
                                    <w:bottom w:val="none" w:sz="0" w:space="0" w:color="auto"/>
                                    <w:right w:val="none" w:sz="0" w:space="0" w:color="auto"/>
                                  </w:divBdr>
                                </w:div>
                                <w:div w:id="1606304858">
                                  <w:marLeft w:val="0"/>
                                  <w:marRight w:val="0"/>
                                  <w:marTop w:val="0"/>
                                  <w:marBottom w:val="0"/>
                                  <w:divBdr>
                                    <w:top w:val="none" w:sz="0" w:space="0" w:color="auto"/>
                                    <w:left w:val="none" w:sz="0" w:space="0" w:color="auto"/>
                                    <w:bottom w:val="none" w:sz="0" w:space="0" w:color="auto"/>
                                    <w:right w:val="none" w:sz="0" w:space="0" w:color="auto"/>
                                  </w:divBdr>
                                </w:div>
                                <w:div w:id="1113860659">
                                  <w:marLeft w:val="0"/>
                                  <w:marRight w:val="0"/>
                                  <w:marTop w:val="0"/>
                                  <w:marBottom w:val="0"/>
                                  <w:divBdr>
                                    <w:top w:val="none" w:sz="0" w:space="0" w:color="auto"/>
                                    <w:left w:val="none" w:sz="0" w:space="0" w:color="auto"/>
                                    <w:bottom w:val="none" w:sz="0" w:space="0" w:color="auto"/>
                                    <w:right w:val="none" w:sz="0" w:space="0" w:color="auto"/>
                                  </w:divBdr>
                                </w:div>
                                <w:div w:id="29654479">
                                  <w:marLeft w:val="0"/>
                                  <w:marRight w:val="0"/>
                                  <w:marTop w:val="0"/>
                                  <w:marBottom w:val="0"/>
                                  <w:divBdr>
                                    <w:top w:val="none" w:sz="0" w:space="0" w:color="auto"/>
                                    <w:left w:val="none" w:sz="0" w:space="0" w:color="auto"/>
                                    <w:bottom w:val="none" w:sz="0" w:space="0" w:color="auto"/>
                                    <w:right w:val="none" w:sz="0" w:space="0" w:color="auto"/>
                                  </w:divBdr>
                                </w:div>
                                <w:div w:id="496573228">
                                  <w:marLeft w:val="0"/>
                                  <w:marRight w:val="0"/>
                                  <w:marTop w:val="0"/>
                                  <w:marBottom w:val="0"/>
                                  <w:divBdr>
                                    <w:top w:val="none" w:sz="0" w:space="0" w:color="auto"/>
                                    <w:left w:val="none" w:sz="0" w:space="0" w:color="auto"/>
                                    <w:bottom w:val="none" w:sz="0" w:space="0" w:color="auto"/>
                                    <w:right w:val="none" w:sz="0" w:space="0" w:color="auto"/>
                                  </w:divBdr>
                                </w:div>
                                <w:div w:id="2061859285">
                                  <w:marLeft w:val="0"/>
                                  <w:marRight w:val="0"/>
                                  <w:marTop w:val="0"/>
                                  <w:marBottom w:val="0"/>
                                  <w:divBdr>
                                    <w:top w:val="none" w:sz="0" w:space="0" w:color="auto"/>
                                    <w:left w:val="none" w:sz="0" w:space="0" w:color="auto"/>
                                    <w:bottom w:val="none" w:sz="0" w:space="0" w:color="auto"/>
                                    <w:right w:val="none" w:sz="0" w:space="0" w:color="auto"/>
                                  </w:divBdr>
                                </w:div>
                                <w:div w:id="36782092">
                                  <w:marLeft w:val="0"/>
                                  <w:marRight w:val="0"/>
                                  <w:marTop w:val="0"/>
                                  <w:marBottom w:val="0"/>
                                  <w:divBdr>
                                    <w:top w:val="none" w:sz="0" w:space="0" w:color="auto"/>
                                    <w:left w:val="none" w:sz="0" w:space="0" w:color="auto"/>
                                    <w:bottom w:val="none" w:sz="0" w:space="0" w:color="auto"/>
                                    <w:right w:val="none" w:sz="0" w:space="0" w:color="auto"/>
                                  </w:divBdr>
                                </w:div>
                                <w:div w:id="533540865">
                                  <w:marLeft w:val="0"/>
                                  <w:marRight w:val="0"/>
                                  <w:marTop w:val="0"/>
                                  <w:marBottom w:val="0"/>
                                  <w:divBdr>
                                    <w:top w:val="none" w:sz="0" w:space="0" w:color="auto"/>
                                    <w:left w:val="none" w:sz="0" w:space="0" w:color="auto"/>
                                    <w:bottom w:val="none" w:sz="0" w:space="0" w:color="auto"/>
                                    <w:right w:val="none" w:sz="0" w:space="0" w:color="auto"/>
                                  </w:divBdr>
                                </w:div>
                                <w:div w:id="616764315">
                                  <w:marLeft w:val="0"/>
                                  <w:marRight w:val="0"/>
                                  <w:marTop w:val="0"/>
                                  <w:marBottom w:val="0"/>
                                  <w:divBdr>
                                    <w:top w:val="none" w:sz="0" w:space="0" w:color="auto"/>
                                    <w:left w:val="none" w:sz="0" w:space="0" w:color="auto"/>
                                    <w:bottom w:val="none" w:sz="0" w:space="0" w:color="auto"/>
                                    <w:right w:val="none" w:sz="0" w:space="0" w:color="auto"/>
                                  </w:divBdr>
                                </w:div>
                                <w:div w:id="945037026">
                                  <w:marLeft w:val="0"/>
                                  <w:marRight w:val="0"/>
                                  <w:marTop w:val="0"/>
                                  <w:marBottom w:val="0"/>
                                  <w:divBdr>
                                    <w:top w:val="none" w:sz="0" w:space="0" w:color="auto"/>
                                    <w:left w:val="none" w:sz="0" w:space="0" w:color="auto"/>
                                    <w:bottom w:val="none" w:sz="0" w:space="0" w:color="auto"/>
                                    <w:right w:val="none" w:sz="0" w:space="0" w:color="auto"/>
                                  </w:divBdr>
                                </w:div>
                                <w:div w:id="1198007322">
                                  <w:marLeft w:val="0"/>
                                  <w:marRight w:val="0"/>
                                  <w:marTop w:val="0"/>
                                  <w:marBottom w:val="0"/>
                                  <w:divBdr>
                                    <w:top w:val="none" w:sz="0" w:space="0" w:color="auto"/>
                                    <w:left w:val="none" w:sz="0" w:space="0" w:color="auto"/>
                                    <w:bottom w:val="none" w:sz="0" w:space="0" w:color="auto"/>
                                    <w:right w:val="none" w:sz="0" w:space="0" w:color="auto"/>
                                  </w:divBdr>
                                </w:div>
                                <w:div w:id="2090150964">
                                  <w:marLeft w:val="0"/>
                                  <w:marRight w:val="0"/>
                                  <w:marTop w:val="0"/>
                                  <w:marBottom w:val="0"/>
                                  <w:divBdr>
                                    <w:top w:val="none" w:sz="0" w:space="0" w:color="auto"/>
                                    <w:left w:val="none" w:sz="0" w:space="0" w:color="auto"/>
                                    <w:bottom w:val="none" w:sz="0" w:space="0" w:color="auto"/>
                                    <w:right w:val="none" w:sz="0" w:space="0" w:color="auto"/>
                                  </w:divBdr>
                                </w:div>
                                <w:div w:id="1611352723">
                                  <w:marLeft w:val="0"/>
                                  <w:marRight w:val="0"/>
                                  <w:marTop w:val="0"/>
                                  <w:marBottom w:val="0"/>
                                  <w:divBdr>
                                    <w:top w:val="none" w:sz="0" w:space="0" w:color="auto"/>
                                    <w:left w:val="none" w:sz="0" w:space="0" w:color="auto"/>
                                    <w:bottom w:val="none" w:sz="0" w:space="0" w:color="auto"/>
                                    <w:right w:val="none" w:sz="0" w:space="0" w:color="auto"/>
                                  </w:divBdr>
                                </w:div>
                                <w:div w:id="125050154">
                                  <w:marLeft w:val="0"/>
                                  <w:marRight w:val="0"/>
                                  <w:marTop w:val="0"/>
                                  <w:marBottom w:val="0"/>
                                  <w:divBdr>
                                    <w:top w:val="none" w:sz="0" w:space="0" w:color="auto"/>
                                    <w:left w:val="none" w:sz="0" w:space="0" w:color="auto"/>
                                    <w:bottom w:val="none" w:sz="0" w:space="0" w:color="auto"/>
                                    <w:right w:val="none" w:sz="0" w:space="0" w:color="auto"/>
                                  </w:divBdr>
                                </w:div>
                                <w:div w:id="1452280181">
                                  <w:marLeft w:val="0"/>
                                  <w:marRight w:val="0"/>
                                  <w:marTop w:val="0"/>
                                  <w:marBottom w:val="0"/>
                                  <w:divBdr>
                                    <w:top w:val="none" w:sz="0" w:space="0" w:color="auto"/>
                                    <w:left w:val="none" w:sz="0" w:space="0" w:color="auto"/>
                                    <w:bottom w:val="none" w:sz="0" w:space="0" w:color="auto"/>
                                    <w:right w:val="none" w:sz="0" w:space="0" w:color="auto"/>
                                  </w:divBdr>
                                </w:div>
                                <w:div w:id="1451195323">
                                  <w:marLeft w:val="0"/>
                                  <w:marRight w:val="0"/>
                                  <w:marTop w:val="0"/>
                                  <w:marBottom w:val="0"/>
                                  <w:divBdr>
                                    <w:top w:val="none" w:sz="0" w:space="0" w:color="auto"/>
                                    <w:left w:val="none" w:sz="0" w:space="0" w:color="auto"/>
                                    <w:bottom w:val="none" w:sz="0" w:space="0" w:color="auto"/>
                                    <w:right w:val="none" w:sz="0" w:space="0" w:color="auto"/>
                                  </w:divBdr>
                                </w:div>
                                <w:div w:id="1628271685">
                                  <w:marLeft w:val="0"/>
                                  <w:marRight w:val="0"/>
                                  <w:marTop w:val="0"/>
                                  <w:marBottom w:val="0"/>
                                  <w:divBdr>
                                    <w:top w:val="none" w:sz="0" w:space="0" w:color="auto"/>
                                    <w:left w:val="none" w:sz="0" w:space="0" w:color="auto"/>
                                    <w:bottom w:val="none" w:sz="0" w:space="0" w:color="auto"/>
                                    <w:right w:val="none" w:sz="0" w:space="0" w:color="auto"/>
                                  </w:divBdr>
                                </w:div>
                                <w:div w:id="610862816">
                                  <w:marLeft w:val="0"/>
                                  <w:marRight w:val="0"/>
                                  <w:marTop w:val="0"/>
                                  <w:marBottom w:val="0"/>
                                  <w:divBdr>
                                    <w:top w:val="none" w:sz="0" w:space="0" w:color="auto"/>
                                    <w:left w:val="none" w:sz="0" w:space="0" w:color="auto"/>
                                    <w:bottom w:val="none" w:sz="0" w:space="0" w:color="auto"/>
                                    <w:right w:val="none" w:sz="0" w:space="0" w:color="auto"/>
                                  </w:divBdr>
                                </w:div>
                                <w:div w:id="1244341751">
                                  <w:marLeft w:val="0"/>
                                  <w:marRight w:val="0"/>
                                  <w:marTop w:val="0"/>
                                  <w:marBottom w:val="0"/>
                                  <w:divBdr>
                                    <w:top w:val="none" w:sz="0" w:space="0" w:color="auto"/>
                                    <w:left w:val="none" w:sz="0" w:space="0" w:color="auto"/>
                                    <w:bottom w:val="none" w:sz="0" w:space="0" w:color="auto"/>
                                    <w:right w:val="none" w:sz="0" w:space="0" w:color="auto"/>
                                  </w:divBdr>
                                </w:div>
                                <w:div w:id="163518762">
                                  <w:marLeft w:val="0"/>
                                  <w:marRight w:val="0"/>
                                  <w:marTop w:val="0"/>
                                  <w:marBottom w:val="0"/>
                                  <w:divBdr>
                                    <w:top w:val="none" w:sz="0" w:space="0" w:color="auto"/>
                                    <w:left w:val="none" w:sz="0" w:space="0" w:color="auto"/>
                                    <w:bottom w:val="none" w:sz="0" w:space="0" w:color="auto"/>
                                    <w:right w:val="none" w:sz="0" w:space="0" w:color="auto"/>
                                  </w:divBdr>
                                </w:div>
                                <w:div w:id="2064326357">
                                  <w:marLeft w:val="0"/>
                                  <w:marRight w:val="0"/>
                                  <w:marTop w:val="0"/>
                                  <w:marBottom w:val="0"/>
                                  <w:divBdr>
                                    <w:top w:val="none" w:sz="0" w:space="0" w:color="auto"/>
                                    <w:left w:val="none" w:sz="0" w:space="0" w:color="auto"/>
                                    <w:bottom w:val="none" w:sz="0" w:space="0" w:color="auto"/>
                                    <w:right w:val="none" w:sz="0" w:space="0" w:color="auto"/>
                                  </w:divBdr>
                                </w:div>
                                <w:div w:id="1497764618">
                                  <w:marLeft w:val="0"/>
                                  <w:marRight w:val="0"/>
                                  <w:marTop w:val="0"/>
                                  <w:marBottom w:val="0"/>
                                  <w:divBdr>
                                    <w:top w:val="none" w:sz="0" w:space="0" w:color="auto"/>
                                    <w:left w:val="none" w:sz="0" w:space="0" w:color="auto"/>
                                    <w:bottom w:val="none" w:sz="0" w:space="0" w:color="auto"/>
                                    <w:right w:val="none" w:sz="0" w:space="0" w:color="auto"/>
                                  </w:divBdr>
                                </w:div>
                                <w:div w:id="1824421340">
                                  <w:marLeft w:val="0"/>
                                  <w:marRight w:val="0"/>
                                  <w:marTop w:val="0"/>
                                  <w:marBottom w:val="0"/>
                                  <w:divBdr>
                                    <w:top w:val="none" w:sz="0" w:space="0" w:color="auto"/>
                                    <w:left w:val="none" w:sz="0" w:space="0" w:color="auto"/>
                                    <w:bottom w:val="none" w:sz="0" w:space="0" w:color="auto"/>
                                    <w:right w:val="none" w:sz="0" w:space="0" w:color="auto"/>
                                  </w:divBdr>
                                </w:div>
                                <w:div w:id="318194899">
                                  <w:marLeft w:val="0"/>
                                  <w:marRight w:val="0"/>
                                  <w:marTop w:val="0"/>
                                  <w:marBottom w:val="0"/>
                                  <w:divBdr>
                                    <w:top w:val="none" w:sz="0" w:space="0" w:color="auto"/>
                                    <w:left w:val="none" w:sz="0" w:space="0" w:color="auto"/>
                                    <w:bottom w:val="none" w:sz="0" w:space="0" w:color="auto"/>
                                    <w:right w:val="none" w:sz="0" w:space="0" w:color="auto"/>
                                  </w:divBdr>
                                </w:div>
                                <w:div w:id="1942298130">
                                  <w:marLeft w:val="0"/>
                                  <w:marRight w:val="0"/>
                                  <w:marTop w:val="0"/>
                                  <w:marBottom w:val="0"/>
                                  <w:divBdr>
                                    <w:top w:val="none" w:sz="0" w:space="0" w:color="auto"/>
                                    <w:left w:val="none" w:sz="0" w:space="0" w:color="auto"/>
                                    <w:bottom w:val="none" w:sz="0" w:space="0" w:color="auto"/>
                                    <w:right w:val="none" w:sz="0" w:space="0" w:color="auto"/>
                                  </w:divBdr>
                                </w:div>
                                <w:div w:id="426124765">
                                  <w:marLeft w:val="0"/>
                                  <w:marRight w:val="0"/>
                                  <w:marTop w:val="0"/>
                                  <w:marBottom w:val="0"/>
                                  <w:divBdr>
                                    <w:top w:val="none" w:sz="0" w:space="0" w:color="auto"/>
                                    <w:left w:val="none" w:sz="0" w:space="0" w:color="auto"/>
                                    <w:bottom w:val="none" w:sz="0" w:space="0" w:color="auto"/>
                                    <w:right w:val="none" w:sz="0" w:space="0" w:color="auto"/>
                                  </w:divBdr>
                                </w:div>
                                <w:div w:id="483622478">
                                  <w:marLeft w:val="0"/>
                                  <w:marRight w:val="0"/>
                                  <w:marTop w:val="0"/>
                                  <w:marBottom w:val="0"/>
                                  <w:divBdr>
                                    <w:top w:val="none" w:sz="0" w:space="0" w:color="auto"/>
                                    <w:left w:val="none" w:sz="0" w:space="0" w:color="auto"/>
                                    <w:bottom w:val="none" w:sz="0" w:space="0" w:color="auto"/>
                                    <w:right w:val="none" w:sz="0" w:space="0" w:color="auto"/>
                                  </w:divBdr>
                                </w:div>
                                <w:div w:id="757481362">
                                  <w:marLeft w:val="0"/>
                                  <w:marRight w:val="0"/>
                                  <w:marTop w:val="0"/>
                                  <w:marBottom w:val="0"/>
                                  <w:divBdr>
                                    <w:top w:val="none" w:sz="0" w:space="0" w:color="auto"/>
                                    <w:left w:val="none" w:sz="0" w:space="0" w:color="auto"/>
                                    <w:bottom w:val="none" w:sz="0" w:space="0" w:color="auto"/>
                                    <w:right w:val="none" w:sz="0" w:space="0" w:color="auto"/>
                                  </w:divBdr>
                                </w:div>
                                <w:div w:id="1310555972">
                                  <w:marLeft w:val="0"/>
                                  <w:marRight w:val="0"/>
                                  <w:marTop w:val="0"/>
                                  <w:marBottom w:val="0"/>
                                  <w:divBdr>
                                    <w:top w:val="none" w:sz="0" w:space="0" w:color="auto"/>
                                    <w:left w:val="none" w:sz="0" w:space="0" w:color="auto"/>
                                    <w:bottom w:val="none" w:sz="0" w:space="0" w:color="auto"/>
                                    <w:right w:val="none" w:sz="0" w:space="0" w:color="auto"/>
                                  </w:divBdr>
                                </w:div>
                                <w:div w:id="2017923727">
                                  <w:marLeft w:val="0"/>
                                  <w:marRight w:val="0"/>
                                  <w:marTop w:val="0"/>
                                  <w:marBottom w:val="0"/>
                                  <w:divBdr>
                                    <w:top w:val="none" w:sz="0" w:space="0" w:color="auto"/>
                                    <w:left w:val="none" w:sz="0" w:space="0" w:color="auto"/>
                                    <w:bottom w:val="none" w:sz="0" w:space="0" w:color="auto"/>
                                    <w:right w:val="none" w:sz="0" w:space="0" w:color="auto"/>
                                  </w:divBdr>
                                </w:div>
                                <w:div w:id="45419040">
                                  <w:marLeft w:val="0"/>
                                  <w:marRight w:val="0"/>
                                  <w:marTop w:val="0"/>
                                  <w:marBottom w:val="0"/>
                                  <w:divBdr>
                                    <w:top w:val="none" w:sz="0" w:space="0" w:color="auto"/>
                                    <w:left w:val="none" w:sz="0" w:space="0" w:color="auto"/>
                                    <w:bottom w:val="none" w:sz="0" w:space="0" w:color="auto"/>
                                    <w:right w:val="none" w:sz="0" w:space="0" w:color="auto"/>
                                  </w:divBdr>
                                </w:div>
                                <w:div w:id="4090559">
                                  <w:marLeft w:val="0"/>
                                  <w:marRight w:val="0"/>
                                  <w:marTop w:val="0"/>
                                  <w:marBottom w:val="0"/>
                                  <w:divBdr>
                                    <w:top w:val="none" w:sz="0" w:space="0" w:color="auto"/>
                                    <w:left w:val="none" w:sz="0" w:space="0" w:color="auto"/>
                                    <w:bottom w:val="none" w:sz="0" w:space="0" w:color="auto"/>
                                    <w:right w:val="none" w:sz="0" w:space="0" w:color="auto"/>
                                  </w:divBdr>
                                </w:div>
                                <w:div w:id="1428305887">
                                  <w:marLeft w:val="0"/>
                                  <w:marRight w:val="0"/>
                                  <w:marTop w:val="0"/>
                                  <w:marBottom w:val="0"/>
                                  <w:divBdr>
                                    <w:top w:val="none" w:sz="0" w:space="0" w:color="auto"/>
                                    <w:left w:val="none" w:sz="0" w:space="0" w:color="auto"/>
                                    <w:bottom w:val="none" w:sz="0" w:space="0" w:color="auto"/>
                                    <w:right w:val="none" w:sz="0" w:space="0" w:color="auto"/>
                                  </w:divBdr>
                                </w:div>
                                <w:div w:id="1865437084">
                                  <w:marLeft w:val="0"/>
                                  <w:marRight w:val="0"/>
                                  <w:marTop w:val="0"/>
                                  <w:marBottom w:val="0"/>
                                  <w:divBdr>
                                    <w:top w:val="none" w:sz="0" w:space="0" w:color="auto"/>
                                    <w:left w:val="none" w:sz="0" w:space="0" w:color="auto"/>
                                    <w:bottom w:val="none" w:sz="0" w:space="0" w:color="auto"/>
                                    <w:right w:val="none" w:sz="0" w:space="0" w:color="auto"/>
                                  </w:divBdr>
                                </w:div>
                                <w:div w:id="1171524220">
                                  <w:marLeft w:val="0"/>
                                  <w:marRight w:val="0"/>
                                  <w:marTop w:val="0"/>
                                  <w:marBottom w:val="0"/>
                                  <w:divBdr>
                                    <w:top w:val="none" w:sz="0" w:space="0" w:color="auto"/>
                                    <w:left w:val="none" w:sz="0" w:space="0" w:color="auto"/>
                                    <w:bottom w:val="none" w:sz="0" w:space="0" w:color="auto"/>
                                    <w:right w:val="none" w:sz="0" w:space="0" w:color="auto"/>
                                  </w:divBdr>
                                </w:div>
                                <w:div w:id="1188759639">
                                  <w:marLeft w:val="0"/>
                                  <w:marRight w:val="0"/>
                                  <w:marTop w:val="0"/>
                                  <w:marBottom w:val="0"/>
                                  <w:divBdr>
                                    <w:top w:val="none" w:sz="0" w:space="0" w:color="auto"/>
                                    <w:left w:val="none" w:sz="0" w:space="0" w:color="auto"/>
                                    <w:bottom w:val="none" w:sz="0" w:space="0" w:color="auto"/>
                                    <w:right w:val="none" w:sz="0" w:space="0" w:color="auto"/>
                                  </w:divBdr>
                                </w:div>
                                <w:div w:id="1857770657">
                                  <w:marLeft w:val="0"/>
                                  <w:marRight w:val="0"/>
                                  <w:marTop w:val="0"/>
                                  <w:marBottom w:val="0"/>
                                  <w:divBdr>
                                    <w:top w:val="none" w:sz="0" w:space="0" w:color="auto"/>
                                    <w:left w:val="none" w:sz="0" w:space="0" w:color="auto"/>
                                    <w:bottom w:val="none" w:sz="0" w:space="0" w:color="auto"/>
                                    <w:right w:val="none" w:sz="0" w:space="0" w:color="auto"/>
                                  </w:divBdr>
                                </w:div>
                                <w:div w:id="866214616">
                                  <w:marLeft w:val="0"/>
                                  <w:marRight w:val="0"/>
                                  <w:marTop w:val="0"/>
                                  <w:marBottom w:val="0"/>
                                  <w:divBdr>
                                    <w:top w:val="none" w:sz="0" w:space="0" w:color="auto"/>
                                    <w:left w:val="none" w:sz="0" w:space="0" w:color="auto"/>
                                    <w:bottom w:val="none" w:sz="0" w:space="0" w:color="auto"/>
                                    <w:right w:val="none" w:sz="0" w:space="0" w:color="auto"/>
                                  </w:divBdr>
                                </w:div>
                                <w:div w:id="468548777">
                                  <w:marLeft w:val="0"/>
                                  <w:marRight w:val="0"/>
                                  <w:marTop w:val="0"/>
                                  <w:marBottom w:val="0"/>
                                  <w:divBdr>
                                    <w:top w:val="none" w:sz="0" w:space="0" w:color="auto"/>
                                    <w:left w:val="none" w:sz="0" w:space="0" w:color="auto"/>
                                    <w:bottom w:val="none" w:sz="0" w:space="0" w:color="auto"/>
                                    <w:right w:val="none" w:sz="0" w:space="0" w:color="auto"/>
                                  </w:divBdr>
                                </w:div>
                                <w:div w:id="465395686">
                                  <w:marLeft w:val="0"/>
                                  <w:marRight w:val="0"/>
                                  <w:marTop w:val="0"/>
                                  <w:marBottom w:val="0"/>
                                  <w:divBdr>
                                    <w:top w:val="none" w:sz="0" w:space="0" w:color="auto"/>
                                    <w:left w:val="none" w:sz="0" w:space="0" w:color="auto"/>
                                    <w:bottom w:val="none" w:sz="0" w:space="0" w:color="auto"/>
                                    <w:right w:val="none" w:sz="0" w:space="0" w:color="auto"/>
                                  </w:divBdr>
                                </w:div>
                                <w:div w:id="601839645">
                                  <w:marLeft w:val="0"/>
                                  <w:marRight w:val="0"/>
                                  <w:marTop w:val="0"/>
                                  <w:marBottom w:val="0"/>
                                  <w:divBdr>
                                    <w:top w:val="none" w:sz="0" w:space="0" w:color="auto"/>
                                    <w:left w:val="none" w:sz="0" w:space="0" w:color="auto"/>
                                    <w:bottom w:val="none" w:sz="0" w:space="0" w:color="auto"/>
                                    <w:right w:val="none" w:sz="0" w:space="0" w:color="auto"/>
                                  </w:divBdr>
                                </w:div>
                                <w:div w:id="1924602069">
                                  <w:marLeft w:val="0"/>
                                  <w:marRight w:val="0"/>
                                  <w:marTop w:val="0"/>
                                  <w:marBottom w:val="0"/>
                                  <w:divBdr>
                                    <w:top w:val="none" w:sz="0" w:space="0" w:color="auto"/>
                                    <w:left w:val="none" w:sz="0" w:space="0" w:color="auto"/>
                                    <w:bottom w:val="none" w:sz="0" w:space="0" w:color="auto"/>
                                    <w:right w:val="none" w:sz="0" w:space="0" w:color="auto"/>
                                  </w:divBdr>
                                </w:div>
                                <w:div w:id="904681171">
                                  <w:marLeft w:val="0"/>
                                  <w:marRight w:val="0"/>
                                  <w:marTop w:val="0"/>
                                  <w:marBottom w:val="0"/>
                                  <w:divBdr>
                                    <w:top w:val="none" w:sz="0" w:space="0" w:color="auto"/>
                                    <w:left w:val="none" w:sz="0" w:space="0" w:color="auto"/>
                                    <w:bottom w:val="none" w:sz="0" w:space="0" w:color="auto"/>
                                    <w:right w:val="none" w:sz="0" w:space="0" w:color="auto"/>
                                  </w:divBdr>
                                </w:div>
                                <w:div w:id="2023779419">
                                  <w:marLeft w:val="0"/>
                                  <w:marRight w:val="0"/>
                                  <w:marTop w:val="0"/>
                                  <w:marBottom w:val="0"/>
                                  <w:divBdr>
                                    <w:top w:val="none" w:sz="0" w:space="0" w:color="auto"/>
                                    <w:left w:val="none" w:sz="0" w:space="0" w:color="auto"/>
                                    <w:bottom w:val="none" w:sz="0" w:space="0" w:color="auto"/>
                                    <w:right w:val="none" w:sz="0" w:space="0" w:color="auto"/>
                                  </w:divBdr>
                                </w:div>
                                <w:div w:id="342249637">
                                  <w:marLeft w:val="0"/>
                                  <w:marRight w:val="0"/>
                                  <w:marTop w:val="0"/>
                                  <w:marBottom w:val="0"/>
                                  <w:divBdr>
                                    <w:top w:val="none" w:sz="0" w:space="0" w:color="auto"/>
                                    <w:left w:val="none" w:sz="0" w:space="0" w:color="auto"/>
                                    <w:bottom w:val="none" w:sz="0" w:space="0" w:color="auto"/>
                                    <w:right w:val="none" w:sz="0" w:space="0" w:color="auto"/>
                                  </w:divBdr>
                                </w:div>
                                <w:div w:id="1591887316">
                                  <w:marLeft w:val="0"/>
                                  <w:marRight w:val="0"/>
                                  <w:marTop w:val="0"/>
                                  <w:marBottom w:val="0"/>
                                  <w:divBdr>
                                    <w:top w:val="none" w:sz="0" w:space="0" w:color="auto"/>
                                    <w:left w:val="none" w:sz="0" w:space="0" w:color="auto"/>
                                    <w:bottom w:val="none" w:sz="0" w:space="0" w:color="auto"/>
                                    <w:right w:val="none" w:sz="0" w:space="0" w:color="auto"/>
                                  </w:divBdr>
                                </w:div>
                                <w:div w:id="41878403">
                                  <w:marLeft w:val="0"/>
                                  <w:marRight w:val="0"/>
                                  <w:marTop w:val="0"/>
                                  <w:marBottom w:val="0"/>
                                  <w:divBdr>
                                    <w:top w:val="none" w:sz="0" w:space="0" w:color="auto"/>
                                    <w:left w:val="none" w:sz="0" w:space="0" w:color="auto"/>
                                    <w:bottom w:val="none" w:sz="0" w:space="0" w:color="auto"/>
                                    <w:right w:val="none" w:sz="0" w:space="0" w:color="auto"/>
                                  </w:divBdr>
                                </w:div>
                                <w:div w:id="999428033">
                                  <w:marLeft w:val="0"/>
                                  <w:marRight w:val="0"/>
                                  <w:marTop w:val="0"/>
                                  <w:marBottom w:val="0"/>
                                  <w:divBdr>
                                    <w:top w:val="none" w:sz="0" w:space="0" w:color="auto"/>
                                    <w:left w:val="none" w:sz="0" w:space="0" w:color="auto"/>
                                    <w:bottom w:val="none" w:sz="0" w:space="0" w:color="auto"/>
                                    <w:right w:val="none" w:sz="0" w:space="0" w:color="auto"/>
                                  </w:divBdr>
                                </w:div>
                                <w:div w:id="1574126681">
                                  <w:marLeft w:val="0"/>
                                  <w:marRight w:val="0"/>
                                  <w:marTop w:val="0"/>
                                  <w:marBottom w:val="0"/>
                                  <w:divBdr>
                                    <w:top w:val="none" w:sz="0" w:space="0" w:color="auto"/>
                                    <w:left w:val="none" w:sz="0" w:space="0" w:color="auto"/>
                                    <w:bottom w:val="none" w:sz="0" w:space="0" w:color="auto"/>
                                    <w:right w:val="none" w:sz="0" w:space="0" w:color="auto"/>
                                  </w:divBdr>
                                </w:div>
                                <w:div w:id="469858623">
                                  <w:marLeft w:val="0"/>
                                  <w:marRight w:val="0"/>
                                  <w:marTop w:val="0"/>
                                  <w:marBottom w:val="0"/>
                                  <w:divBdr>
                                    <w:top w:val="none" w:sz="0" w:space="0" w:color="auto"/>
                                    <w:left w:val="none" w:sz="0" w:space="0" w:color="auto"/>
                                    <w:bottom w:val="none" w:sz="0" w:space="0" w:color="auto"/>
                                    <w:right w:val="none" w:sz="0" w:space="0" w:color="auto"/>
                                  </w:divBdr>
                                </w:div>
                                <w:div w:id="624039518">
                                  <w:marLeft w:val="0"/>
                                  <w:marRight w:val="0"/>
                                  <w:marTop w:val="0"/>
                                  <w:marBottom w:val="0"/>
                                  <w:divBdr>
                                    <w:top w:val="none" w:sz="0" w:space="0" w:color="auto"/>
                                    <w:left w:val="none" w:sz="0" w:space="0" w:color="auto"/>
                                    <w:bottom w:val="none" w:sz="0" w:space="0" w:color="auto"/>
                                    <w:right w:val="none" w:sz="0" w:space="0" w:color="auto"/>
                                  </w:divBdr>
                                </w:div>
                                <w:div w:id="713240237">
                                  <w:marLeft w:val="0"/>
                                  <w:marRight w:val="0"/>
                                  <w:marTop w:val="0"/>
                                  <w:marBottom w:val="0"/>
                                  <w:divBdr>
                                    <w:top w:val="none" w:sz="0" w:space="0" w:color="auto"/>
                                    <w:left w:val="none" w:sz="0" w:space="0" w:color="auto"/>
                                    <w:bottom w:val="none" w:sz="0" w:space="0" w:color="auto"/>
                                    <w:right w:val="none" w:sz="0" w:space="0" w:color="auto"/>
                                  </w:divBdr>
                                </w:div>
                                <w:div w:id="1212887896">
                                  <w:marLeft w:val="0"/>
                                  <w:marRight w:val="0"/>
                                  <w:marTop w:val="0"/>
                                  <w:marBottom w:val="0"/>
                                  <w:divBdr>
                                    <w:top w:val="none" w:sz="0" w:space="0" w:color="auto"/>
                                    <w:left w:val="none" w:sz="0" w:space="0" w:color="auto"/>
                                    <w:bottom w:val="none" w:sz="0" w:space="0" w:color="auto"/>
                                    <w:right w:val="none" w:sz="0" w:space="0" w:color="auto"/>
                                  </w:divBdr>
                                </w:div>
                                <w:div w:id="1258711865">
                                  <w:marLeft w:val="0"/>
                                  <w:marRight w:val="0"/>
                                  <w:marTop w:val="0"/>
                                  <w:marBottom w:val="0"/>
                                  <w:divBdr>
                                    <w:top w:val="none" w:sz="0" w:space="0" w:color="auto"/>
                                    <w:left w:val="none" w:sz="0" w:space="0" w:color="auto"/>
                                    <w:bottom w:val="none" w:sz="0" w:space="0" w:color="auto"/>
                                    <w:right w:val="none" w:sz="0" w:space="0" w:color="auto"/>
                                  </w:divBdr>
                                </w:div>
                                <w:div w:id="119227194">
                                  <w:marLeft w:val="0"/>
                                  <w:marRight w:val="0"/>
                                  <w:marTop w:val="0"/>
                                  <w:marBottom w:val="0"/>
                                  <w:divBdr>
                                    <w:top w:val="none" w:sz="0" w:space="0" w:color="auto"/>
                                    <w:left w:val="none" w:sz="0" w:space="0" w:color="auto"/>
                                    <w:bottom w:val="none" w:sz="0" w:space="0" w:color="auto"/>
                                    <w:right w:val="none" w:sz="0" w:space="0" w:color="auto"/>
                                  </w:divBdr>
                                </w:div>
                                <w:div w:id="835849591">
                                  <w:marLeft w:val="0"/>
                                  <w:marRight w:val="0"/>
                                  <w:marTop w:val="0"/>
                                  <w:marBottom w:val="0"/>
                                  <w:divBdr>
                                    <w:top w:val="none" w:sz="0" w:space="0" w:color="auto"/>
                                    <w:left w:val="none" w:sz="0" w:space="0" w:color="auto"/>
                                    <w:bottom w:val="none" w:sz="0" w:space="0" w:color="auto"/>
                                    <w:right w:val="none" w:sz="0" w:space="0" w:color="auto"/>
                                  </w:divBdr>
                                </w:div>
                                <w:div w:id="233903087">
                                  <w:marLeft w:val="0"/>
                                  <w:marRight w:val="0"/>
                                  <w:marTop w:val="0"/>
                                  <w:marBottom w:val="0"/>
                                  <w:divBdr>
                                    <w:top w:val="none" w:sz="0" w:space="0" w:color="auto"/>
                                    <w:left w:val="none" w:sz="0" w:space="0" w:color="auto"/>
                                    <w:bottom w:val="none" w:sz="0" w:space="0" w:color="auto"/>
                                    <w:right w:val="none" w:sz="0" w:space="0" w:color="auto"/>
                                  </w:divBdr>
                                </w:div>
                                <w:div w:id="1187328141">
                                  <w:marLeft w:val="0"/>
                                  <w:marRight w:val="0"/>
                                  <w:marTop w:val="0"/>
                                  <w:marBottom w:val="0"/>
                                  <w:divBdr>
                                    <w:top w:val="none" w:sz="0" w:space="0" w:color="auto"/>
                                    <w:left w:val="none" w:sz="0" w:space="0" w:color="auto"/>
                                    <w:bottom w:val="none" w:sz="0" w:space="0" w:color="auto"/>
                                    <w:right w:val="none" w:sz="0" w:space="0" w:color="auto"/>
                                  </w:divBdr>
                                </w:div>
                                <w:div w:id="788206938">
                                  <w:marLeft w:val="0"/>
                                  <w:marRight w:val="0"/>
                                  <w:marTop w:val="0"/>
                                  <w:marBottom w:val="0"/>
                                  <w:divBdr>
                                    <w:top w:val="none" w:sz="0" w:space="0" w:color="auto"/>
                                    <w:left w:val="none" w:sz="0" w:space="0" w:color="auto"/>
                                    <w:bottom w:val="none" w:sz="0" w:space="0" w:color="auto"/>
                                    <w:right w:val="none" w:sz="0" w:space="0" w:color="auto"/>
                                  </w:divBdr>
                                </w:div>
                                <w:div w:id="703099125">
                                  <w:marLeft w:val="0"/>
                                  <w:marRight w:val="0"/>
                                  <w:marTop w:val="0"/>
                                  <w:marBottom w:val="0"/>
                                  <w:divBdr>
                                    <w:top w:val="none" w:sz="0" w:space="0" w:color="auto"/>
                                    <w:left w:val="none" w:sz="0" w:space="0" w:color="auto"/>
                                    <w:bottom w:val="none" w:sz="0" w:space="0" w:color="auto"/>
                                    <w:right w:val="none" w:sz="0" w:space="0" w:color="auto"/>
                                  </w:divBdr>
                                </w:div>
                                <w:div w:id="218716019">
                                  <w:marLeft w:val="0"/>
                                  <w:marRight w:val="0"/>
                                  <w:marTop w:val="0"/>
                                  <w:marBottom w:val="0"/>
                                  <w:divBdr>
                                    <w:top w:val="none" w:sz="0" w:space="0" w:color="auto"/>
                                    <w:left w:val="none" w:sz="0" w:space="0" w:color="auto"/>
                                    <w:bottom w:val="none" w:sz="0" w:space="0" w:color="auto"/>
                                    <w:right w:val="none" w:sz="0" w:space="0" w:color="auto"/>
                                  </w:divBdr>
                                </w:div>
                                <w:div w:id="2115323895">
                                  <w:marLeft w:val="0"/>
                                  <w:marRight w:val="0"/>
                                  <w:marTop w:val="0"/>
                                  <w:marBottom w:val="0"/>
                                  <w:divBdr>
                                    <w:top w:val="none" w:sz="0" w:space="0" w:color="auto"/>
                                    <w:left w:val="none" w:sz="0" w:space="0" w:color="auto"/>
                                    <w:bottom w:val="none" w:sz="0" w:space="0" w:color="auto"/>
                                    <w:right w:val="none" w:sz="0" w:space="0" w:color="auto"/>
                                  </w:divBdr>
                                </w:div>
                                <w:div w:id="2002005387">
                                  <w:marLeft w:val="0"/>
                                  <w:marRight w:val="0"/>
                                  <w:marTop w:val="0"/>
                                  <w:marBottom w:val="0"/>
                                  <w:divBdr>
                                    <w:top w:val="none" w:sz="0" w:space="0" w:color="auto"/>
                                    <w:left w:val="none" w:sz="0" w:space="0" w:color="auto"/>
                                    <w:bottom w:val="none" w:sz="0" w:space="0" w:color="auto"/>
                                    <w:right w:val="none" w:sz="0" w:space="0" w:color="auto"/>
                                  </w:divBdr>
                                </w:div>
                                <w:div w:id="1016157283">
                                  <w:marLeft w:val="0"/>
                                  <w:marRight w:val="0"/>
                                  <w:marTop w:val="0"/>
                                  <w:marBottom w:val="0"/>
                                  <w:divBdr>
                                    <w:top w:val="none" w:sz="0" w:space="0" w:color="auto"/>
                                    <w:left w:val="none" w:sz="0" w:space="0" w:color="auto"/>
                                    <w:bottom w:val="none" w:sz="0" w:space="0" w:color="auto"/>
                                    <w:right w:val="none" w:sz="0" w:space="0" w:color="auto"/>
                                  </w:divBdr>
                                </w:div>
                                <w:div w:id="112557136">
                                  <w:marLeft w:val="0"/>
                                  <w:marRight w:val="0"/>
                                  <w:marTop w:val="0"/>
                                  <w:marBottom w:val="0"/>
                                  <w:divBdr>
                                    <w:top w:val="none" w:sz="0" w:space="0" w:color="auto"/>
                                    <w:left w:val="none" w:sz="0" w:space="0" w:color="auto"/>
                                    <w:bottom w:val="none" w:sz="0" w:space="0" w:color="auto"/>
                                    <w:right w:val="none" w:sz="0" w:space="0" w:color="auto"/>
                                  </w:divBdr>
                                </w:div>
                                <w:div w:id="1218708883">
                                  <w:marLeft w:val="0"/>
                                  <w:marRight w:val="0"/>
                                  <w:marTop w:val="0"/>
                                  <w:marBottom w:val="0"/>
                                  <w:divBdr>
                                    <w:top w:val="none" w:sz="0" w:space="0" w:color="auto"/>
                                    <w:left w:val="none" w:sz="0" w:space="0" w:color="auto"/>
                                    <w:bottom w:val="none" w:sz="0" w:space="0" w:color="auto"/>
                                    <w:right w:val="none" w:sz="0" w:space="0" w:color="auto"/>
                                  </w:divBdr>
                                </w:div>
                                <w:div w:id="1755978154">
                                  <w:marLeft w:val="0"/>
                                  <w:marRight w:val="0"/>
                                  <w:marTop w:val="0"/>
                                  <w:marBottom w:val="0"/>
                                  <w:divBdr>
                                    <w:top w:val="none" w:sz="0" w:space="0" w:color="auto"/>
                                    <w:left w:val="none" w:sz="0" w:space="0" w:color="auto"/>
                                    <w:bottom w:val="none" w:sz="0" w:space="0" w:color="auto"/>
                                    <w:right w:val="none" w:sz="0" w:space="0" w:color="auto"/>
                                  </w:divBdr>
                                </w:div>
                                <w:div w:id="829448255">
                                  <w:marLeft w:val="0"/>
                                  <w:marRight w:val="0"/>
                                  <w:marTop w:val="0"/>
                                  <w:marBottom w:val="0"/>
                                  <w:divBdr>
                                    <w:top w:val="none" w:sz="0" w:space="0" w:color="auto"/>
                                    <w:left w:val="none" w:sz="0" w:space="0" w:color="auto"/>
                                    <w:bottom w:val="none" w:sz="0" w:space="0" w:color="auto"/>
                                    <w:right w:val="none" w:sz="0" w:space="0" w:color="auto"/>
                                  </w:divBdr>
                                </w:div>
                                <w:div w:id="2120754661">
                                  <w:marLeft w:val="0"/>
                                  <w:marRight w:val="0"/>
                                  <w:marTop w:val="0"/>
                                  <w:marBottom w:val="0"/>
                                  <w:divBdr>
                                    <w:top w:val="none" w:sz="0" w:space="0" w:color="auto"/>
                                    <w:left w:val="none" w:sz="0" w:space="0" w:color="auto"/>
                                    <w:bottom w:val="none" w:sz="0" w:space="0" w:color="auto"/>
                                    <w:right w:val="none" w:sz="0" w:space="0" w:color="auto"/>
                                  </w:divBdr>
                                </w:div>
                                <w:div w:id="1316301055">
                                  <w:marLeft w:val="0"/>
                                  <w:marRight w:val="0"/>
                                  <w:marTop w:val="0"/>
                                  <w:marBottom w:val="0"/>
                                  <w:divBdr>
                                    <w:top w:val="none" w:sz="0" w:space="0" w:color="auto"/>
                                    <w:left w:val="none" w:sz="0" w:space="0" w:color="auto"/>
                                    <w:bottom w:val="none" w:sz="0" w:space="0" w:color="auto"/>
                                    <w:right w:val="none" w:sz="0" w:space="0" w:color="auto"/>
                                  </w:divBdr>
                                </w:div>
                                <w:div w:id="1260600426">
                                  <w:marLeft w:val="0"/>
                                  <w:marRight w:val="0"/>
                                  <w:marTop w:val="0"/>
                                  <w:marBottom w:val="0"/>
                                  <w:divBdr>
                                    <w:top w:val="none" w:sz="0" w:space="0" w:color="auto"/>
                                    <w:left w:val="none" w:sz="0" w:space="0" w:color="auto"/>
                                    <w:bottom w:val="none" w:sz="0" w:space="0" w:color="auto"/>
                                    <w:right w:val="none" w:sz="0" w:space="0" w:color="auto"/>
                                  </w:divBdr>
                                </w:div>
                                <w:div w:id="1453864115">
                                  <w:marLeft w:val="0"/>
                                  <w:marRight w:val="0"/>
                                  <w:marTop w:val="0"/>
                                  <w:marBottom w:val="0"/>
                                  <w:divBdr>
                                    <w:top w:val="none" w:sz="0" w:space="0" w:color="auto"/>
                                    <w:left w:val="none" w:sz="0" w:space="0" w:color="auto"/>
                                    <w:bottom w:val="none" w:sz="0" w:space="0" w:color="auto"/>
                                    <w:right w:val="none" w:sz="0" w:space="0" w:color="auto"/>
                                  </w:divBdr>
                                </w:div>
                                <w:div w:id="1379085871">
                                  <w:marLeft w:val="0"/>
                                  <w:marRight w:val="0"/>
                                  <w:marTop w:val="0"/>
                                  <w:marBottom w:val="0"/>
                                  <w:divBdr>
                                    <w:top w:val="none" w:sz="0" w:space="0" w:color="auto"/>
                                    <w:left w:val="none" w:sz="0" w:space="0" w:color="auto"/>
                                    <w:bottom w:val="none" w:sz="0" w:space="0" w:color="auto"/>
                                    <w:right w:val="none" w:sz="0" w:space="0" w:color="auto"/>
                                  </w:divBdr>
                                </w:div>
                                <w:div w:id="1519855521">
                                  <w:marLeft w:val="0"/>
                                  <w:marRight w:val="0"/>
                                  <w:marTop w:val="0"/>
                                  <w:marBottom w:val="0"/>
                                  <w:divBdr>
                                    <w:top w:val="none" w:sz="0" w:space="0" w:color="auto"/>
                                    <w:left w:val="none" w:sz="0" w:space="0" w:color="auto"/>
                                    <w:bottom w:val="none" w:sz="0" w:space="0" w:color="auto"/>
                                    <w:right w:val="none" w:sz="0" w:space="0" w:color="auto"/>
                                  </w:divBdr>
                                </w:div>
                                <w:div w:id="1451318027">
                                  <w:marLeft w:val="0"/>
                                  <w:marRight w:val="0"/>
                                  <w:marTop w:val="0"/>
                                  <w:marBottom w:val="0"/>
                                  <w:divBdr>
                                    <w:top w:val="none" w:sz="0" w:space="0" w:color="auto"/>
                                    <w:left w:val="none" w:sz="0" w:space="0" w:color="auto"/>
                                    <w:bottom w:val="none" w:sz="0" w:space="0" w:color="auto"/>
                                    <w:right w:val="none" w:sz="0" w:space="0" w:color="auto"/>
                                  </w:divBdr>
                                </w:div>
                                <w:div w:id="1209878656">
                                  <w:marLeft w:val="0"/>
                                  <w:marRight w:val="0"/>
                                  <w:marTop w:val="0"/>
                                  <w:marBottom w:val="0"/>
                                  <w:divBdr>
                                    <w:top w:val="none" w:sz="0" w:space="0" w:color="auto"/>
                                    <w:left w:val="none" w:sz="0" w:space="0" w:color="auto"/>
                                    <w:bottom w:val="none" w:sz="0" w:space="0" w:color="auto"/>
                                    <w:right w:val="none" w:sz="0" w:space="0" w:color="auto"/>
                                  </w:divBdr>
                                </w:div>
                                <w:div w:id="1801150744">
                                  <w:marLeft w:val="0"/>
                                  <w:marRight w:val="0"/>
                                  <w:marTop w:val="0"/>
                                  <w:marBottom w:val="0"/>
                                  <w:divBdr>
                                    <w:top w:val="none" w:sz="0" w:space="0" w:color="auto"/>
                                    <w:left w:val="none" w:sz="0" w:space="0" w:color="auto"/>
                                    <w:bottom w:val="none" w:sz="0" w:space="0" w:color="auto"/>
                                    <w:right w:val="none" w:sz="0" w:space="0" w:color="auto"/>
                                  </w:divBdr>
                                </w:div>
                                <w:div w:id="55131332">
                                  <w:marLeft w:val="0"/>
                                  <w:marRight w:val="0"/>
                                  <w:marTop w:val="0"/>
                                  <w:marBottom w:val="0"/>
                                  <w:divBdr>
                                    <w:top w:val="none" w:sz="0" w:space="0" w:color="auto"/>
                                    <w:left w:val="none" w:sz="0" w:space="0" w:color="auto"/>
                                    <w:bottom w:val="none" w:sz="0" w:space="0" w:color="auto"/>
                                    <w:right w:val="none" w:sz="0" w:space="0" w:color="auto"/>
                                  </w:divBdr>
                                </w:div>
                                <w:div w:id="1317956615">
                                  <w:marLeft w:val="0"/>
                                  <w:marRight w:val="0"/>
                                  <w:marTop w:val="0"/>
                                  <w:marBottom w:val="0"/>
                                  <w:divBdr>
                                    <w:top w:val="none" w:sz="0" w:space="0" w:color="auto"/>
                                    <w:left w:val="none" w:sz="0" w:space="0" w:color="auto"/>
                                    <w:bottom w:val="none" w:sz="0" w:space="0" w:color="auto"/>
                                    <w:right w:val="none" w:sz="0" w:space="0" w:color="auto"/>
                                  </w:divBdr>
                                </w:div>
                                <w:div w:id="1928615923">
                                  <w:marLeft w:val="0"/>
                                  <w:marRight w:val="0"/>
                                  <w:marTop w:val="0"/>
                                  <w:marBottom w:val="0"/>
                                  <w:divBdr>
                                    <w:top w:val="none" w:sz="0" w:space="0" w:color="auto"/>
                                    <w:left w:val="none" w:sz="0" w:space="0" w:color="auto"/>
                                    <w:bottom w:val="none" w:sz="0" w:space="0" w:color="auto"/>
                                    <w:right w:val="none" w:sz="0" w:space="0" w:color="auto"/>
                                  </w:divBdr>
                                </w:div>
                                <w:div w:id="956714986">
                                  <w:marLeft w:val="0"/>
                                  <w:marRight w:val="0"/>
                                  <w:marTop w:val="0"/>
                                  <w:marBottom w:val="0"/>
                                  <w:divBdr>
                                    <w:top w:val="none" w:sz="0" w:space="0" w:color="auto"/>
                                    <w:left w:val="none" w:sz="0" w:space="0" w:color="auto"/>
                                    <w:bottom w:val="none" w:sz="0" w:space="0" w:color="auto"/>
                                    <w:right w:val="none" w:sz="0" w:space="0" w:color="auto"/>
                                  </w:divBdr>
                                </w:div>
                                <w:div w:id="1411348118">
                                  <w:marLeft w:val="0"/>
                                  <w:marRight w:val="0"/>
                                  <w:marTop w:val="0"/>
                                  <w:marBottom w:val="0"/>
                                  <w:divBdr>
                                    <w:top w:val="none" w:sz="0" w:space="0" w:color="auto"/>
                                    <w:left w:val="none" w:sz="0" w:space="0" w:color="auto"/>
                                    <w:bottom w:val="none" w:sz="0" w:space="0" w:color="auto"/>
                                    <w:right w:val="none" w:sz="0" w:space="0" w:color="auto"/>
                                  </w:divBdr>
                                </w:div>
                                <w:div w:id="362368000">
                                  <w:marLeft w:val="0"/>
                                  <w:marRight w:val="0"/>
                                  <w:marTop w:val="0"/>
                                  <w:marBottom w:val="0"/>
                                  <w:divBdr>
                                    <w:top w:val="none" w:sz="0" w:space="0" w:color="auto"/>
                                    <w:left w:val="none" w:sz="0" w:space="0" w:color="auto"/>
                                    <w:bottom w:val="none" w:sz="0" w:space="0" w:color="auto"/>
                                    <w:right w:val="none" w:sz="0" w:space="0" w:color="auto"/>
                                  </w:divBdr>
                                </w:div>
                                <w:div w:id="1142231114">
                                  <w:marLeft w:val="0"/>
                                  <w:marRight w:val="0"/>
                                  <w:marTop w:val="0"/>
                                  <w:marBottom w:val="0"/>
                                  <w:divBdr>
                                    <w:top w:val="none" w:sz="0" w:space="0" w:color="auto"/>
                                    <w:left w:val="none" w:sz="0" w:space="0" w:color="auto"/>
                                    <w:bottom w:val="none" w:sz="0" w:space="0" w:color="auto"/>
                                    <w:right w:val="none" w:sz="0" w:space="0" w:color="auto"/>
                                  </w:divBdr>
                                </w:div>
                                <w:div w:id="80882122">
                                  <w:marLeft w:val="0"/>
                                  <w:marRight w:val="0"/>
                                  <w:marTop w:val="0"/>
                                  <w:marBottom w:val="0"/>
                                  <w:divBdr>
                                    <w:top w:val="none" w:sz="0" w:space="0" w:color="auto"/>
                                    <w:left w:val="none" w:sz="0" w:space="0" w:color="auto"/>
                                    <w:bottom w:val="none" w:sz="0" w:space="0" w:color="auto"/>
                                    <w:right w:val="none" w:sz="0" w:space="0" w:color="auto"/>
                                  </w:divBdr>
                                </w:div>
                                <w:div w:id="1118179239">
                                  <w:marLeft w:val="0"/>
                                  <w:marRight w:val="0"/>
                                  <w:marTop w:val="0"/>
                                  <w:marBottom w:val="0"/>
                                  <w:divBdr>
                                    <w:top w:val="none" w:sz="0" w:space="0" w:color="auto"/>
                                    <w:left w:val="none" w:sz="0" w:space="0" w:color="auto"/>
                                    <w:bottom w:val="none" w:sz="0" w:space="0" w:color="auto"/>
                                    <w:right w:val="none" w:sz="0" w:space="0" w:color="auto"/>
                                  </w:divBdr>
                                </w:div>
                                <w:div w:id="1973368631">
                                  <w:marLeft w:val="0"/>
                                  <w:marRight w:val="0"/>
                                  <w:marTop w:val="0"/>
                                  <w:marBottom w:val="0"/>
                                  <w:divBdr>
                                    <w:top w:val="none" w:sz="0" w:space="0" w:color="auto"/>
                                    <w:left w:val="none" w:sz="0" w:space="0" w:color="auto"/>
                                    <w:bottom w:val="none" w:sz="0" w:space="0" w:color="auto"/>
                                    <w:right w:val="none" w:sz="0" w:space="0" w:color="auto"/>
                                  </w:divBdr>
                                </w:div>
                                <w:div w:id="1360934884">
                                  <w:marLeft w:val="0"/>
                                  <w:marRight w:val="0"/>
                                  <w:marTop w:val="0"/>
                                  <w:marBottom w:val="0"/>
                                  <w:divBdr>
                                    <w:top w:val="none" w:sz="0" w:space="0" w:color="auto"/>
                                    <w:left w:val="none" w:sz="0" w:space="0" w:color="auto"/>
                                    <w:bottom w:val="none" w:sz="0" w:space="0" w:color="auto"/>
                                    <w:right w:val="none" w:sz="0" w:space="0" w:color="auto"/>
                                  </w:divBdr>
                                </w:div>
                                <w:div w:id="768964204">
                                  <w:marLeft w:val="0"/>
                                  <w:marRight w:val="0"/>
                                  <w:marTop w:val="0"/>
                                  <w:marBottom w:val="0"/>
                                  <w:divBdr>
                                    <w:top w:val="none" w:sz="0" w:space="0" w:color="auto"/>
                                    <w:left w:val="none" w:sz="0" w:space="0" w:color="auto"/>
                                    <w:bottom w:val="none" w:sz="0" w:space="0" w:color="auto"/>
                                    <w:right w:val="none" w:sz="0" w:space="0" w:color="auto"/>
                                  </w:divBdr>
                                </w:div>
                                <w:div w:id="1178810136">
                                  <w:marLeft w:val="0"/>
                                  <w:marRight w:val="0"/>
                                  <w:marTop w:val="0"/>
                                  <w:marBottom w:val="0"/>
                                  <w:divBdr>
                                    <w:top w:val="none" w:sz="0" w:space="0" w:color="auto"/>
                                    <w:left w:val="none" w:sz="0" w:space="0" w:color="auto"/>
                                    <w:bottom w:val="none" w:sz="0" w:space="0" w:color="auto"/>
                                    <w:right w:val="none" w:sz="0" w:space="0" w:color="auto"/>
                                  </w:divBdr>
                                </w:div>
                                <w:div w:id="603657635">
                                  <w:marLeft w:val="0"/>
                                  <w:marRight w:val="0"/>
                                  <w:marTop w:val="0"/>
                                  <w:marBottom w:val="0"/>
                                  <w:divBdr>
                                    <w:top w:val="none" w:sz="0" w:space="0" w:color="auto"/>
                                    <w:left w:val="none" w:sz="0" w:space="0" w:color="auto"/>
                                    <w:bottom w:val="none" w:sz="0" w:space="0" w:color="auto"/>
                                    <w:right w:val="none" w:sz="0" w:space="0" w:color="auto"/>
                                  </w:divBdr>
                                </w:div>
                                <w:div w:id="183372962">
                                  <w:marLeft w:val="0"/>
                                  <w:marRight w:val="0"/>
                                  <w:marTop w:val="0"/>
                                  <w:marBottom w:val="0"/>
                                  <w:divBdr>
                                    <w:top w:val="none" w:sz="0" w:space="0" w:color="auto"/>
                                    <w:left w:val="none" w:sz="0" w:space="0" w:color="auto"/>
                                    <w:bottom w:val="none" w:sz="0" w:space="0" w:color="auto"/>
                                    <w:right w:val="none" w:sz="0" w:space="0" w:color="auto"/>
                                  </w:divBdr>
                                </w:div>
                                <w:div w:id="972516599">
                                  <w:marLeft w:val="0"/>
                                  <w:marRight w:val="0"/>
                                  <w:marTop w:val="0"/>
                                  <w:marBottom w:val="0"/>
                                  <w:divBdr>
                                    <w:top w:val="none" w:sz="0" w:space="0" w:color="auto"/>
                                    <w:left w:val="none" w:sz="0" w:space="0" w:color="auto"/>
                                    <w:bottom w:val="none" w:sz="0" w:space="0" w:color="auto"/>
                                    <w:right w:val="none" w:sz="0" w:space="0" w:color="auto"/>
                                  </w:divBdr>
                                </w:div>
                                <w:div w:id="1463884586">
                                  <w:marLeft w:val="0"/>
                                  <w:marRight w:val="0"/>
                                  <w:marTop w:val="0"/>
                                  <w:marBottom w:val="0"/>
                                  <w:divBdr>
                                    <w:top w:val="none" w:sz="0" w:space="0" w:color="auto"/>
                                    <w:left w:val="none" w:sz="0" w:space="0" w:color="auto"/>
                                    <w:bottom w:val="none" w:sz="0" w:space="0" w:color="auto"/>
                                    <w:right w:val="none" w:sz="0" w:space="0" w:color="auto"/>
                                  </w:divBdr>
                                </w:div>
                                <w:div w:id="755638910">
                                  <w:marLeft w:val="0"/>
                                  <w:marRight w:val="0"/>
                                  <w:marTop w:val="0"/>
                                  <w:marBottom w:val="0"/>
                                  <w:divBdr>
                                    <w:top w:val="none" w:sz="0" w:space="0" w:color="auto"/>
                                    <w:left w:val="none" w:sz="0" w:space="0" w:color="auto"/>
                                    <w:bottom w:val="none" w:sz="0" w:space="0" w:color="auto"/>
                                    <w:right w:val="none" w:sz="0" w:space="0" w:color="auto"/>
                                  </w:divBdr>
                                </w:div>
                                <w:div w:id="1176071938">
                                  <w:marLeft w:val="0"/>
                                  <w:marRight w:val="0"/>
                                  <w:marTop w:val="0"/>
                                  <w:marBottom w:val="0"/>
                                  <w:divBdr>
                                    <w:top w:val="none" w:sz="0" w:space="0" w:color="auto"/>
                                    <w:left w:val="none" w:sz="0" w:space="0" w:color="auto"/>
                                    <w:bottom w:val="none" w:sz="0" w:space="0" w:color="auto"/>
                                    <w:right w:val="none" w:sz="0" w:space="0" w:color="auto"/>
                                  </w:divBdr>
                                </w:div>
                                <w:div w:id="1276206902">
                                  <w:marLeft w:val="0"/>
                                  <w:marRight w:val="0"/>
                                  <w:marTop w:val="0"/>
                                  <w:marBottom w:val="0"/>
                                  <w:divBdr>
                                    <w:top w:val="none" w:sz="0" w:space="0" w:color="auto"/>
                                    <w:left w:val="none" w:sz="0" w:space="0" w:color="auto"/>
                                    <w:bottom w:val="none" w:sz="0" w:space="0" w:color="auto"/>
                                    <w:right w:val="none" w:sz="0" w:space="0" w:color="auto"/>
                                  </w:divBdr>
                                </w:div>
                                <w:div w:id="1366365965">
                                  <w:marLeft w:val="0"/>
                                  <w:marRight w:val="0"/>
                                  <w:marTop w:val="0"/>
                                  <w:marBottom w:val="0"/>
                                  <w:divBdr>
                                    <w:top w:val="none" w:sz="0" w:space="0" w:color="auto"/>
                                    <w:left w:val="none" w:sz="0" w:space="0" w:color="auto"/>
                                    <w:bottom w:val="none" w:sz="0" w:space="0" w:color="auto"/>
                                    <w:right w:val="none" w:sz="0" w:space="0" w:color="auto"/>
                                  </w:divBdr>
                                </w:div>
                                <w:div w:id="1419131483">
                                  <w:marLeft w:val="0"/>
                                  <w:marRight w:val="0"/>
                                  <w:marTop w:val="0"/>
                                  <w:marBottom w:val="0"/>
                                  <w:divBdr>
                                    <w:top w:val="none" w:sz="0" w:space="0" w:color="auto"/>
                                    <w:left w:val="none" w:sz="0" w:space="0" w:color="auto"/>
                                    <w:bottom w:val="none" w:sz="0" w:space="0" w:color="auto"/>
                                    <w:right w:val="none" w:sz="0" w:space="0" w:color="auto"/>
                                  </w:divBdr>
                                </w:div>
                                <w:div w:id="1315260092">
                                  <w:marLeft w:val="0"/>
                                  <w:marRight w:val="0"/>
                                  <w:marTop w:val="0"/>
                                  <w:marBottom w:val="0"/>
                                  <w:divBdr>
                                    <w:top w:val="none" w:sz="0" w:space="0" w:color="auto"/>
                                    <w:left w:val="none" w:sz="0" w:space="0" w:color="auto"/>
                                    <w:bottom w:val="none" w:sz="0" w:space="0" w:color="auto"/>
                                    <w:right w:val="none" w:sz="0" w:space="0" w:color="auto"/>
                                  </w:divBdr>
                                </w:div>
                                <w:div w:id="673382657">
                                  <w:marLeft w:val="0"/>
                                  <w:marRight w:val="0"/>
                                  <w:marTop w:val="0"/>
                                  <w:marBottom w:val="0"/>
                                  <w:divBdr>
                                    <w:top w:val="none" w:sz="0" w:space="0" w:color="auto"/>
                                    <w:left w:val="none" w:sz="0" w:space="0" w:color="auto"/>
                                    <w:bottom w:val="none" w:sz="0" w:space="0" w:color="auto"/>
                                    <w:right w:val="none" w:sz="0" w:space="0" w:color="auto"/>
                                  </w:divBdr>
                                </w:div>
                                <w:div w:id="445003018">
                                  <w:marLeft w:val="0"/>
                                  <w:marRight w:val="0"/>
                                  <w:marTop w:val="0"/>
                                  <w:marBottom w:val="0"/>
                                  <w:divBdr>
                                    <w:top w:val="none" w:sz="0" w:space="0" w:color="auto"/>
                                    <w:left w:val="none" w:sz="0" w:space="0" w:color="auto"/>
                                    <w:bottom w:val="none" w:sz="0" w:space="0" w:color="auto"/>
                                    <w:right w:val="none" w:sz="0" w:space="0" w:color="auto"/>
                                  </w:divBdr>
                                </w:div>
                                <w:div w:id="1512721739">
                                  <w:marLeft w:val="0"/>
                                  <w:marRight w:val="0"/>
                                  <w:marTop w:val="0"/>
                                  <w:marBottom w:val="0"/>
                                  <w:divBdr>
                                    <w:top w:val="none" w:sz="0" w:space="0" w:color="auto"/>
                                    <w:left w:val="none" w:sz="0" w:space="0" w:color="auto"/>
                                    <w:bottom w:val="none" w:sz="0" w:space="0" w:color="auto"/>
                                    <w:right w:val="none" w:sz="0" w:space="0" w:color="auto"/>
                                  </w:divBdr>
                                </w:div>
                                <w:div w:id="1253667458">
                                  <w:marLeft w:val="0"/>
                                  <w:marRight w:val="0"/>
                                  <w:marTop w:val="0"/>
                                  <w:marBottom w:val="0"/>
                                  <w:divBdr>
                                    <w:top w:val="none" w:sz="0" w:space="0" w:color="auto"/>
                                    <w:left w:val="none" w:sz="0" w:space="0" w:color="auto"/>
                                    <w:bottom w:val="none" w:sz="0" w:space="0" w:color="auto"/>
                                    <w:right w:val="none" w:sz="0" w:space="0" w:color="auto"/>
                                  </w:divBdr>
                                </w:div>
                                <w:div w:id="408310825">
                                  <w:marLeft w:val="0"/>
                                  <w:marRight w:val="0"/>
                                  <w:marTop w:val="0"/>
                                  <w:marBottom w:val="0"/>
                                  <w:divBdr>
                                    <w:top w:val="none" w:sz="0" w:space="0" w:color="auto"/>
                                    <w:left w:val="none" w:sz="0" w:space="0" w:color="auto"/>
                                    <w:bottom w:val="none" w:sz="0" w:space="0" w:color="auto"/>
                                    <w:right w:val="none" w:sz="0" w:space="0" w:color="auto"/>
                                  </w:divBdr>
                                </w:div>
                                <w:div w:id="1454906898">
                                  <w:marLeft w:val="0"/>
                                  <w:marRight w:val="0"/>
                                  <w:marTop w:val="0"/>
                                  <w:marBottom w:val="0"/>
                                  <w:divBdr>
                                    <w:top w:val="none" w:sz="0" w:space="0" w:color="auto"/>
                                    <w:left w:val="none" w:sz="0" w:space="0" w:color="auto"/>
                                    <w:bottom w:val="none" w:sz="0" w:space="0" w:color="auto"/>
                                    <w:right w:val="none" w:sz="0" w:space="0" w:color="auto"/>
                                  </w:divBdr>
                                </w:div>
                                <w:div w:id="445272431">
                                  <w:marLeft w:val="0"/>
                                  <w:marRight w:val="0"/>
                                  <w:marTop w:val="0"/>
                                  <w:marBottom w:val="0"/>
                                  <w:divBdr>
                                    <w:top w:val="none" w:sz="0" w:space="0" w:color="auto"/>
                                    <w:left w:val="none" w:sz="0" w:space="0" w:color="auto"/>
                                    <w:bottom w:val="none" w:sz="0" w:space="0" w:color="auto"/>
                                    <w:right w:val="none" w:sz="0" w:space="0" w:color="auto"/>
                                  </w:divBdr>
                                </w:div>
                                <w:div w:id="900599626">
                                  <w:marLeft w:val="0"/>
                                  <w:marRight w:val="0"/>
                                  <w:marTop w:val="0"/>
                                  <w:marBottom w:val="0"/>
                                  <w:divBdr>
                                    <w:top w:val="none" w:sz="0" w:space="0" w:color="auto"/>
                                    <w:left w:val="none" w:sz="0" w:space="0" w:color="auto"/>
                                    <w:bottom w:val="none" w:sz="0" w:space="0" w:color="auto"/>
                                    <w:right w:val="none" w:sz="0" w:space="0" w:color="auto"/>
                                  </w:divBdr>
                                </w:div>
                                <w:div w:id="469396874">
                                  <w:marLeft w:val="0"/>
                                  <w:marRight w:val="0"/>
                                  <w:marTop w:val="0"/>
                                  <w:marBottom w:val="0"/>
                                  <w:divBdr>
                                    <w:top w:val="none" w:sz="0" w:space="0" w:color="auto"/>
                                    <w:left w:val="none" w:sz="0" w:space="0" w:color="auto"/>
                                    <w:bottom w:val="none" w:sz="0" w:space="0" w:color="auto"/>
                                    <w:right w:val="none" w:sz="0" w:space="0" w:color="auto"/>
                                  </w:divBdr>
                                </w:div>
                                <w:div w:id="1727758220">
                                  <w:marLeft w:val="0"/>
                                  <w:marRight w:val="0"/>
                                  <w:marTop w:val="0"/>
                                  <w:marBottom w:val="0"/>
                                  <w:divBdr>
                                    <w:top w:val="none" w:sz="0" w:space="0" w:color="auto"/>
                                    <w:left w:val="none" w:sz="0" w:space="0" w:color="auto"/>
                                    <w:bottom w:val="none" w:sz="0" w:space="0" w:color="auto"/>
                                    <w:right w:val="none" w:sz="0" w:space="0" w:color="auto"/>
                                  </w:divBdr>
                                </w:div>
                                <w:div w:id="1365129576">
                                  <w:marLeft w:val="0"/>
                                  <w:marRight w:val="0"/>
                                  <w:marTop w:val="0"/>
                                  <w:marBottom w:val="0"/>
                                  <w:divBdr>
                                    <w:top w:val="none" w:sz="0" w:space="0" w:color="auto"/>
                                    <w:left w:val="none" w:sz="0" w:space="0" w:color="auto"/>
                                    <w:bottom w:val="none" w:sz="0" w:space="0" w:color="auto"/>
                                    <w:right w:val="none" w:sz="0" w:space="0" w:color="auto"/>
                                  </w:divBdr>
                                </w:div>
                                <w:div w:id="1423798253">
                                  <w:marLeft w:val="0"/>
                                  <w:marRight w:val="0"/>
                                  <w:marTop w:val="0"/>
                                  <w:marBottom w:val="0"/>
                                  <w:divBdr>
                                    <w:top w:val="none" w:sz="0" w:space="0" w:color="auto"/>
                                    <w:left w:val="none" w:sz="0" w:space="0" w:color="auto"/>
                                    <w:bottom w:val="none" w:sz="0" w:space="0" w:color="auto"/>
                                    <w:right w:val="none" w:sz="0" w:space="0" w:color="auto"/>
                                  </w:divBdr>
                                </w:div>
                                <w:div w:id="2034377011">
                                  <w:marLeft w:val="0"/>
                                  <w:marRight w:val="0"/>
                                  <w:marTop w:val="0"/>
                                  <w:marBottom w:val="0"/>
                                  <w:divBdr>
                                    <w:top w:val="none" w:sz="0" w:space="0" w:color="auto"/>
                                    <w:left w:val="none" w:sz="0" w:space="0" w:color="auto"/>
                                    <w:bottom w:val="none" w:sz="0" w:space="0" w:color="auto"/>
                                    <w:right w:val="none" w:sz="0" w:space="0" w:color="auto"/>
                                  </w:divBdr>
                                </w:div>
                                <w:div w:id="1109008159">
                                  <w:marLeft w:val="0"/>
                                  <w:marRight w:val="0"/>
                                  <w:marTop w:val="0"/>
                                  <w:marBottom w:val="0"/>
                                  <w:divBdr>
                                    <w:top w:val="none" w:sz="0" w:space="0" w:color="auto"/>
                                    <w:left w:val="none" w:sz="0" w:space="0" w:color="auto"/>
                                    <w:bottom w:val="none" w:sz="0" w:space="0" w:color="auto"/>
                                    <w:right w:val="none" w:sz="0" w:space="0" w:color="auto"/>
                                  </w:divBdr>
                                </w:div>
                                <w:div w:id="2143578275">
                                  <w:marLeft w:val="0"/>
                                  <w:marRight w:val="0"/>
                                  <w:marTop w:val="0"/>
                                  <w:marBottom w:val="0"/>
                                  <w:divBdr>
                                    <w:top w:val="none" w:sz="0" w:space="0" w:color="auto"/>
                                    <w:left w:val="none" w:sz="0" w:space="0" w:color="auto"/>
                                    <w:bottom w:val="none" w:sz="0" w:space="0" w:color="auto"/>
                                    <w:right w:val="none" w:sz="0" w:space="0" w:color="auto"/>
                                  </w:divBdr>
                                </w:div>
                                <w:div w:id="1781023859">
                                  <w:marLeft w:val="0"/>
                                  <w:marRight w:val="0"/>
                                  <w:marTop w:val="0"/>
                                  <w:marBottom w:val="0"/>
                                  <w:divBdr>
                                    <w:top w:val="none" w:sz="0" w:space="0" w:color="auto"/>
                                    <w:left w:val="none" w:sz="0" w:space="0" w:color="auto"/>
                                    <w:bottom w:val="none" w:sz="0" w:space="0" w:color="auto"/>
                                    <w:right w:val="none" w:sz="0" w:space="0" w:color="auto"/>
                                  </w:divBdr>
                                </w:div>
                                <w:div w:id="102724003">
                                  <w:marLeft w:val="0"/>
                                  <w:marRight w:val="0"/>
                                  <w:marTop w:val="0"/>
                                  <w:marBottom w:val="0"/>
                                  <w:divBdr>
                                    <w:top w:val="none" w:sz="0" w:space="0" w:color="auto"/>
                                    <w:left w:val="none" w:sz="0" w:space="0" w:color="auto"/>
                                    <w:bottom w:val="none" w:sz="0" w:space="0" w:color="auto"/>
                                    <w:right w:val="none" w:sz="0" w:space="0" w:color="auto"/>
                                  </w:divBdr>
                                </w:div>
                                <w:div w:id="380986121">
                                  <w:marLeft w:val="0"/>
                                  <w:marRight w:val="0"/>
                                  <w:marTop w:val="0"/>
                                  <w:marBottom w:val="0"/>
                                  <w:divBdr>
                                    <w:top w:val="none" w:sz="0" w:space="0" w:color="auto"/>
                                    <w:left w:val="none" w:sz="0" w:space="0" w:color="auto"/>
                                    <w:bottom w:val="none" w:sz="0" w:space="0" w:color="auto"/>
                                    <w:right w:val="none" w:sz="0" w:space="0" w:color="auto"/>
                                  </w:divBdr>
                                </w:div>
                                <w:div w:id="2006975222">
                                  <w:marLeft w:val="0"/>
                                  <w:marRight w:val="0"/>
                                  <w:marTop w:val="0"/>
                                  <w:marBottom w:val="0"/>
                                  <w:divBdr>
                                    <w:top w:val="none" w:sz="0" w:space="0" w:color="auto"/>
                                    <w:left w:val="none" w:sz="0" w:space="0" w:color="auto"/>
                                    <w:bottom w:val="none" w:sz="0" w:space="0" w:color="auto"/>
                                    <w:right w:val="none" w:sz="0" w:space="0" w:color="auto"/>
                                  </w:divBdr>
                                </w:div>
                                <w:div w:id="245960759">
                                  <w:marLeft w:val="0"/>
                                  <w:marRight w:val="0"/>
                                  <w:marTop w:val="0"/>
                                  <w:marBottom w:val="0"/>
                                  <w:divBdr>
                                    <w:top w:val="none" w:sz="0" w:space="0" w:color="auto"/>
                                    <w:left w:val="none" w:sz="0" w:space="0" w:color="auto"/>
                                    <w:bottom w:val="none" w:sz="0" w:space="0" w:color="auto"/>
                                    <w:right w:val="none" w:sz="0" w:space="0" w:color="auto"/>
                                  </w:divBdr>
                                </w:div>
                                <w:div w:id="749159355">
                                  <w:marLeft w:val="0"/>
                                  <w:marRight w:val="0"/>
                                  <w:marTop w:val="0"/>
                                  <w:marBottom w:val="0"/>
                                  <w:divBdr>
                                    <w:top w:val="none" w:sz="0" w:space="0" w:color="auto"/>
                                    <w:left w:val="none" w:sz="0" w:space="0" w:color="auto"/>
                                    <w:bottom w:val="none" w:sz="0" w:space="0" w:color="auto"/>
                                    <w:right w:val="none" w:sz="0" w:space="0" w:color="auto"/>
                                  </w:divBdr>
                                </w:div>
                                <w:div w:id="1710495425">
                                  <w:marLeft w:val="0"/>
                                  <w:marRight w:val="0"/>
                                  <w:marTop w:val="0"/>
                                  <w:marBottom w:val="0"/>
                                  <w:divBdr>
                                    <w:top w:val="none" w:sz="0" w:space="0" w:color="auto"/>
                                    <w:left w:val="none" w:sz="0" w:space="0" w:color="auto"/>
                                    <w:bottom w:val="none" w:sz="0" w:space="0" w:color="auto"/>
                                    <w:right w:val="none" w:sz="0" w:space="0" w:color="auto"/>
                                  </w:divBdr>
                                </w:div>
                                <w:div w:id="1957329027">
                                  <w:marLeft w:val="0"/>
                                  <w:marRight w:val="0"/>
                                  <w:marTop w:val="0"/>
                                  <w:marBottom w:val="0"/>
                                  <w:divBdr>
                                    <w:top w:val="none" w:sz="0" w:space="0" w:color="auto"/>
                                    <w:left w:val="none" w:sz="0" w:space="0" w:color="auto"/>
                                    <w:bottom w:val="none" w:sz="0" w:space="0" w:color="auto"/>
                                    <w:right w:val="none" w:sz="0" w:space="0" w:color="auto"/>
                                  </w:divBdr>
                                </w:div>
                                <w:div w:id="1726297132">
                                  <w:marLeft w:val="0"/>
                                  <w:marRight w:val="0"/>
                                  <w:marTop w:val="0"/>
                                  <w:marBottom w:val="0"/>
                                  <w:divBdr>
                                    <w:top w:val="none" w:sz="0" w:space="0" w:color="auto"/>
                                    <w:left w:val="none" w:sz="0" w:space="0" w:color="auto"/>
                                    <w:bottom w:val="none" w:sz="0" w:space="0" w:color="auto"/>
                                    <w:right w:val="none" w:sz="0" w:space="0" w:color="auto"/>
                                  </w:divBdr>
                                </w:div>
                                <w:div w:id="502747058">
                                  <w:marLeft w:val="0"/>
                                  <w:marRight w:val="0"/>
                                  <w:marTop w:val="0"/>
                                  <w:marBottom w:val="0"/>
                                  <w:divBdr>
                                    <w:top w:val="none" w:sz="0" w:space="0" w:color="auto"/>
                                    <w:left w:val="none" w:sz="0" w:space="0" w:color="auto"/>
                                    <w:bottom w:val="none" w:sz="0" w:space="0" w:color="auto"/>
                                    <w:right w:val="none" w:sz="0" w:space="0" w:color="auto"/>
                                  </w:divBdr>
                                </w:div>
                                <w:div w:id="1914855842">
                                  <w:marLeft w:val="0"/>
                                  <w:marRight w:val="0"/>
                                  <w:marTop w:val="0"/>
                                  <w:marBottom w:val="0"/>
                                  <w:divBdr>
                                    <w:top w:val="none" w:sz="0" w:space="0" w:color="auto"/>
                                    <w:left w:val="none" w:sz="0" w:space="0" w:color="auto"/>
                                    <w:bottom w:val="none" w:sz="0" w:space="0" w:color="auto"/>
                                    <w:right w:val="none" w:sz="0" w:space="0" w:color="auto"/>
                                  </w:divBdr>
                                </w:div>
                                <w:div w:id="634144788">
                                  <w:marLeft w:val="0"/>
                                  <w:marRight w:val="0"/>
                                  <w:marTop w:val="0"/>
                                  <w:marBottom w:val="0"/>
                                  <w:divBdr>
                                    <w:top w:val="none" w:sz="0" w:space="0" w:color="auto"/>
                                    <w:left w:val="none" w:sz="0" w:space="0" w:color="auto"/>
                                    <w:bottom w:val="none" w:sz="0" w:space="0" w:color="auto"/>
                                    <w:right w:val="none" w:sz="0" w:space="0" w:color="auto"/>
                                  </w:divBdr>
                                </w:div>
                                <w:div w:id="852106955">
                                  <w:marLeft w:val="0"/>
                                  <w:marRight w:val="0"/>
                                  <w:marTop w:val="0"/>
                                  <w:marBottom w:val="0"/>
                                  <w:divBdr>
                                    <w:top w:val="none" w:sz="0" w:space="0" w:color="auto"/>
                                    <w:left w:val="none" w:sz="0" w:space="0" w:color="auto"/>
                                    <w:bottom w:val="none" w:sz="0" w:space="0" w:color="auto"/>
                                    <w:right w:val="none" w:sz="0" w:space="0" w:color="auto"/>
                                  </w:divBdr>
                                </w:div>
                                <w:div w:id="1521700031">
                                  <w:marLeft w:val="0"/>
                                  <w:marRight w:val="0"/>
                                  <w:marTop w:val="0"/>
                                  <w:marBottom w:val="0"/>
                                  <w:divBdr>
                                    <w:top w:val="none" w:sz="0" w:space="0" w:color="auto"/>
                                    <w:left w:val="none" w:sz="0" w:space="0" w:color="auto"/>
                                    <w:bottom w:val="none" w:sz="0" w:space="0" w:color="auto"/>
                                    <w:right w:val="none" w:sz="0" w:space="0" w:color="auto"/>
                                  </w:divBdr>
                                </w:div>
                                <w:div w:id="1379015109">
                                  <w:marLeft w:val="0"/>
                                  <w:marRight w:val="0"/>
                                  <w:marTop w:val="0"/>
                                  <w:marBottom w:val="0"/>
                                  <w:divBdr>
                                    <w:top w:val="none" w:sz="0" w:space="0" w:color="auto"/>
                                    <w:left w:val="none" w:sz="0" w:space="0" w:color="auto"/>
                                    <w:bottom w:val="none" w:sz="0" w:space="0" w:color="auto"/>
                                    <w:right w:val="none" w:sz="0" w:space="0" w:color="auto"/>
                                  </w:divBdr>
                                </w:div>
                                <w:div w:id="956957396">
                                  <w:marLeft w:val="0"/>
                                  <w:marRight w:val="0"/>
                                  <w:marTop w:val="0"/>
                                  <w:marBottom w:val="0"/>
                                  <w:divBdr>
                                    <w:top w:val="none" w:sz="0" w:space="0" w:color="auto"/>
                                    <w:left w:val="none" w:sz="0" w:space="0" w:color="auto"/>
                                    <w:bottom w:val="none" w:sz="0" w:space="0" w:color="auto"/>
                                    <w:right w:val="none" w:sz="0" w:space="0" w:color="auto"/>
                                  </w:divBdr>
                                </w:div>
                                <w:div w:id="173423779">
                                  <w:marLeft w:val="0"/>
                                  <w:marRight w:val="0"/>
                                  <w:marTop w:val="0"/>
                                  <w:marBottom w:val="0"/>
                                  <w:divBdr>
                                    <w:top w:val="none" w:sz="0" w:space="0" w:color="auto"/>
                                    <w:left w:val="none" w:sz="0" w:space="0" w:color="auto"/>
                                    <w:bottom w:val="none" w:sz="0" w:space="0" w:color="auto"/>
                                    <w:right w:val="none" w:sz="0" w:space="0" w:color="auto"/>
                                  </w:divBdr>
                                </w:div>
                                <w:div w:id="1362776515">
                                  <w:marLeft w:val="0"/>
                                  <w:marRight w:val="0"/>
                                  <w:marTop w:val="0"/>
                                  <w:marBottom w:val="0"/>
                                  <w:divBdr>
                                    <w:top w:val="none" w:sz="0" w:space="0" w:color="auto"/>
                                    <w:left w:val="none" w:sz="0" w:space="0" w:color="auto"/>
                                    <w:bottom w:val="none" w:sz="0" w:space="0" w:color="auto"/>
                                    <w:right w:val="none" w:sz="0" w:space="0" w:color="auto"/>
                                  </w:divBdr>
                                </w:div>
                                <w:div w:id="1310094414">
                                  <w:marLeft w:val="0"/>
                                  <w:marRight w:val="0"/>
                                  <w:marTop w:val="0"/>
                                  <w:marBottom w:val="0"/>
                                  <w:divBdr>
                                    <w:top w:val="none" w:sz="0" w:space="0" w:color="auto"/>
                                    <w:left w:val="none" w:sz="0" w:space="0" w:color="auto"/>
                                    <w:bottom w:val="none" w:sz="0" w:space="0" w:color="auto"/>
                                    <w:right w:val="none" w:sz="0" w:space="0" w:color="auto"/>
                                  </w:divBdr>
                                </w:div>
                                <w:div w:id="2087141757">
                                  <w:marLeft w:val="0"/>
                                  <w:marRight w:val="0"/>
                                  <w:marTop w:val="0"/>
                                  <w:marBottom w:val="0"/>
                                  <w:divBdr>
                                    <w:top w:val="none" w:sz="0" w:space="0" w:color="auto"/>
                                    <w:left w:val="none" w:sz="0" w:space="0" w:color="auto"/>
                                    <w:bottom w:val="none" w:sz="0" w:space="0" w:color="auto"/>
                                    <w:right w:val="none" w:sz="0" w:space="0" w:color="auto"/>
                                  </w:divBdr>
                                </w:div>
                                <w:div w:id="1960186024">
                                  <w:marLeft w:val="0"/>
                                  <w:marRight w:val="0"/>
                                  <w:marTop w:val="0"/>
                                  <w:marBottom w:val="0"/>
                                  <w:divBdr>
                                    <w:top w:val="none" w:sz="0" w:space="0" w:color="auto"/>
                                    <w:left w:val="none" w:sz="0" w:space="0" w:color="auto"/>
                                    <w:bottom w:val="none" w:sz="0" w:space="0" w:color="auto"/>
                                    <w:right w:val="none" w:sz="0" w:space="0" w:color="auto"/>
                                  </w:divBdr>
                                </w:div>
                                <w:div w:id="2029716390">
                                  <w:marLeft w:val="0"/>
                                  <w:marRight w:val="0"/>
                                  <w:marTop w:val="0"/>
                                  <w:marBottom w:val="0"/>
                                  <w:divBdr>
                                    <w:top w:val="none" w:sz="0" w:space="0" w:color="auto"/>
                                    <w:left w:val="none" w:sz="0" w:space="0" w:color="auto"/>
                                    <w:bottom w:val="none" w:sz="0" w:space="0" w:color="auto"/>
                                    <w:right w:val="none" w:sz="0" w:space="0" w:color="auto"/>
                                  </w:divBdr>
                                </w:div>
                                <w:div w:id="1924103295">
                                  <w:marLeft w:val="0"/>
                                  <w:marRight w:val="0"/>
                                  <w:marTop w:val="0"/>
                                  <w:marBottom w:val="0"/>
                                  <w:divBdr>
                                    <w:top w:val="none" w:sz="0" w:space="0" w:color="auto"/>
                                    <w:left w:val="none" w:sz="0" w:space="0" w:color="auto"/>
                                    <w:bottom w:val="none" w:sz="0" w:space="0" w:color="auto"/>
                                    <w:right w:val="none" w:sz="0" w:space="0" w:color="auto"/>
                                  </w:divBdr>
                                </w:div>
                                <w:div w:id="919871196">
                                  <w:marLeft w:val="0"/>
                                  <w:marRight w:val="0"/>
                                  <w:marTop w:val="0"/>
                                  <w:marBottom w:val="0"/>
                                  <w:divBdr>
                                    <w:top w:val="none" w:sz="0" w:space="0" w:color="auto"/>
                                    <w:left w:val="none" w:sz="0" w:space="0" w:color="auto"/>
                                    <w:bottom w:val="none" w:sz="0" w:space="0" w:color="auto"/>
                                    <w:right w:val="none" w:sz="0" w:space="0" w:color="auto"/>
                                  </w:divBdr>
                                </w:div>
                                <w:div w:id="1766269125">
                                  <w:marLeft w:val="0"/>
                                  <w:marRight w:val="0"/>
                                  <w:marTop w:val="0"/>
                                  <w:marBottom w:val="0"/>
                                  <w:divBdr>
                                    <w:top w:val="none" w:sz="0" w:space="0" w:color="auto"/>
                                    <w:left w:val="none" w:sz="0" w:space="0" w:color="auto"/>
                                    <w:bottom w:val="none" w:sz="0" w:space="0" w:color="auto"/>
                                    <w:right w:val="none" w:sz="0" w:space="0" w:color="auto"/>
                                  </w:divBdr>
                                </w:div>
                                <w:div w:id="791900459">
                                  <w:marLeft w:val="0"/>
                                  <w:marRight w:val="0"/>
                                  <w:marTop w:val="0"/>
                                  <w:marBottom w:val="0"/>
                                  <w:divBdr>
                                    <w:top w:val="none" w:sz="0" w:space="0" w:color="auto"/>
                                    <w:left w:val="none" w:sz="0" w:space="0" w:color="auto"/>
                                    <w:bottom w:val="none" w:sz="0" w:space="0" w:color="auto"/>
                                    <w:right w:val="none" w:sz="0" w:space="0" w:color="auto"/>
                                  </w:divBdr>
                                </w:div>
                                <w:div w:id="961351811">
                                  <w:marLeft w:val="0"/>
                                  <w:marRight w:val="0"/>
                                  <w:marTop w:val="0"/>
                                  <w:marBottom w:val="0"/>
                                  <w:divBdr>
                                    <w:top w:val="none" w:sz="0" w:space="0" w:color="auto"/>
                                    <w:left w:val="none" w:sz="0" w:space="0" w:color="auto"/>
                                    <w:bottom w:val="none" w:sz="0" w:space="0" w:color="auto"/>
                                    <w:right w:val="none" w:sz="0" w:space="0" w:color="auto"/>
                                  </w:divBdr>
                                </w:div>
                                <w:div w:id="149566848">
                                  <w:marLeft w:val="0"/>
                                  <w:marRight w:val="0"/>
                                  <w:marTop w:val="0"/>
                                  <w:marBottom w:val="0"/>
                                  <w:divBdr>
                                    <w:top w:val="none" w:sz="0" w:space="0" w:color="auto"/>
                                    <w:left w:val="none" w:sz="0" w:space="0" w:color="auto"/>
                                    <w:bottom w:val="none" w:sz="0" w:space="0" w:color="auto"/>
                                    <w:right w:val="none" w:sz="0" w:space="0" w:color="auto"/>
                                  </w:divBdr>
                                </w:div>
                                <w:div w:id="391196235">
                                  <w:marLeft w:val="0"/>
                                  <w:marRight w:val="0"/>
                                  <w:marTop w:val="0"/>
                                  <w:marBottom w:val="0"/>
                                  <w:divBdr>
                                    <w:top w:val="none" w:sz="0" w:space="0" w:color="auto"/>
                                    <w:left w:val="none" w:sz="0" w:space="0" w:color="auto"/>
                                    <w:bottom w:val="none" w:sz="0" w:space="0" w:color="auto"/>
                                    <w:right w:val="none" w:sz="0" w:space="0" w:color="auto"/>
                                  </w:divBdr>
                                </w:div>
                                <w:div w:id="2064669681">
                                  <w:marLeft w:val="0"/>
                                  <w:marRight w:val="0"/>
                                  <w:marTop w:val="0"/>
                                  <w:marBottom w:val="0"/>
                                  <w:divBdr>
                                    <w:top w:val="none" w:sz="0" w:space="0" w:color="auto"/>
                                    <w:left w:val="none" w:sz="0" w:space="0" w:color="auto"/>
                                    <w:bottom w:val="none" w:sz="0" w:space="0" w:color="auto"/>
                                    <w:right w:val="none" w:sz="0" w:space="0" w:color="auto"/>
                                  </w:divBdr>
                                </w:div>
                                <w:div w:id="1558853047">
                                  <w:marLeft w:val="0"/>
                                  <w:marRight w:val="0"/>
                                  <w:marTop w:val="0"/>
                                  <w:marBottom w:val="0"/>
                                  <w:divBdr>
                                    <w:top w:val="none" w:sz="0" w:space="0" w:color="auto"/>
                                    <w:left w:val="none" w:sz="0" w:space="0" w:color="auto"/>
                                    <w:bottom w:val="none" w:sz="0" w:space="0" w:color="auto"/>
                                    <w:right w:val="none" w:sz="0" w:space="0" w:color="auto"/>
                                  </w:divBdr>
                                </w:div>
                                <w:div w:id="1215658730">
                                  <w:marLeft w:val="0"/>
                                  <w:marRight w:val="0"/>
                                  <w:marTop w:val="0"/>
                                  <w:marBottom w:val="0"/>
                                  <w:divBdr>
                                    <w:top w:val="none" w:sz="0" w:space="0" w:color="auto"/>
                                    <w:left w:val="none" w:sz="0" w:space="0" w:color="auto"/>
                                    <w:bottom w:val="none" w:sz="0" w:space="0" w:color="auto"/>
                                    <w:right w:val="none" w:sz="0" w:space="0" w:color="auto"/>
                                  </w:divBdr>
                                </w:div>
                                <w:div w:id="466819393">
                                  <w:marLeft w:val="0"/>
                                  <w:marRight w:val="0"/>
                                  <w:marTop w:val="0"/>
                                  <w:marBottom w:val="0"/>
                                  <w:divBdr>
                                    <w:top w:val="none" w:sz="0" w:space="0" w:color="auto"/>
                                    <w:left w:val="none" w:sz="0" w:space="0" w:color="auto"/>
                                    <w:bottom w:val="none" w:sz="0" w:space="0" w:color="auto"/>
                                    <w:right w:val="none" w:sz="0" w:space="0" w:color="auto"/>
                                  </w:divBdr>
                                </w:div>
                                <w:div w:id="1861816809">
                                  <w:marLeft w:val="0"/>
                                  <w:marRight w:val="0"/>
                                  <w:marTop w:val="0"/>
                                  <w:marBottom w:val="0"/>
                                  <w:divBdr>
                                    <w:top w:val="none" w:sz="0" w:space="0" w:color="auto"/>
                                    <w:left w:val="none" w:sz="0" w:space="0" w:color="auto"/>
                                    <w:bottom w:val="none" w:sz="0" w:space="0" w:color="auto"/>
                                    <w:right w:val="none" w:sz="0" w:space="0" w:color="auto"/>
                                  </w:divBdr>
                                </w:div>
                                <w:div w:id="594215167">
                                  <w:marLeft w:val="0"/>
                                  <w:marRight w:val="0"/>
                                  <w:marTop w:val="0"/>
                                  <w:marBottom w:val="0"/>
                                  <w:divBdr>
                                    <w:top w:val="none" w:sz="0" w:space="0" w:color="auto"/>
                                    <w:left w:val="none" w:sz="0" w:space="0" w:color="auto"/>
                                    <w:bottom w:val="none" w:sz="0" w:space="0" w:color="auto"/>
                                    <w:right w:val="none" w:sz="0" w:space="0" w:color="auto"/>
                                  </w:divBdr>
                                </w:div>
                                <w:div w:id="899099627">
                                  <w:marLeft w:val="0"/>
                                  <w:marRight w:val="0"/>
                                  <w:marTop w:val="0"/>
                                  <w:marBottom w:val="0"/>
                                  <w:divBdr>
                                    <w:top w:val="none" w:sz="0" w:space="0" w:color="auto"/>
                                    <w:left w:val="none" w:sz="0" w:space="0" w:color="auto"/>
                                    <w:bottom w:val="none" w:sz="0" w:space="0" w:color="auto"/>
                                    <w:right w:val="none" w:sz="0" w:space="0" w:color="auto"/>
                                  </w:divBdr>
                                </w:div>
                                <w:div w:id="2116553219">
                                  <w:marLeft w:val="0"/>
                                  <w:marRight w:val="0"/>
                                  <w:marTop w:val="0"/>
                                  <w:marBottom w:val="0"/>
                                  <w:divBdr>
                                    <w:top w:val="none" w:sz="0" w:space="0" w:color="auto"/>
                                    <w:left w:val="none" w:sz="0" w:space="0" w:color="auto"/>
                                    <w:bottom w:val="none" w:sz="0" w:space="0" w:color="auto"/>
                                    <w:right w:val="none" w:sz="0" w:space="0" w:color="auto"/>
                                  </w:divBdr>
                                </w:div>
                                <w:div w:id="379207735">
                                  <w:marLeft w:val="0"/>
                                  <w:marRight w:val="0"/>
                                  <w:marTop w:val="0"/>
                                  <w:marBottom w:val="0"/>
                                  <w:divBdr>
                                    <w:top w:val="none" w:sz="0" w:space="0" w:color="auto"/>
                                    <w:left w:val="none" w:sz="0" w:space="0" w:color="auto"/>
                                    <w:bottom w:val="none" w:sz="0" w:space="0" w:color="auto"/>
                                    <w:right w:val="none" w:sz="0" w:space="0" w:color="auto"/>
                                  </w:divBdr>
                                </w:div>
                                <w:div w:id="616567811">
                                  <w:marLeft w:val="0"/>
                                  <w:marRight w:val="0"/>
                                  <w:marTop w:val="0"/>
                                  <w:marBottom w:val="0"/>
                                  <w:divBdr>
                                    <w:top w:val="none" w:sz="0" w:space="0" w:color="auto"/>
                                    <w:left w:val="none" w:sz="0" w:space="0" w:color="auto"/>
                                    <w:bottom w:val="none" w:sz="0" w:space="0" w:color="auto"/>
                                    <w:right w:val="none" w:sz="0" w:space="0" w:color="auto"/>
                                  </w:divBdr>
                                </w:div>
                                <w:div w:id="1360473477">
                                  <w:marLeft w:val="0"/>
                                  <w:marRight w:val="0"/>
                                  <w:marTop w:val="0"/>
                                  <w:marBottom w:val="0"/>
                                  <w:divBdr>
                                    <w:top w:val="none" w:sz="0" w:space="0" w:color="auto"/>
                                    <w:left w:val="none" w:sz="0" w:space="0" w:color="auto"/>
                                    <w:bottom w:val="none" w:sz="0" w:space="0" w:color="auto"/>
                                    <w:right w:val="none" w:sz="0" w:space="0" w:color="auto"/>
                                  </w:divBdr>
                                </w:div>
                                <w:div w:id="1718503367">
                                  <w:marLeft w:val="0"/>
                                  <w:marRight w:val="0"/>
                                  <w:marTop w:val="0"/>
                                  <w:marBottom w:val="0"/>
                                  <w:divBdr>
                                    <w:top w:val="none" w:sz="0" w:space="0" w:color="auto"/>
                                    <w:left w:val="none" w:sz="0" w:space="0" w:color="auto"/>
                                    <w:bottom w:val="none" w:sz="0" w:space="0" w:color="auto"/>
                                    <w:right w:val="none" w:sz="0" w:space="0" w:color="auto"/>
                                  </w:divBdr>
                                </w:div>
                                <w:div w:id="1114902803">
                                  <w:marLeft w:val="0"/>
                                  <w:marRight w:val="0"/>
                                  <w:marTop w:val="0"/>
                                  <w:marBottom w:val="0"/>
                                  <w:divBdr>
                                    <w:top w:val="none" w:sz="0" w:space="0" w:color="auto"/>
                                    <w:left w:val="none" w:sz="0" w:space="0" w:color="auto"/>
                                    <w:bottom w:val="none" w:sz="0" w:space="0" w:color="auto"/>
                                    <w:right w:val="none" w:sz="0" w:space="0" w:color="auto"/>
                                  </w:divBdr>
                                </w:div>
                                <w:div w:id="277759742">
                                  <w:marLeft w:val="0"/>
                                  <w:marRight w:val="0"/>
                                  <w:marTop w:val="0"/>
                                  <w:marBottom w:val="0"/>
                                  <w:divBdr>
                                    <w:top w:val="none" w:sz="0" w:space="0" w:color="auto"/>
                                    <w:left w:val="none" w:sz="0" w:space="0" w:color="auto"/>
                                    <w:bottom w:val="none" w:sz="0" w:space="0" w:color="auto"/>
                                    <w:right w:val="none" w:sz="0" w:space="0" w:color="auto"/>
                                  </w:divBdr>
                                </w:div>
                                <w:div w:id="537739740">
                                  <w:marLeft w:val="0"/>
                                  <w:marRight w:val="0"/>
                                  <w:marTop w:val="0"/>
                                  <w:marBottom w:val="0"/>
                                  <w:divBdr>
                                    <w:top w:val="none" w:sz="0" w:space="0" w:color="auto"/>
                                    <w:left w:val="none" w:sz="0" w:space="0" w:color="auto"/>
                                    <w:bottom w:val="none" w:sz="0" w:space="0" w:color="auto"/>
                                    <w:right w:val="none" w:sz="0" w:space="0" w:color="auto"/>
                                  </w:divBdr>
                                </w:div>
                                <w:div w:id="833953411">
                                  <w:marLeft w:val="0"/>
                                  <w:marRight w:val="0"/>
                                  <w:marTop w:val="0"/>
                                  <w:marBottom w:val="0"/>
                                  <w:divBdr>
                                    <w:top w:val="none" w:sz="0" w:space="0" w:color="auto"/>
                                    <w:left w:val="none" w:sz="0" w:space="0" w:color="auto"/>
                                    <w:bottom w:val="none" w:sz="0" w:space="0" w:color="auto"/>
                                    <w:right w:val="none" w:sz="0" w:space="0" w:color="auto"/>
                                  </w:divBdr>
                                </w:div>
                                <w:div w:id="259021862">
                                  <w:marLeft w:val="0"/>
                                  <w:marRight w:val="0"/>
                                  <w:marTop w:val="0"/>
                                  <w:marBottom w:val="0"/>
                                  <w:divBdr>
                                    <w:top w:val="none" w:sz="0" w:space="0" w:color="auto"/>
                                    <w:left w:val="none" w:sz="0" w:space="0" w:color="auto"/>
                                    <w:bottom w:val="none" w:sz="0" w:space="0" w:color="auto"/>
                                    <w:right w:val="none" w:sz="0" w:space="0" w:color="auto"/>
                                  </w:divBdr>
                                </w:div>
                                <w:div w:id="1187061685">
                                  <w:marLeft w:val="0"/>
                                  <w:marRight w:val="0"/>
                                  <w:marTop w:val="0"/>
                                  <w:marBottom w:val="0"/>
                                  <w:divBdr>
                                    <w:top w:val="none" w:sz="0" w:space="0" w:color="auto"/>
                                    <w:left w:val="none" w:sz="0" w:space="0" w:color="auto"/>
                                    <w:bottom w:val="none" w:sz="0" w:space="0" w:color="auto"/>
                                    <w:right w:val="none" w:sz="0" w:space="0" w:color="auto"/>
                                  </w:divBdr>
                                </w:div>
                                <w:div w:id="1697151935">
                                  <w:marLeft w:val="0"/>
                                  <w:marRight w:val="0"/>
                                  <w:marTop w:val="0"/>
                                  <w:marBottom w:val="0"/>
                                  <w:divBdr>
                                    <w:top w:val="none" w:sz="0" w:space="0" w:color="auto"/>
                                    <w:left w:val="none" w:sz="0" w:space="0" w:color="auto"/>
                                    <w:bottom w:val="none" w:sz="0" w:space="0" w:color="auto"/>
                                    <w:right w:val="none" w:sz="0" w:space="0" w:color="auto"/>
                                  </w:divBdr>
                                </w:div>
                                <w:div w:id="220796379">
                                  <w:marLeft w:val="0"/>
                                  <w:marRight w:val="0"/>
                                  <w:marTop w:val="0"/>
                                  <w:marBottom w:val="0"/>
                                  <w:divBdr>
                                    <w:top w:val="none" w:sz="0" w:space="0" w:color="auto"/>
                                    <w:left w:val="none" w:sz="0" w:space="0" w:color="auto"/>
                                    <w:bottom w:val="none" w:sz="0" w:space="0" w:color="auto"/>
                                    <w:right w:val="none" w:sz="0" w:space="0" w:color="auto"/>
                                  </w:divBdr>
                                </w:div>
                                <w:div w:id="1948002213">
                                  <w:marLeft w:val="0"/>
                                  <w:marRight w:val="0"/>
                                  <w:marTop w:val="0"/>
                                  <w:marBottom w:val="0"/>
                                  <w:divBdr>
                                    <w:top w:val="none" w:sz="0" w:space="0" w:color="auto"/>
                                    <w:left w:val="none" w:sz="0" w:space="0" w:color="auto"/>
                                    <w:bottom w:val="none" w:sz="0" w:space="0" w:color="auto"/>
                                    <w:right w:val="none" w:sz="0" w:space="0" w:color="auto"/>
                                  </w:divBdr>
                                </w:div>
                                <w:div w:id="2042246592">
                                  <w:marLeft w:val="0"/>
                                  <w:marRight w:val="0"/>
                                  <w:marTop w:val="0"/>
                                  <w:marBottom w:val="0"/>
                                  <w:divBdr>
                                    <w:top w:val="none" w:sz="0" w:space="0" w:color="auto"/>
                                    <w:left w:val="none" w:sz="0" w:space="0" w:color="auto"/>
                                    <w:bottom w:val="none" w:sz="0" w:space="0" w:color="auto"/>
                                    <w:right w:val="none" w:sz="0" w:space="0" w:color="auto"/>
                                  </w:divBdr>
                                </w:div>
                                <w:div w:id="537621793">
                                  <w:marLeft w:val="0"/>
                                  <w:marRight w:val="0"/>
                                  <w:marTop w:val="0"/>
                                  <w:marBottom w:val="0"/>
                                  <w:divBdr>
                                    <w:top w:val="none" w:sz="0" w:space="0" w:color="auto"/>
                                    <w:left w:val="none" w:sz="0" w:space="0" w:color="auto"/>
                                    <w:bottom w:val="none" w:sz="0" w:space="0" w:color="auto"/>
                                    <w:right w:val="none" w:sz="0" w:space="0" w:color="auto"/>
                                  </w:divBdr>
                                </w:div>
                                <w:div w:id="819346597">
                                  <w:marLeft w:val="0"/>
                                  <w:marRight w:val="0"/>
                                  <w:marTop w:val="0"/>
                                  <w:marBottom w:val="0"/>
                                  <w:divBdr>
                                    <w:top w:val="none" w:sz="0" w:space="0" w:color="auto"/>
                                    <w:left w:val="none" w:sz="0" w:space="0" w:color="auto"/>
                                    <w:bottom w:val="none" w:sz="0" w:space="0" w:color="auto"/>
                                    <w:right w:val="none" w:sz="0" w:space="0" w:color="auto"/>
                                  </w:divBdr>
                                </w:div>
                                <w:div w:id="723261446">
                                  <w:marLeft w:val="0"/>
                                  <w:marRight w:val="0"/>
                                  <w:marTop w:val="0"/>
                                  <w:marBottom w:val="0"/>
                                  <w:divBdr>
                                    <w:top w:val="none" w:sz="0" w:space="0" w:color="auto"/>
                                    <w:left w:val="none" w:sz="0" w:space="0" w:color="auto"/>
                                    <w:bottom w:val="none" w:sz="0" w:space="0" w:color="auto"/>
                                    <w:right w:val="none" w:sz="0" w:space="0" w:color="auto"/>
                                  </w:divBdr>
                                </w:div>
                                <w:div w:id="760224233">
                                  <w:marLeft w:val="0"/>
                                  <w:marRight w:val="0"/>
                                  <w:marTop w:val="0"/>
                                  <w:marBottom w:val="0"/>
                                  <w:divBdr>
                                    <w:top w:val="none" w:sz="0" w:space="0" w:color="auto"/>
                                    <w:left w:val="none" w:sz="0" w:space="0" w:color="auto"/>
                                    <w:bottom w:val="none" w:sz="0" w:space="0" w:color="auto"/>
                                    <w:right w:val="none" w:sz="0" w:space="0" w:color="auto"/>
                                  </w:divBdr>
                                </w:div>
                                <w:div w:id="392583827">
                                  <w:marLeft w:val="0"/>
                                  <w:marRight w:val="0"/>
                                  <w:marTop w:val="0"/>
                                  <w:marBottom w:val="0"/>
                                  <w:divBdr>
                                    <w:top w:val="none" w:sz="0" w:space="0" w:color="auto"/>
                                    <w:left w:val="none" w:sz="0" w:space="0" w:color="auto"/>
                                    <w:bottom w:val="none" w:sz="0" w:space="0" w:color="auto"/>
                                    <w:right w:val="none" w:sz="0" w:space="0" w:color="auto"/>
                                  </w:divBdr>
                                </w:div>
                                <w:div w:id="1411735873">
                                  <w:marLeft w:val="0"/>
                                  <w:marRight w:val="0"/>
                                  <w:marTop w:val="0"/>
                                  <w:marBottom w:val="0"/>
                                  <w:divBdr>
                                    <w:top w:val="none" w:sz="0" w:space="0" w:color="auto"/>
                                    <w:left w:val="none" w:sz="0" w:space="0" w:color="auto"/>
                                    <w:bottom w:val="none" w:sz="0" w:space="0" w:color="auto"/>
                                    <w:right w:val="none" w:sz="0" w:space="0" w:color="auto"/>
                                  </w:divBdr>
                                </w:div>
                                <w:div w:id="445657408">
                                  <w:marLeft w:val="0"/>
                                  <w:marRight w:val="0"/>
                                  <w:marTop w:val="0"/>
                                  <w:marBottom w:val="0"/>
                                  <w:divBdr>
                                    <w:top w:val="none" w:sz="0" w:space="0" w:color="auto"/>
                                    <w:left w:val="none" w:sz="0" w:space="0" w:color="auto"/>
                                    <w:bottom w:val="none" w:sz="0" w:space="0" w:color="auto"/>
                                    <w:right w:val="none" w:sz="0" w:space="0" w:color="auto"/>
                                  </w:divBdr>
                                </w:div>
                                <w:div w:id="2055232764">
                                  <w:marLeft w:val="0"/>
                                  <w:marRight w:val="0"/>
                                  <w:marTop w:val="0"/>
                                  <w:marBottom w:val="0"/>
                                  <w:divBdr>
                                    <w:top w:val="none" w:sz="0" w:space="0" w:color="auto"/>
                                    <w:left w:val="none" w:sz="0" w:space="0" w:color="auto"/>
                                    <w:bottom w:val="none" w:sz="0" w:space="0" w:color="auto"/>
                                    <w:right w:val="none" w:sz="0" w:space="0" w:color="auto"/>
                                  </w:divBdr>
                                </w:div>
                                <w:div w:id="1278676401">
                                  <w:marLeft w:val="0"/>
                                  <w:marRight w:val="0"/>
                                  <w:marTop w:val="0"/>
                                  <w:marBottom w:val="0"/>
                                  <w:divBdr>
                                    <w:top w:val="none" w:sz="0" w:space="0" w:color="auto"/>
                                    <w:left w:val="none" w:sz="0" w:space="0" w:color="auto"/>
                                    <w:bottom w:val="none" w:sz="0" w:space="0" w:color="auto"/>
                                    <w:right w:val="none" w:sz="0" w:space="0" w:color="auto"/>
                                  </w:divBdr>
                                </w:div>
                                <w:div w:id="1317150365">
                                  <w:marLeft w:val="0"/>
                                  <w:marRight w:val="0"/>
                                  <w:marTop w:val="0"/>
                                  <w:marBottom w:val="0"/>
                                  <w:divBdr>
                                    <w:top w:val="none" w:sz="0" w:space="0" w:color="auto"/>
                                    <w:left w:val="none" w:sz="0" w:space="0" w:color="auto"/>
                                    <w:bottom w:val="none" w:sz="0" w:space="0" w:color="auto"/>
                                    <w:right w:val="none" w:sz="0" w:space="0" w:color="auto"/>
                                  </w:divBdr>
                                </w:div>
                                <w:div w:id="178158501">
                                  <w:marLeft w:val="0"/>
                                  <w:marRight w:val="0"/>
                                  <w:marTop w:val="0"/>
                                  <w:marBottom w:val="0"/>
                                  <w:divBdr>
                                    <w:top w:val="none" w:sz="0" w:space="0" w:color="auto"/>
                                    <w:left w:val="none" w:sz="0" w:space="0" w:color="auto"/>
                                    <w:bottom w:val="none" w:sz="0" w:space="0" w:color="auto"/>
                                    <w:right w:val="none" w:sz="0" w:space="0" w:color="auto"/>
                                  </w:divBdr>
                                </w:div>
                                <w:div w:id="481580374">
                                  <w:marLeft w:val="0"/>
                                  <w:marRight w:val="0"/>
                                  <w:marTop w:val="0"/>
                                  <w:marBottom w:val="0"/>
                                  <w:divBdr>
                                    <w:top w:val="none" w:sz="0" w:space="0" w:color="auto"/>
                                    <w:left w:val="none" w:sz="0" w:space="0" w:color="auto"/>
                                    <w:bottom w:val="none" w:sz="0" w:space="0" w:color="auto"/>
                                    <w:right w:val="none" w:sz="0" w:space="0" w:color="auto"/>
                                  </w:divBdr>
                                </w:div>
                                <w:div w:id="1615870467">
                                  <w:marLeft w:val="0"/>
                                  <w:marRight w:val="0"/>
                                  <w:marTop w:val="0"/>
                                  <w:marBottom w:val="0"/>
                                  <w:divBdr>
                                    <w:top w:val="none" w:sz="0" w:space="0" w:color="auto"/>
                                    <w:left w:val="none" w:sz="0" w:space="0" w:color="auto"/>
                                    <w:bottom w:val="none" w:sz="0" w:space="0" w:color="auto"/>
                                    <w:right w:val="none" w:sz="0" w:space="0" w:color="auto"/>
                                  </w:divBdr>
                                </w:div>
                                <w:div w:id="724719575">
                                  <w:marLeft w:val="0"/>
                                  <w:marRight w:val="0"/>
                                  <w:marTop w:val="0"/>
                                  <w:marBottom w:val="0"/>
                                  <w:divBdr>
                                    <w:top w:val="none" w:sz="0" w:space="0" w:color="auto"/>
                                    <w:left w:val="none" w:sz="0" w:space="0" w:color="auto"/>
                                    <w:bottom w:val="none" w:sz="0" w:space="0" w:color="auto"/>
                                    <w:right w:val="none" w:sz="0" w:space="0" w:color="auto"/>
                                  </w:divBdr>
                                </w:div>
                                <w:div w:id="21320386">
                                  <w:marLeft w:val="0"/>
                                  <w:marRight w:val="0"/>
                                  <w:marTop w:val="0"/>
                                  <w:marBottom w:val="0"/>
                                  <w:divBdr>
                                    <w:top w:val="none" w:sz="0" w:space="0" w:color="auto"/>
                                    <w:left w:val="none" w:sz="0" w:space="0" w:color="auto"/>
                                    <w:bottom w:val="none" w:sz="0" w:space="0" w:color="auto"/>
                                    <w:right w:val="none" w:sz="0" w:space="0" w:color="auto"/>
                                  </w:divBdr>
                                </w:div>
                                <w:div w:id="1863083327">
                                  <w:marLeft w:val="0"/>
                                  <w:marRight w:val="0"/>
                                  <w:marTop w:val="0"/>
                                  <w:marBottom w:val="0"/>
                                  <w:divBdr>
                                    <w:top w:val="none" w:sz="0" w:space="0" w:color="auto"/>
                                    <w:left w:val="none" w:sz="0" w:space="0" w:color="auto"/>
                                    <w:bottom w:val="none" w:sz="0" w:space="0" w:color="auto"/>
                                    <w:right w:val="none" w:sz="0" w:space="0" w:color="auto"/>
                                  </w:divBdr>
                                </w:div>
                                <w:div w:id="1177578655">
                                  <w:marLeft w:val="0"/>
                                  <w:marRight w:val="0"/>
                                  <w:marTop w:val="0"/>
                                  <w:marBottom w:val="0"/>
                                  <w:divBdr>
                                    <w:top w:val="none" w:sz="0" w:space="0" w:color="auto"/>
                                    <w:left w:val="none" w:sz="0" w:space="0" w:color="auto"/>
                                    <w:bottom w:val="none" w:sz="0" w:space="0" w:color="auto"/>
                                    <w:right w:val="none" w:sz="0" w:space="0" w:color="auto"/>
                                  </w:divBdr>
                                </w:div>
                                <w:div w:id="1168982860">
                                  <w:marLeft w:val="0"/>
                                  <w:marRight w:val="0"/>
                                  <w:marTop w:val="0"/>
                                  <w:marBottom w:val="0"/>
                                  <w:divBdr>
                                    <w:top w:val="none" w:sz="0" w:space="0" w:color="auto"/>
                                    <w:left w:val="none" w:sz="0" w:space="0" w:color="auto"/>
                                    <w:bottom w:val="none" w:sz="0" w:space="0" w:color="auto"/>
                                    <w:right w:val="none" w:sz="0" w:space="0" w:color="auto"/>
                                  </w:divBdr>
                                </w:div>
                                <w:div w:id="1621062136">
                                  <w:marLeft w:val="0"/>
                                  <w:marRight w:val="0"/>
                                  <w:marTop w:val="0"/>
                                  <w:marBottom w:val="0"/>
                                  <w:divBdr>
                                    <w:top w:val="none" w:sz="0" w:space="0" w:color="auto"/>
                                    <w:left w:val="none" w:sz="0" w:space="0" w:color="auto"/>
                                    <w:bottom w:val="none" w:sz="0" w:space="0" w:color="auto"/>
                                    <w:right w:val="none" w:sz="0" w:space="0" w:color="auto"/>
                                  </w:divBdr>
                                </w:div>
                                <w:div w:id="1547529331">
                                  <w:marLeft w:val="0"/>
                                  <w:marRight w:val="0"/>
                                  <w:marTop w:val="0"/>
                                  <w:marBottom w:val="0"/>
                                  <w:divBdr>
                                    <w:top w:val="none" w:sz="0" w:space="0" w:color="auto"/>
                                    <w:left w:val="none" w:sz="0" w:space="0" w:color="auto"/>
                                    <w:bottom w:val="none" w:sz="0" w:space="0" w:color="auto"/>
                                    <w:right w:val="none" w:sz="0" w:space="0" w:color="auto"/>
                                  </w:divBdr>
                                </w:div>
                                <w:div w:id="850879632">
                                  <w:marLeft w:val="0"/>
                                  <w:marRight w:val="0"/>
                                  <w:marTop w:val="0"/>
                                  <w:marBottom w:val="0"/>
                                  <w:divBdr>
                                    <w:top w:val="none" w:sz="0" w:space="0" w:color="auto"/>
                                    <w:left w:val="none" w:sz="0" w:space="0" w:color="auto"/>
                                    <w:bottom w:val="none" w:sz="0" w:space="0" w:color="auto"/>
                                    <w:right w:val="none" w:sz="0" w:space="0" w:color="auto"/>
                                  </w:divBdr>
                                </w:div>
                                <w:div w:id="470054798">
                                  <w:marLeft w:val="0"/>
                                  <w:marRight w:val="0"/>
                                  <w:marTop w:val="0"/>
                                  <w:marBottom w:val="0"/>
                                  <w:divBdr>
                                    <w:top w:val="none" w:sz="0" w:space="0" w:color="auto"/>
                                    <w:left w:val="none" w:sz="0" w:space="0" w:color="auto"/>
                                    <w:bottom w:val="none" w:sz="0" w:space="0" w:color="auto"/>
                                    <w:right w:val="none" w:sz="0" w:space="0" w:color="auto"/>
                                  </w:divBdr>
                                </w:div>
                                <w:div w:id="461388176">
                                  <w:marLeft w:val="0"/>
                                  <w:marRight w:val="0"/>
                                  <w:marTop w:val="0"/>
                                  <w:marBottom w:val="0"/>
                                  <w:divBdr>
                                    <w:top w:val="none" w:sz="0" w:space="0" w:color="auto"/>
                                    <w:left w:val="none" w:sz="0" w:space="0" w:color="auto"/>
                                    <w:bottom w:val="none" w:sz="0" w:space="0" w:color="auto"/>
                                    <w:right w:val="none" w:sz="0" w:space="0" w:color="auto"/>
                                  </w:divBdr>
                                </w:div>
                                <w:div w:id="1762331908">
                                  <w:marLeft w:val="0"/>
                                  <w:marRight w:val="0"/>
                                  <w:marTop w:val="0"/>
                                  <w:marBottom w:val="0"/>
                                  <w:divBdr>
                                    <w:top w:val="none" w:sz="0" w:space="0" w:color="auto"/>
                                    <w:left w:val="none" w:sz="0" w:space="0" w:color="auto"/>
                                    <w:bottom w:val="none" w:sz="0" w:space="0" w:color="auto"/>
                                    <w:right w:val="none" w:sz="0" w:space="0" w:color="auto"/>
                                  </w:divBdr>
                                </w:div>
                                <w:div w:id="1671252513">
                                  <w:marLeft w:val="0"/>
                                  <w:marRight w:val="0"/>
                                  <w:marTop w:val="0"/>
                                  <w:marBottom w:val="0"/>
                                  <w:divBdr>
                                    <w:top w:val="none" w:sz="0" w:space="0" w:color="auto"/>
                                    <w:left w:val="none" w:sz="0" w:space="0" w:color="auto"/>
                                    <w:bottom w:val="none" w:sz="0" w:space="0" w:color="auto"/>
                                    <w:right w:val="none" w:sz="0" w:space="0" w:color="auto"/>
                                  </w:divBdr>
                                </w:div>
                                <w:div w:id="1863857742">
                                  <w:marLeft w:val="0"/>
                                  <w:marRight w:val="0"/>
                                  <w:marTop w:val="0"/>
                                  <w:marBottom w:val="0"/>
                                  <w:divBdr>
                                    <w:top w:val="none" w:sz="0" w:space="0" w:color="auto"/>
                                    <w:left w:val="none" w:sz="0" w:space="0" w:color="auto"/>
                                    <w:bottom w:val="none" w:sz="0" w:space="0" w:color="auto"/>
                                    <w:right w:val="none" w:sz="0" w:space="0" w:color="auto"/>
                                  </w:divBdr>
                                </w:div>
                                <w:div w:id="1404643666">
                                  <w:marLeft w:val="0"/>
                                  <w:marRight w:val="0"/>
                                  <w:marTop w:val="0"/>
                                  <w:marBottom w:val="0"/>
                                  <w:divBdr>
                                    <w:top w:val="none" w:sz="0" w:space="0" w:color="auto"/>
                                    <w:left w:val="none" w:sz="0" w:space="0" w:color="auto"/>
                                    <w:bottom w:val="none" w:sz="0" w:space="0" w:color="auto"/>
                                    <w:right w:val="none" w:sz="0" w:space="0" w:color="auto"/>
                                  </w:divBdr>
                                </w:div>
                                <w:div w:id="1020350825">
                                  <w:marLeft w:val="0"/>
                                  <w:marRight w:val="0"/>
                                  <w:marTop w:val="0"/>
                                  <w:marBottom w:val="0"/>
                                  <w:divBdr>
                                    <w:top w:val="none" w:sz="0" w:space="0" w:color="auto"/>
                                    <w:left w:val="none" w:sz="0" w:space="0" w:color="auto"/>
                                    <w:bottom w:val="none" w:sz="0" w:space="0" w:color="auto"/>
                                    <w:right w:val="none" w:sz="0" w:space="0" w:color="auto"/>
                                  </w:divBdr>
                                </w:div>
                                <w:div w:id="1454246697">
                                  <w:marLeft w:val="0"/>
                                  <w:marRight w:val="0"/>
                                  <w:marTop w:val="0"/>
                                  <w:marBottom w:val="0"/>
                                  <w:divBdr>
                                    <w:top w:val="none" w:sz="0" w:space="0" w:color="auto"/>
                                    <w:left w:val="none" w:sz="0" w:space="0" w:color="auto"/>
                                    <w:bottom w:val="none" w:sz="0" w:space="0" w:color="auto"/>
                                    <w:right w:val="none" w:sz="0" w:space="0" w:color="auto"/>
                                  </w:divBdr>
                                </w:div>
                                <w:div w:id="1096513568">
                                  <w:marLeft w:val="0"/>
                                  <w:marRight w:val="0"/>
                                  <w:marTop w:val="0"/>
                                  <w:marBottom w:val="0"/>
                                  <w:divBdr>
                                    <w:top w:val="none" w:sz="0" w:space="0" w:color="auto"/>
                                    <w:left w:val="none" w:sz="0" w:space="0" w:color="auto"/>
                                    <w:bottom w:val="none" w:sz="0" w:space="0" w:color="auto"/>
                                    <w:right w:val="none" w:sz="0" w:space="0" w:color="auto"/>
                                  </w:divBdr>
                                </w:div>
                                <w:div w:id="214782565">
                                  <w:marLeft w:val="0"/>
                                  <w:marRight w:val="0"/>
                                  <w:marTop w:val="0"/>
                                  <w:marBottom w:val="0"/>
                                  <w:divBdr>
                                    <w:top w:val="none" w:sz="0" w:space="0" w:color="auto"/>
                                    <w:left w:val="none" w:sz="0" w:space="0" w:color="auto"/>
                                    <w:bottom w:val="none" w:sz="0" w:space="0" w:color="auto"/>
                                    <w:right w:val="none" w:sz="0" w:space="0" w:color="auto"/>
                                  </w:divBdr>
                                </w:div>
                                <w:div w:id="512885678">
                                  <w:marLeft w:val="0"/>
                                  <w:marRight w:val="0"/>
                                  <w:marTop w:val="0"/>
                                  <w:marBottom w:val="0"/>
                                  <w:divBdr>
                                    <w:top w:val="none" w:sz="0" w:space="0" w:color="auto"/>
                                    <w:left w:val="none" w:sz="0" w:space="0" w:color="auto"/>
                                    <w:bottom w:val="none" w:sz="0" w:space="0" w:color="auto"/>
                                    <w:right w:val="none" w:sz="0" w:space="0" w:color="auto"/>
                                  </w:divBdr>
                                </w:div>
                                <w:div w:id="685792497">
                                  <w:marLeft w:val="0"/>
                                  <w:marRight w:val="0"/>
                                  <w:marTop w:val="0"/>
                                  <w:marBottom w:val="0"/>
                                  <w:divBdr>
                                    <w:top w:val="none" w:sz="0" w:space="0" w:color="auto"/>
                                    <w:left w:val="none" w:sz="0" w:space="0" w:color="auto"/>
                                    <w:bottom w:val="none" w:sz="0" w:space="0" w:color="auto"/>
                                    <w:right w:val="none" w:sz="0" w:space="0" w:color="auto"/>
                                  </w:divBdr>
                                </w:div>
                                <w:div w:id="757559511">
                                  <w:marLeft w:val="0"/>
                                  <w:marRight w:val="0"/>
                                  <w:marTop w:val="0"/>
                                  <w:marBottom w:val="0"/>
                                  <w:divBdr>
                                    <w:top w:val="none" w:sz="0" w:space="0" w:color="auto"/>
                                    <w:left w:val="none" w:sz="0" w:space="0" w:color="auto"/>
                                    <w:bottom w:val="none" w:sz="0" w:space="0" w:color="auto"/>
                                    <w:right w:val="none" w:sz="0" w:space="0" w:color="auto"/>
                                  </w:divBdr>
                                </w:div>
                                <w:div w:id="140777761">
                                  <w:marLeft w:val="0"/>
                                  <w:marRight w:val="0"/>
                                  <w:marTop w:val="0"/>
                                  <w:marBottom w:val="0"/>
                                  <w:divBdr>
                                    <w:top w:val="none" w:sz="0" w:space="0" w:color="auto"/>
                                    <w:left w:val="none" w:sz="0" w:space="0" w:color="auto"/>
                                    <w:bottom w:val="none" w:sz="0" w:space="0" w:color="auto"/>
                                    <w:right w:val="none" w:sz="0" w:space="0" w:color="auto"/>
                                  </w:divBdr>
                                </w:div>
                                <w:div w:id="407768704">
                                  <w:marLeft w:val="0"/>
                                  <w:marRight w:val="0"/>
                                  <w:marTop w:val="0"/>
                                  <w:marBottom w:val="0"/>
                                  <w:divBdr>
                                    <w:top w:val="none" w:sz="0" w:space="0" w:color="auto"/>
                                    <w:left w:val="none" w:sz="0" w:space="0" w:color="auto"/>
                                    <w:bottom w:val="none" w:sz="0" w:space="0" w:color="auto"/>
                                    <w:right w:val="none" w:sz="0" w:space="0" w:color="auto"/>
                                  </w:divBdr>
                                </w:div>
                                <w:div w:id="1550412640">
                                  <w:marLeft w:val="0"/>
                                  <w:marRight w:val="0"/>
                                  <w:marTop w:val="0"/>
                                  <w:marBottom w:val="0"/>
                                  <w:divBdr>
                                    <w:top w:val="none" w:sz="0" w:space="0" w:color="auto"/>
                                    <w:left w:val="none" w:sz="0" w:space="0" w:color="auto"/>
                                    <w:bottom w:val="none" w:sz="0" w:space="0" w:color="auto"/>
                                    <w:right w:val="none" w:sz="0" w:space="0" w:color="auto"/>
                                  </w:divBdr>
                                </w:div>
                                <w:div w:id="1482035803">
                                  <w:marLeft w:val="0"/>
                                  <w:marRight w:val="0"/>
                                  <w:marTop w:val="0"/>
                                  <w:marBottom w:val="0"/>
                                  <w:divBdr>
                                    <w:top w:val="none" w:sz="0" w:space="0" w:color="auto"/>
                                    <w:left w:val="none" w:sz="0" w:space="0" w:color="auto"/>
                                    <w:bottom w:val="none" w:sz="0" w:space="0" w:color="auto"/>
                                    <w:right w:val="none" w:sz="0" w:space="0" w:color="auto"/>
                                  </w:divBdr>
                                </w:div>
                                <w:div w:id="901137489">
                                  <w:marLeft w:val="0"/>
                                  <w:marRight w:val="0"/>
                                  <w:marTop w:val="0"/>
                                  <w:marBottom w:val="0"/>
                                  <w:divBdr>
                                    <w:top w:val="none" w:sz="0" w:space="0" w:color="auto"/>
                                    <w:left w:val="none" w:sz="0" w:space="0" w:color="auto"/>
                                    <w:bottom w:val="none" w:sz="0" w:space="0" w:color="auto"/>
                                    <w:right w:val="none" w:sz="0" w:space="0" w:color="auto"/>
                                  </w:divBdr>
                                </w:div>
                                <w:div w:id="2010253000">
                                  <w:marLeft w:val="0"/>
                                  <w:marRight w:val="0"/>
                                  <w:marTop w:val="0"/>
                                  <w:marBottom w:val="0"/>
                                  <w:divBdr>
                                    <w:top w:val="none" w:sz="0" w:space="0" w:color="auto"/>
                                    <w:left w:val="none" w:sz="0" w:space="0" w:color="auto"/>
                                    <w:bottom w:val="none" w:sz="0" w:space="0" w:color="auto"/>
                                    <w:right w:val="none" w:sz="0" w:space="0" w:color="auto"/>
                                  </w:divBdr>
                                </w:div>
                                <w:div w:id="643505380">
                                  <w:marLeft w:val="0"/>
                                  <w:marRight w:val="0"/>
                                  <w:marTop w:val="0"/>
                                  <w:marBottom w:val="0"/>
                                  <w:divBdr>
                                    <w:top w:val="none" w:sz="0" w:space="0" w:color="auto"/>
                                    <w:left w:val="none" w:sz="0" w:space="0" w:color="auto"/>
                                    <w:bottom w:val="none" w:sz="0" w:space="0" w:color="auto"/>
                                    <w:right w:val="none" w:sz="0" w:space="0" w:color="auto"/>
                                  </w:divBdr>
                                </w:div>
                                <w:div w:id="1445274173">
                                  <w:marLeft w:val="0"/>
                                  <w:marRight w:val="0"/>
                                  <w:marTop w:val="0"/>
                                  <w:marBottom w:val="0"/>
                                  <w:divBdr>
                                    <w:top w:val="none" w:sz="0" w:space="0" w:color="auto"/>
                                    <w:left w:val="none" w:sz="0" w:space="0" w:color="auto"/>
                                    <w:bottom w:val="none" w:sz="0" w:space="0" w:color="auto"/>
                                    <w:right w:val="none" w:sz="0" w:space="0" w:color="auto"/>
                                  </w:divBdr>
                                </w:div>
                                <w:div w:id="520513397">
                                  <w:marLeft w:val="0"/>
                                  <w:marRight w:val="0"/>
                                  <w:marTop w:val="0"/>
                                  <w:marBottom w:val="0"/>
                                  <w:divBdr>
                                    <w:top w:val="none" w:sz="0" w:space="0" w:color="auto"/>
                                    <w:left w:val="none" w:sz="0" w:space="0" w:color="auto"/>
                                    <w:bottom w:val="none" w:sz="0" w:space="0" w:color="auto"/>
                                    <w:right w:val="none" w:sz="0" w:space="0" w:color="auto"/>
                                  </w:divBdr>
                                </w:div>
                                <w:div w:id="403139215">
                                  <w:marLeft w:val="0"/>
                                  <w:marRight w:val="0"/>
                                  <w:marTop w:val="0"/>
                                  <w:marBottom w:val="0"/>
                                  <w:divBdr>
                                    <w:top w:val="none" w:sz="0" w:space="0" w:color="auto"/>
                                    <w:left w:val="none" w:sz="0" w:space="0" w:color="auto"/>
                                    <w:bottom w:val="none" w:sz="0" w:space="0" w:color="auto"/>
                                    <w:right w:val="none" w:sz="0" w:space="0" w:color="auto"/>
                                  </w:divBdr>
                                </w:div>
                                <w:div w:id="719212330">
                                  <w:marLeft w:val="0"/>
                                  <w:marRight w:val="0"/>
                                  <w:marTop w:val="0"/>
                                  <w:marBottom w:val="0"/>
                                  <w:divBdr>
                                    <w:top w:val="none" w:sz="0" w:space="0" w:color="auto"/>
                                    <w:left w:val="none" w:sz="0" w:space="0" w:color="auto"/>
                                    <w:bottom w:val="none" w:sz="0" w:space="0" w:color="auto"/>
                                    <w:right w:val="none" w:sz="0" w:space="0" w:color="auto"/>
                                  </w:divBdr>
                                </w:div>
                                <w:div w:id="358701718">
                                  <w:marLeft w:val="0"/>
                                  <w:marRight w:val="0"/>
                                  <w:marTop w:val="0"/>
                                  <w:marBottom w:val="0"/>
                                  <w:divBdr>
                                    <w:top w:val="none" w:sz="0" w:space="0" w:color="auto"/>
                                    <w:left w:val="none" w:sz="0" w:space="0" w:color="auto"/>
                                    <w:bottom w:val="none" w:sz="0" w:space="0" w:color="auto"/>
                                    <w:right w:val="none" w:sz="0" w:space="0" w:color="auto"/>
                                  </w:divBdr>
                                </w:div>
                                <w:div w:id="1043216118">
                                  <w:marLeft w:val="0"/>
                                  <w:marRight w:val="0"/>
                                  <w:marTop w:val="0"/>
                                  <w:marBottom w:val="0"/>
                                  <w:divBdr>
                                    <w:top w:val="none" w:sz="0" w:space="0" w:color="auto"/>
                                    <w:left w:val="none" w:sz="0" w:space="0" w:color="auto"/>
                                    <w:bottom w:val="none" w:sz="0" w:space="0" w:color="auto"/>
                                    <w:right w:val="none" w:sz="0" w:space="0" w:color="auto"/>
                                  </w:divBdr>
                                </w:div>
                                <w:div w:id="446970127">
                                  <w:marLeft w:val="0"/>
                                  <w:marRight w:val="0"/>
                                  <w:marTop w:val="0"/>
                                  <w:marBottom w:val="0"/>
                                  <w:divBdr>
                                    <w:top w:val="none" w:sz="0" w:space="0" w:color="auto"/>
                                    <w:left w:val="none" w:sz="0" w:space="0" w:color="auto"/>
                                    <w:bottom w:val="none" w:sz="0" w:space="0" w:color="auto"/>
                                    <w:right w:val="none" w:sz="0" w:space="0" w:color="auto"/>
                                  </w:divBdr>
                                </w:div>
                                <w:div w:id="236130498">
                                  <w:marLeft w:val="0"/>
                                  <w:marRight w:val="0"/>
                                  <w:marTop w:val="0"/>
                                  <w:marBottom w:val="0"/>
                                  <w:divBdr>
                                    <w:top w:val="none" w:sz="0" w:space="0" w:color="auto"/>
                                    <w:left w:val="none" w:sz="0" w:space="0" w:color="auto"/>
                                    <w:bottom w:val="none" w:sz="0" w:space="0" w:color="auto"/>
                                    <w:right w:val="none" w:sz="0" w:space="0" w:color="auto"/>
                                  </w:divBdr>
                                </w:div>
                                <w:div w:id="1652320169">
                                  <w:marLeft w:val="0"/>
                                  <w:marRight w:val="0"/>
                                  <w:marTop w:val="0"/>
                                  <w:marBottom w:val="0"/>
                                  <w:divBdr>
                                    <w:top w:val="none" w:sz="0" w:space="0" w:color="auto"/>
                                    <w:left w:val="none" w:sz="0" w:space="0" w:color="auto"/>
                                    <w:bottom w:val="none" w:sz="0" w:space="0" w:color="auto"/>
                                    <w:right w:val="none" w:sz="0" w:space="0" w:color="auto"/>
                                  </w:divBdr>
                                </w:div>
                                <w:div w:id="1563908869">
                                  <w:marLeft w:val="0"/>
                                  <w:marRight w:val="0"/>
                                  <w:marTop w:val="0"/>
                                  <w:marBottom w:val="0"/>
                                  <w:divBdr>
                                    <w:top w:val="none" w:sz="0" w:space="0" w:color="auto"/>
                                    <w:left w:val="none" w:sz="0" w:space="0" w:color="auto"/>
                                    <w:bottom w:val="none" w:sz="0" w:space="0" w:color="auto"/>
                                    <w:right w:val="none" w:sz="0" w:space="0" w:color="auto"/>
                                  </w:divBdr>
                                </w:div>
                                <w:div w:id="1752580627">
                                  <w:marLeft w:val="0"/>
                                  <w:marRight w:val="0"/>
                                  <w:marTop w:val="0"/>
                                  <w:marBottom w:val="0"/>
                                  <w:divBdr>
                                    <w:top w:val="none" w:sz="0" w:space="0" w:color="auto"/>
                                    <w:left w:val="none" w:sz="0" w:space="0" w:color="auto"/>
                                    <w:bottom w:val="none" w:sz="0" w:space="0" w:color="auto"/>
                                    <w:right w:val="none" w:sz="0" w:space="0" w:color="auto"/>
                                  </w:divBdr>
                                </w:div>
                                <w:div w:id="1879778257">
                                  <w:marLeft w:val="0"/>
                                  <w:marRight w:val="0"/>
                                  <w:marTop w:val="0"/>
                                  <w:marBottom w:val="0"/>
                                  <w:divBdr>
                                    <w:top w:val="none" w:sz="0" w:space="0" w:color="auto"/>
                                    <w:left w:val="none" w:sz="0" w:space="0" w:color="auto"/>
                                    <w:bottom w:val="none" w:sz="0" w:space="0" w:color="auto"/>
                                    <w:right w:val="none" w:sz="0" w:space="0" w:color="auto"/>
                                  </w:divBdr>
                                </w:div>
                                <w:div w:id="552887096">
                                  <w:marLeft w:val="0"/>
                                  <w:marRight w:val="0"/>
                                  <w:marTop w:val="0"/>
                                  <w:marBottom w:val="0"/>
                                  <w:divBdr>
                                    <w:top w:val="none" w:sz="0" w:space="0" w:color="auto"/>
                                    <w:left w:val="none" w:sz="0" w:space="0" w:color="auto"/>
                                    <w:bottom w:val="none" w:sz="0" w:space="0" w:color="auto"/>
                                    <w:right w:val="none" w:sz="0" w:space="0" w:color="auto"/>
                                  </w:divBdr>
                                </w:div>
                                <w:div w:id="1970042350">
                                  <w:marLeft w:val="0"/>
                                  <w:marRight w:val="0"/>
                                  <w:marTop w:val="0"/>
                                  <w:marBottom w:val="0"/>
                                  <w:divBdr>
                                    <w:top w:val="none" w:sz="0" w:space="0" w:color="auto"/>
                                    <w:left w:val="none" w:sz="0" w:space="0" w:color="auto"/>
                                    <w:bottom w:val="none" w:sz="0" w:space="0" w:color="auto"/>
                                    <w:right w:val="none" w:sz="0" w:space="0" w:color="auto"/>
                                  </w:divBdr>
                                </w:div>
                                <w:div w:id="1644389368">
                                  <w:marLeft w:val="0"/>
                                  <w:marRight w:val="0"/>
                                  <w:marTop w:val="0"/>
                                  <w:marBottom w:val="0"/>
                                  <w:divBdr>
                                    <w:top w:val="none" w:sz="0" w:space="0" w:color="auto"/>
                                    <w:left w:val="none" w:sz="0" w:space="0" w:color="auto"/>
                                    <w:bottom w:val="none" w:sz="0" w:space="0" w:color="auto"/>
                                    <w:right w:val="none" w:sz="0" w:space="0" w:color="auto"/>
                                  </w:divBdr>
                                </w:div>
                                <w:div w:id="953945632">
                                  <w:marLeft w:val="0"/>
                                  <w:marRight w:val="0"/>
                                  <w:marTop w:val="0"/>
                                  <w:marBottom w:val="0"/>
                                  <w:divBdr>
                                    <w:top w:val="none" w:sz="0" w:space="0" w:color="auto"/>
                                    <w:left w:val="none" w:sz="0" w:space="0" w:color="auto"/>
                                    <w:bottom w:val="none" w:sz="0" w:space="0" w:color="auto"/>
                                    <w:right w:val="none" w:sz="0" w:space="0" w:color="auto"/>
                                  </w:divBdr>
                                </w:div>
                                <w:div w:id="1910455786">
                                  <w:marLeft w:val="0"/>
                                  <w:marRight w:val="0"/>
                                  <w:marTop w:val="0"/>
                                  <w:marBottom w:val="0"/>
                                  <w:divBdr>
                                    <w:top w:val="none" w:sz="0" w:space="0" w:color="auto"/>
                                    <w:left w:val="none" w:sz="0" w:space="0" w:color="auto"/>
                                    <w:bottom w:val="none" w:sz="0" w:space="0" w:color="auto"/>
                                    <w:right w:val="none" w:sz="0" w:space="0" w:color="auto"/>
                                  </w:divBdr>
                                </w:div>
                                <w:div w:id="1210145895">
                                  <w:marLeft w:val="0"/>
                                  <w:marRight w:val="0"/>
                                  <w:marTop w:val="0"/>
                                  <w:marBottom w:val="0"/>
                                  <w:divBdr>
                                    <w:top w:val="none" w:sz="0" w:space="0" w:color="auto"/>
                                    <w:left w:val="none" w:sz="0" w:space="0" w:color="auto"/>
                                    <w:bottom w:val="none" w:sz="0" w:space="0" w:color="auto"/>
                                    <w:right w:val="none" w:sz="0" w:space="0" w:color="auto"/>
                                  </w:divBdr>
                                </w:div>
                                <w:div w:id="88738619">
                                  <w:marLeft w:val="0"/>
                                  <w:marRight w:val="0"/>
                                  <w:marTop w:val="0"/>
                                  <w:marBottom w:val="0"/>
                                  <w:divBdr>
                                    <w:top w:val="none" w:sz="0" w:space="0" w:color="auto"/>
                                    <w:left w:val="none" w:sz="0" w:space="0" w:color="auto"/>
                                    <w:bottom w:val="none" w:sz="0" w:space="0" w:color="auto"/>
                                    <w:right w:val="none" w:sz="0" w:space="0" w:color="auto"/>
                                  </w:divBdr>
                                </w:div>
                                <w:div w:id="1944649995">
                                  <w:marLeft w:val="0"/>
                                  <w:marRight w:val="0"/>
                                  <w:marTop w:val="0"/>
                                  <w:marBottom w:val="0"/>
                                  <w:divBdr>
                                    <w:top w:val="none" w:sz="0" w:space="0" w:color="auto"/>
                                    <w:left w:val="none" w:sz="0" w:space="0" w:color="auto"/>
                                    <w:bottom w:val="none" w:sz="0" w:space="0" w:color="auto"/>
                                    <w:right w:val="none" w:sz="0" w:space="0" w:color="auto"/>
                                  </w:divBdr>
                                </w:div>
                                <w:div w:id="127431777">
                                  <w:marLeft w:val="0"/>
                                  <w:marRight w:val="0"/>
                                  <w:marTop w:val="0"/>
                                  <w:marBottom w:val="0"/>
                                  <w:divBdr>
                                    <w:top w:val="none" w:sz="0" w:space="0" w:color="auto"/>
                                    <w:left w:val="none" w:sz="0" w:space="0" w:color="auto"/>
                                    <w:bottom w:val="none" w:sz="0" w:space="0" w:color="auto"/>
                                    <w:right w:val="none" w:sz="0" w:space="0" w:color="auto"/>
                                  </w:divBdr>
                                </w:div>
                                <w:div w:id="1736659085">
                                  <w:marLeft w:val="0"/>
                                  <w:marRight w:val="0"/>
                                  <w:marTop w:val="0"/>
                                  <w:marBottom w:val="0"/>
                                  <w:divBdr>
                                    <w:top w:val="none" w:sz="0" w:space="0" w:color="auto"/>
                                    <w:left w:val="none" w:sz="0" w:space="0" w:color="auto"/>
                                    <w:bottom w:val="none" w:sz="0" w:space="0" w:color="auto"/>
                                    <w:right w:val="none" w:sz="0" w:space="0" w:color="auto"/>
                                  </w:divBdr>
                                </w:div>
                                <w:div w:id="1572161061">
                                  <w:marLeft w:val="0"/>
                                  <w:marRight w:val="0"/>
                                  <w:marTop w:val="0"/>
                                  <w:marBottom w:val="0"/>
                                  <w:divBdr>
                                    <w:top w:val="none" w:sz="0" w:space="0" w:color="auto"/>
                                    <w:left w:val="none" w:sz="0" w:space="0" w:color="auto"/>
                                    <w:bottom w:val="none" w:sz="0" w:space="0" w:color="auto"/>
                                    <w:right w:val="none" w:sz="0" w:space="0" w:color="auto"/>
                                  </w:divBdr>
                                </w:div>
                                <w:div w:id="592276005">
                                  <w:marLeft w:val="0"/>
                                  <w:marRight w:val="0"/>
                                  <w:marTop w:val="0"/>
                                  <w:marBottom w:val="0"/>
                                  <w:divBdr>
                                    <w:top w:val="none" w:sz="0" w:space="0" w:color="auto"/>
                                    <w:left w:val="none" w:sz="0" w:space="0" w:color="auto"/>
                                    <w:bottom w:val="none" w:sz="0" w:space="0" w:color="auto"/>
                                    <w:right w:val="none" w:sz="0" w:space="0" w:color="auto"/>
                                  </w:divBdr>
                                </w:div>
                                <w:div w:id="907307355">
                                  <w:marLeft w:val="0"/>
                                  <w:marRight w:val="0"/>
                                  <w:marTop w:val="0"/>
                                  <w:marBottom w:val="0"/>
                                  <w:divBdr>
                                    <w:top w:val="none" w:sz="0" w:space="0" w:color="auto"/>
                                    <w:left w:val="none" w:sz="0" w:space="0" w:color="auto"/>
                                    <w:bottom w:val="none" w:sz="0" w:space="0" w:color="auto"/>
                                    <w:right w:val="none" w:sz="0" w:space="0" w:color="auto"/>
                                  </w:divBdr>
                                </w:div>
                                <w:div w:id="10690761">
                                  <w:marLeft w:val="0"/>
                                  <w:marRight w:val="0"/>
                                  <w:marTop w:val="0"/>
                                  <w:marBottom w:val="0"/>
                                  <w:divBdr>
                                    <w:top w:val="none" w:sz="0" w:space="0" w:color="auto"/>
                                    <w:left w:val="none" w:sz="0" w:space="0" w:color="auto"/>
                                    <w:bottom w:val="none" w:sz="0" w:space="0" w:color="auto"/>
                                    <w:right w:val="none" w:sz="0" w:space="0" w:color="auto"/>
                                  </w:divBdr>
                                </w:div>
                                <w:div w:id="1405641695">
                                  <w:marLeft w:val="0"/>
                                  <w:marRight w:val="0"/>
                                  <w:marTop w:val="0"/>
                                  <w:marBottom w:val="0"/>
                                  <w:divBdr>
                                    <w:top w:val="none" w:sz="0" w:space="0" w:color="auto"/>
                                    <w:left w:val="none" w:sz="0" w:space="0" w:color="auto"/>
                                    <w:bottom w:val="none" w:sz="0" w:space="0" w:color="auto"/>
                                    <w:right w:val="none" w:sz="0" w:space="0" w:color="auto"/>
                                  </w:divBdr>
                                </w:div>
                                <w:div w:id="293872104">
                                  <w:marLeft w:val="0"/>
                                  <w:marRight w:val="0"/>
                                  <w:marTop w:val="0"/>
                                  <w:marBottom w:val="0"/>
                                  <w:divBdr>
                                    <w:top w:val="none" w:sz="0" w:space="0" w:color="auto"/>
                                    <w:left w:val="none" w:sz="0" w:space="0" w:color="auto"/>
                                    <w:bottom w:val="none" w:sz="0" w:space="0" w:color="auto"/>
                                    <w:right w:val="none" w:sz="0" w:space="0" w:color="auto"/>
                                  </w:divBdr>
                                </w:div>
                                <w:div w:id="1305086607">
                                  <w:marLeft w:val="0"/>
                                  <w:marRight w:val="0"/>
                                  <w:marTop w:val="0"/>
                                  <w:marBottom w:val="0"/>
                                  <w:divBdr>
                                    <w:top w:val="none" w:sz="0" w:space="0" w:color="auto"/>
                                    <w:left w:val="none" w:sz="0" w:space="0" w:color="auto"/>
                                    <w:bottom w:val="none" w:sz="0" w:space="0" w:color="auto"/>
                                    <w:right w:val="none" w:sz="0" w:space="0" w:color="auto"/>
                                  </w:divBdr>
                                </w:div>
                                <w:div w:id="179709837">
                                  <w:marLeft w:val="0"/>
                                  <w:marRight w:val="0"/>
                                  <w:marTop w:val="0"/>
                                  <w:marBottom w:val="0"/>
                                  <w:divBdr>
                                    <w:top w:val="none" w:sz="0" w:space="0" w:color="auto"/>
                                    <w:left w:val="none" w:sz="0" w:space="0" w:color="auto"/>
                                    <w:bottom w:val="none" w:sz="0" w:space="0" w:color="auto"/>
                                    <w:right w:val="none" w:sz="0" w:space="0" w:color="auto"/>
                                  </w:divBdr>
                                </w:div>
                                <w:div w:id="1525554634">
                                  <w:marLeft w:val="0"/>
                                  <w:marRight w:val="0"/>
                                  <w:marTop w:val="0"/>
                                  <w:marBottom w:val="0"/>
                                  <w:divBdr>
                                    <w:top w:val="none" w:sz="0" w:space="0" w:color="auto"/>
                                    <w:left w:val="none" w:sz="0" w:space="0" w:color="auto"/>
                                    <w:bottom w:val="none" w:sz="0" w:space="0" w:color="auto"/>
                                    <w:right w:val="none" w:sz="0" w:space="0" w:color="auto"/>
                                  </w:divBdr>
                                </w:div>
                                <w:div w:id="1389764875">
                                  <w:marLeft w:val="0"/>
                                  <w:marRight w:val="0"/>
                                  <w:marTop w:val="0"/>
                                  <w:marBottom w:val="0"/>
                                  <w:divBdr>
                                    <w:top w:val="none" w:sz="0" w:space="0" w:color="auto"/>
                                    <w:left w:val="none" w:sz="0" w:space="0" w:color="auto"/>
                                    <w:bottom w:val="none" w:sz="0" w:space="0" w:color="auto"/>
                                    <w:right w:val="none" w:sz="0" w:space="0" w:color="auto"/>
                                  </w:divBdr>
                                </w:div>
                                <w:div w:id="860705191">
                                  <w:marLeft w:val="0"/>
                                  <w:marRight w:val="0"/>
                                  <w:marTop w:val="0"/>
                                  <w:marBottom w:val="0"/>
                                  <w:divBdr>
                                    <w:top w:val="none" w:sz="0" w:space="0" w:color="auto"/>
                                    <w:left w:val="none" w:sz="0" w:space="0" w:color="auto"/>
                                    <w:bottom w:val="none" w:sz="0" w:space="0" w:color="auto"/>
                                    <w:right w:val="none" w:sz="0" w:space="0" w:color="auto"/>
                                  </w:divBdr>
                                </w:div>
                                <w:div w:id="252059110">
                                  <w:marLeft w:val="0"/>
                                  <w:marRight w:val="0"/>
                                  <w:marTop w:val="0"/>
                                  <w:marBottom w:val="0"/>
                                  <w:divBdr>
                                    <w:top w:val="none" w:sz="0" w:space="0" w:color="auto"/>
                                    <w:left w:val="none" w:sz="0" w:space="0" w:color="auto"/>
                                    <w:bottom w:val="none" w:sz="0" w:space="0" w:color="auto"/>
                                    <w:right w:val="none" w:sz="0" w:space="0" w:color="auto"/>
                                  </w:divBdr>
                                </w:div>
                                <w:div w:id="292949755">
                                  <w:marLeft w:val="0"/>
                                  <w:marRight w:val="0"/>
                                  <w:marTop w:val="0"/>
                                  <w:marBottom w:val="0"/>
                                  <w:divBdr>
                                    <w:top w:val="none" w:sz="0" w:space="0" w:color="auto"/>
                                    <w:left w:val="none" w:sz="0" w:space="0" w:color="auto"/>
                                    <w:bottom w:val="none" w:sz="0" w:space="0" w:color="auto"/>
                                    <w:right w:val="none" w:sz="0" w:space="0" w:color="auto"/>
                                  </w:divBdr>
                                </w:div>
                                <w:div w:id="871771151">
                                  <w:marLeft w:val="0"/>
                                  <w:marRight w:val="0"/>
                                  <w:marTop w:val="0"/>
                                  <w:marBottom w:val="0"/>
                                  <w:divBdr>
                                    <w:top w:val="none" w:sz="0" w:space="0" w:color="auto"/>
                                    <w:left w:val="none" w:sz="0" w:space="0" w:color="auto"/>
                                    <w:bottom w:val="none" w:sz="0" w:space="0" w:color="auto"/>
                                    <w:right w:val="none" w:sz="0" w:space="0" w:color="auto"/>
                                  </w:divBdr>
                                </w:div>
                                <w:div w:id="1305702210">
                                  <w:marLeft w:val="0"/>
                                  <w:marRight w:val="0"/>
                                  <w:marTop w:val="0"/>
                                  <w:marBottom w:val="0"/>
                                  <w:divBdr>
                                    <w:top w:val="none" w:sz="0" w:space="0" w:color="auto"/>
                                    <w:left w:val="none" w:sz="0" w:space="0" w:color="auto"/>
                                    <w:bottom w:val="none" w:sz="0" w:space="0" w:color="auto"/>
                                    <w:right w:val="none" w:sz="0" w:space="0" w:color="auto"/>
                                  </w:divBdr>
                                </w:div>
                                <w:div w:id="1504273814">
                                  <w:marLeft w:val="0"/>
                                  <w:marRight w:val="0"/>
                                  <w:marTop w:val="0"/>
                                  <w:marBottom w:val="0"/>
                                  <w:divBdr>
                                    <w:top w:val="none" w:sz="0" w:space="0" w:color="auto"/>
                                    <w:left w:val="none" w:sz="0" w:space="0" w:color="auto"/>
                                    <w:bottom w:val="none" w:sz="0" w:space="0" w:color="auto"/>
                                    <w:right w:val="none" w:sz="0" w:space="0" w:color="auto"/>
                                  </w:divBdr>
                                </w:div>
                                <w:div w:id="1252735259">
                                  <w:marLeft w:val="0"/>
                                  <w:marRight w:val="0"/>
                                  <w:marTop w:val="0"/>
                                  <w:marBottom w:val="0"/>
                                  <w:divBdr>
                                    <w:top w:val="none" w:sz="0" w:space="0" w:color="auto"/>
                                    <w:left w:val="none" w:sz="0" w:space="0" w:color="auto"/>
                                    <w:bottom w:val="none" w:sz="0" w:space="0" w:color="auto"/>
                                    <w:right w:val="none" w:sz="0" w:space="0" w:color="auto"/>
                                  </w:divBdr>
                                </w:div>
                                <w:div w:id="1431706439">
                                  <w:marLeft w:val="0"/>
                                  <w:marRight w:val="0"/>
                                  <w:marTop w:val="0"/>
                                  <w:marBottom w:val="0"/>
                                  <w:divBdr>
                                    <w:top w:val="none" w:sz="0" w:space="0" w:color="auto"/>
                                    <w:left w:val="none" w:sz="0" w:space="0" w:color="auto"/>
                                    <w:bottom w:val="none" w:sz="0" w:space="0" w:color="auto"/>
                                    <w:right w:val="none" w:sz="0" w:space="0" w:color="auto"/>
                                  </w:divBdr>
                                </w:div>
                                <w:div w:id="361787949">
                                  <w:marLeft w:val="0"/>
                                  <w:marRight w:val="0"/>
                                  <w:marTop w:val="0"/>
                                  <w:marBottom w:val="0"/>
                                  <w:divBdr>
                                    <w:top w:val="none" w:sz="0" w:space="0" w:color="auto"/>
                                    <w:left w:val="none" w:sz="0" w:space="0" w:color="auto"/>
                                    <w:bottom w:val="none" w:sz="0" w:space="0" w:color="auto"/>
                                    <w:right w:val="none" w:sz="0" w:space="0" w:color="auto"/>
                                  </w:divBdr>
                                </w:div>
                                <w:div w:id="1227181462">
                                  <w:marLeft w:val="0"/>
                                  <w:marRight w:val="0"/>
                                  <w:marTop w:val="0"/>
                                  <w:marBottom w:val="0"/>
                                  <w:divBdr>
                                    <w:top w:val="none" w:sz="0" w:space="0" w:color="auto"/>
                                    <w:left w:val="none" w:sz="0" w:space="0" w:color="auto"/>
                                    <w:bottom w:val="none" w:sz="0" w:space="0" w:color="auto"/>
                                    <w:right w:val="none" w:sz="0" w:space="0" w:color="auto"/>
                                  </w:divBdr>
                                </w:div>
                                <w:div w:id="575285304">
                                  <w:marLeft w:val="0"/>
                                  <w:marRight w:val="0"/>
                                  <w:marTop w:val="0"/>
                                  <w:marBottom w:val="0"/>
                                  <w:divBdr>
                                    <w:top w:val="none" w:sz="0" w:space="0" w:color="auto"/>
                                    <w:left w:val="none" w:sz="0" w:space="0" w:color="auto"/>
                                    <w:bottom w:val="none" w:sz="0" w:space="0" w:color="auto"/>
                                    <w:right w:val="none" w:sz="0" w:space="0" w:color="auto"/>
                                  </w:divBdr>
                                </w:div>
                                <w:div w:id="1987664873">
                                  <w:marLeft w:val="0"/>
                                  <w:marRight w:val="0"/>
                                  <w:marTop w:val="0"/>
                                  <w:marBottom w:val="0"/>
                                  <w:divBdr>
                                    <w:top w:val="none" w:sz="0" w:space="0" w:color="auto"/>
                                    <w:left w:val="none" w:sz="0" w:space="0" w:color="auto"/>
                                    <w:bottom w:val="none" w:sz="0" w:space="0" w:color="auto"/>
                                    <w:right w:val="none" w:sz="0" w:space="0" w:color="auto"/>
                                  </w:divBdr>
                                </w:div>
                                <w:div w:id="720136410">
                                  <w:marLeft w:val="0"/>
                                  <w:marRight w:val="0"/>
                                  <w:marTop w:val="0"/>
                                  <w:marBottom w:val="0"/>
                                  <w:divBdr>
                                    <w:top w:val="none" w:sz="0" w:space="0" w:color="auto"/>
                                    <w:left w:val="none" w:sz="0" w:space="0" w:color="auto"/>
                                    <w:bottom w:val="none" w:sz="0" w:space="0" w:color="auto"/>
                                    <w:right w:val="none" w:sz="0" w:space="0" w:color="auto"/>
                                  </w:divBdr>
                                </w:div>
                                <w:div w:id="320699244">
                                  <w:marLeft w:val="0"/>
                                  <w:marRight w:val="0"/>
                                  <w:marTop w:val="0"/>
                                  <w:marBottom w:val="0"/>
                                  <w:divBdr>
                                    <w:top w:val="none" w:sz="0" w:space="0" w:color="auto"/>
                                    <w:left w:val="none" w:sz="0" w:space="0" w:color="auto"/>
                                    <w:bottom w:val="none" w:sz="0" w:space="0" w:color="auto"/>
                                    <w:right w:val="none" w:sz="0" w:space="0" w:color="auto"/>
                                  </w:divBdr>
                                </w:div>
                                <w:div w:id="399208727">
                                  <w:marLeft w:val="0"/>
                                  <w:marRight w:val="0"/>
                                  <w:marTop w:val="0"/>
                                  <w:marBottom w:val="0"/>
                                  <w:divBdr>
                                    <w:top w:val="none" w:sz="0" w:space="0" w:color="auto"/>
                                    <w:left w:val="none" w:sz="0" w:space="0" w:color="auto"/>
                                    <w:bottom w:val="none" w:sz="0" w:space="0" w:color="auto"/>
                                    <w:right w:val="none" w:sz="0" w:space="0" w:color="auto"/>
                                  </w:divBdr>
                                </w:div>
                                <w:div w:id="379717295">
                                  <w:marLeft w:val="0"/>
                                  <w:marRight w:val="0"/>
                                  <w:marTop w:val="0"/>
                                  <w:marBottom w:val="0"/>
                                  <w:divBdr>
                                    <w:top w:val="none" w:sz="0" w:space="0" w:color="auto"/>
                                    <w:left w:val="none" w:sz="0" w:space="0" w:color="auto"/>
                                    <w:bottom w:val="none" w:sz="0" w:space="0" w:color="auto"/>
                                    <w:right w:val="none" w:sz="0" w:space="0" w:color="auto"/>
                                  </w:divBdr>
                                </w:div>
                                <w:div w:id="1744329603">
                                  <w:marLeft w:val="0"/>
                                  <w:marRight w:val="0"/>
                                  <w:marTop w:val="0"/>
                                  <w:marBottom w:val="0"/>
                                  <w:divBdr>
                                    <w:top w:val="none" w:sz="0" w:space="0" w:color="auto"/>
                                    <w:left w:val="none" w:sz="0" w:space="0" w:color="auto"/>
                                    <w:bottom w:val="none" w:sz="0" w:space="0" w:color="auto"/>
                                    <w:right w:val="none" w:sz="0" w:space="0" w:color="auto"/>
                                  </w:divBdr>
                                </w:div>
                                <w:div w:id="1577090048">
                                  <w:marLeft w:val="0"/>
                                  <w:marRight w:val="0"/>
                                  <w:marTop w:val="0"/>
                                  <w:marBottom w:val="0"/>
                                  <w:divBdr>
                                    <w:top w:val="none" w:sz="0" w:space="0" w:color="auto"/>
                                    <w:left w:val="none" w:sz="0" w:space="0" w:color="auto"/>
                                    <w:bottom w:val="none" w:sz="0" w:space="0" w:color="auto"/>
                                    <w:right w:val="none" w:sz="0" w:space="0" w:color="auto"/>
                                  </w:divBdr>
                                </w:div>
                                <w:div w:id="756634512">
                                  <w:marLeft w:val="0"/>
                                  <w:marRight w:val="0"/>
                                  <w:marTop w:val="0"/>
                                  <w:marBottom w:val="0"/>
                                  <w:divBdr>
                                    <w:top w:val="none" w:sz="0" w:space="0" w:color="auto"/>
                                    <w:left w:val="none" w:sz="0" w:space="0" w:color="auto"/>
                                    <w:bottom w:val="none" w:sz="0" w:space="0" w:color="auto"/>
                                    <w:right w:val="none" w:sz="0" w:space="0" w:color="auto"/>
                                  </w:divBdr>
                                </w:div>
                                <w:div w:id="1731153957">
                                  <w:marLeft w:val="0"/>
                                  <w:marRight w:val="0"/>
                                  <w:marTop w:val="0"/>
                                  <w:marBottom w:val="0"/>
                                  <w:divBdr>
                                    <w:top w:val="none" w:sz="0" w:space="0" w:color="auto"/>
                                    <w:left w:val="none" w:sz="0" w:space="0" w:color="auto"/>
                                    <w:bottom w:val="none" w:sz="0" w:space="0" w:color="auto"/>
                                    <w:right w:val="none" w:sz="0" w:space="0" w:color="auto"/>
                                  </w:divBdr>
                                </w:div>
                                <w:div w:id="1085809760">
                                  <w:marLeft w:val="0"/>
                                  <w:marRight w:val="0"/>
                                  <w:marTop w:val="0"/>
                                  <w:marBottom w:val="0"/>
                                  <w:divBdr>
                                    <w:top w:val="none" w:sz="0" w:space="0" w:color="auto"/>
                                    <w:left w:val="none" w:sz="0" w:space="0" w:color="auto"/>
                                    <w:bottom w:val="none" w:sz="0" w:space="0" w:color="auto"/>
                                    <w:right w:val="none" w:sz="0" w:space="0" w:color="auto"/>
                                  </w:divBdr>
                                </w:div>
                                <w:div w:id="224149126">
                                  <w:marLeft w:val="0"/>
                                  <w:marRight w:val="0"/>
                                  <w:marTop w:val="0"/>
                                  <w:marBottom w:val="0"/>
                                  <w:divBdr>
                                    <w:top w:val="none" w:sz="0" w:space="0" w:color="auto"/>
                                    <w:left w:val="none" w:sz="0" w:space="0" w:color="auto"/>
                                    <w:bottom w:val="none" w:sz="0" w:space="0" w:color="auto"/>
                                    <w:right w:val="none" w:sz="0" w:space="0" w:color="auto"/>
                                  </w:divBdr>
                                </w:div>
                                <w:div w:id="862405670">
                                  <w:marLeft w:val="0"/>
                                  <w:marRight w:val="0"/>
                                  <w:marTop w:val="0"/>
                                  <w:marBottom w:val="0"/>
                                  <w:divBdr>
                                    <w:top w:val="none" w:sz="0" w:space="0" w:color="auto"/>
                                    <w:left w:val="none" w:sz="0" w:space="0" w:color="auto"/>
                                    <w:bottom w:val="none" w:sz="0" w:space="0" w:color="auto"/>
                                    <w:right w:val="none" w:sz="0" w:space="0" w:color="auto"/>
                                  </w:divBdr>
                                </w:div>
                                <w:div w:id="2098018503">
                                  <w:marLeft w:val="0"/>
                                  <w:marRight w:val="0"/>
                                  <w:marTop w:val="0"/>
                                  <w:marBottom w:val="0"/>
                                  <w:divBdr>
                                    <w:top w:val="none" w:sz="0" w:space="0" w:color="auto"/>
                                    <w:left w:val="none" w:sz="0" w:space="0" w:color="auto"/>
                                    <w:bottom w:val="none" w:sz="0" w:space="0" w:color="auto"/>
                                    <w:right w:val="none" w:sz="0" w:space="0" w:color="auto"/>
                                  </w:divBdr>
                                </w:div>
                                <w:div w:id="1412854317">
                                  <w:marLeft w:val="0"/>
                                  <w:marRight w:val="0"/>
                                  <w:marTop w:val="0"/>
                                  <w:marBottom w:val="0"/>
                                  <w:divBdr>
                                    <w:top w:val="none" w:sz="0" w:space="0" w:color="auto"/>
                                    <w:left w:val="none" w:sz="0" w:space="0" w:color="auto"/>
                                    <w:bottom w:val="none" w:sz="0" w:space="0" w:color="auto"/>
                                    <w:right w:val="none" w:sz="0" w:space="0" w:color="auto"/>
                                  </w:divBdr>
                                </w:div>
                                <w:div w:id="1161232588">
                                  <w:marLeft w:val="0"/>
                                  <w:marRight w:val="0"/>
                                  <w:marTop w:val="0"/>
                                  <w:marBottom w:val="0"/>
                                  <w:divBdr>
                                    <w:top w:val="none" w:sz="0" w:space="0" w:color="auto"/>
                                    <w:left w:val="none" w:sz="0" w:space="0" w:color="auto"/>
                                    <w:bottom w:val="none" w:sz="0" w:space="0" w:color="auto"/>
                                    <w:right w:val="none" w:sz="0" w:space="0" w:color="auto"/>
                                  </w:divBdr>
                                </w:div>
                                <w:div w:id="758333270">
                                  <w:marLeft w:val="0"/>
                                  <w:marRight w:val="0"/>
                                  <w:marTop w:val="0"/>
                                  <w:marBottom w:val="0"/>
                                  <w:divBdr>
                                    <w:top w:val="none" w:sz="0" w:space="0" w:color="auto"/>
                                    <w:left w:val="none" w:sz="0" w:space="0" w:color="auto"/>
                                    <w:bottom w:val="none" w:sz="0" w:space="0" w:color="auto"/>
                                    <w:right w:val="none" w:sz="0" w:space="0" w:color="auto"/>
                                  </w:divBdr>
                                </w:div>
                                <w:div w:id="1461221044">
                                  <w:marLeft w:val="0"/>
                                  <w:marRight w:val="0"/>
                                  <w:marTop w:val="0"/>
                                  <w:marBottom w:val="0"/>
                                  <w:divBdr>
                                    <w:top w:val="none" w:sz="0" w:space="0" w:color="auto"/>
                                    <w:left w:val="none" w:sz="0" w:space="0" w:color="auto"/>
                                    <w:bottom w:val="none" w:sz="0" w:space="0" w:color="auto"/>
                                    <w:right w:val="none" w:sz="0" w:space="0" w:color="auto"/>
                                  </w:divBdr>
                                </w:div>
                                <w:div w:id="144051343">
                                  <w:marLeft w:val="0"/>
                                  <w:marRight w:val="0"/>
                                  <w:marTop w:val="0"/>
                                  <w:marBottom w:val="0"/>
                                  <w:divBdr>
                                    <w:top w:val="none" w:sz="0" w:space="0" w:color="auto"/>
                                    <w:left w:val="none" w:sz="0" w:space="0" w:color="auto"/>
                                    <w:bottom w:val="none" w:sz="0" w:space="0" w:color="auto"/>
                                    <w:right w:val="none" w:sz="0" w:space="0" w:color="auto"/>
                                  </w:divBdr>
                                </w:div>
                                <w:div w:id="1707441125">
                                  <w:marLeft w:val="0"/>
                                  <w:marRight w:val="0"/>
                                  <w:marTop w:val="0"/>
                                  <w:marBottom w:val="0"/>
                                  <w:divBdr>
                                    <w:top w:val="none" w:sz="0" w:space="0" w:color="auto"/>
                                    <w:left w:val="none" w:sz="0" w:space="0" w:color="auto"/>
                                    <w:bottom w:val="none" w:sz="0" w:space="0" w:color="auto"/>
                                    <w:right w:val="none" w:sz="0" w:space="0" w:color="auto"/>
                                  </w:divBdr>
                                </w:div>
                                <w:div w:id="820392012">
                                  <w:marLeft w:val="0"/>
                                  <w:marRight w:val="0"/>
                                  <w:marTop w:val="0"/>
                                  <w:marBottom w:val="0"/>
                                  <w:divBdr>
                                    <w:top w:val="none" w:sz="0" w:space="0" w:color="auto"/>
                                    <w:left w:val="none" w:sz="0" w:space="0" w:color="auto"/>
                                    <w:bottom w:val="none" w:sz="0" w:space="0" w:color="auto"/>
                                    <w:right w:val="none" w:sz="0" w:space="0" w:color="auto"/>
                                  </w:divBdr>
                                </w:div>
                                <w:div w:id="2026862857">
                                  <w:marLeft w:val="0"/>
                                  <w:marRight w:val="0"/>
                                  <w:marTop w:val="0"/>
                                  <w:marBottom w:val="0"/>
                                  <w:divBdr>
                                    <w:top w:val="none" w:sz="0" w:space="0" w:color="auto"/>
                                    <w:left w:val="none" w:sz="0" w:space="0" w:color="auto"/>
                                    <w:bottom w:val="none" w:sz="0" w:space="0" w:color="auto"/>
                                    <w:right w:val="none" w:sz="0" w:space="0" w:color="auto"/>
                                  </w:divBdr>
                                </w:div>
                                <w:div w:id="61828439">
                                  <w:marLeft w:val="0"/>
                                  <w:marRight w:val="0"/>
                                  <w:marTop w:val="0"/>
                                  <w:marBottom w:val="0"/>
                                  <w:divBdr>
                                    <w:top w:val="none" w:sz="0" w:space="0" w:color="auto"/>
                                    <w:left w:val="none" w:sz="0" w:space="0" w:color="auto"/>
                                    <w:bottom w:val="none" w:sz="0" w:space="0" w:color="auto"/>
                                    <w:right w:val="none" w:sz="0" w:space="0" w:color="auto"/>
                                  </w:divBdr>
                                </w:div>
                                <w:div w:id="1384212592">
                                  <w:marLeft w:val="0"/>
                                  <w:marRight w:val="0"/>
                                  <w:marTop w:val="0"/>
                                  <w:marBottom w:val="0"/>
                                  <w:divBdr>
                                    <w:top w:val="none" w:sz="0" w:space="0" w:color="auto"/>
                                    <w:left w:val="none" w:sz="0" w:space="0" w:color="auto"/>
                                    <w:bottom w:val="none" w:sz="0" w:space="0" w:color="auto"/>
                                    <w:right w:val="none" w:sz="0" w:space="0" w:color="auto"/>
                                  </w:divBdr>
                                </w:div>
                                <w:div w:id="1221400171">
                                  <w:marLeft w:val="0"/>
                                  <w:marRight w:val="0"/>
                                  <w:marTop w:val="0"/>
                                  <w:marBottom w:val="0"/>
                                  <w:divBdr>
                                    <w:top w:val="none" w:sz="0" w:space="0" w:color="auto"/>
                                    <w:left w:val="none" w:sz="0" w:space="0" w:color="auto"/>
                                    <w:bottom w:val="none" w:sz="0" w:space="0" w:color="auto"/>
                                    <w:right w:val="none" w:sz="0" w:space="0" w:color="auto"/>
                                  </w:divBdr>
                                </w:div>
                                <w:div w:id="326324838">
                                  <w:marLeft w:val="0"/>
                                  <w:marRight w:val="0"/>
                                  <w:marTop w:val="0"/>
                                  <w:marBottom w:val="0"/>
                                  <w:divBdr>
                                    <w:top w:val="none" w:sz="0" w:space="0" w:color="auto"/>
                                    <w:left w:val="none" w:sz="0" w:space="0" w:color="auto"/>
                                    <w:bottom w:val="none" w:sz="0" w:space="0" w:color="auto"/>
                                    <w:right w:val="none" w:sz="0" w:space="0" w:color="auto"/>
                                  </w:divBdr>
                                </w:div>
                                <w:div w:id="693044791">
                                  <w:marLeft w:val="0"/>
                                  <w:marRight w:val="0"/>
                                  <w:marTop w:val="0"/>
                                  <w:marBottom w:val="0"/>
                                  <w:divBdr>
                                    <w:top w:val="none" w:sz="0" w:space="0" w:color="auto"/>
                                    <w:left w:val="none" w:sz="0" w:space="0" w:color="auto"/>
                                    <w:bottom w:val="none" w:sz="0" w:space="0" w:color="auto"/>
                                    <w:right w:val="none" w:sz="0" w:space="0" w:color="auto"/>
                                  </w:divBdr>
                                </w:div>
                                <w:div w:id="1702120717">
                                  <w:marLeft w:val="0"/>
                                  <w:marRight w:val="0"/>
                                  <w:marTop w:val="0"/>
                                  <w:marBottom w:val="0"/>
                                  <w:divBdr>
                                    <w:top w:val="none" w:sz="0" w:space="0" w:color="auto"/>
                                    <w:left w:val="none" w:sz="0" w:space="0" w:color="auto"/>
                                    <w:bottom w:val="none" w:sz="0" w:space="0" w:color="auto"/>
                                    <w:right w:val="none" w:sz="0" w:space="0" w:color="auto"/>
                                  </w:divBdr>
                                </w:div>
                                <w:div w:id="2103528817">
                                  <w:marLeft w:val="0"/>
                                  <w:marRight w:val="0"/>
                                  <w:marTop w:val="0"/>
                                  <w:marBottom w:val="0"/>
                                  <w:divBdr>
                                    <w:top w:val="none" w:sz="0" w:space="0" w:color="auto"/>
                                    <w:left w:val="none" w:sz="0" w:space="0" w:color="auto"/>
                                    <w:bottom w:val="none" w:sz="0" w:space="0" w:color="auto"/>
                                    <w:right w:val="none" w:sz="0" w:space="0" w:color="auto"/>
                                  </w:divBdr>
                                </w:div>
                                <w:div w:id="290329435">
                                  <w:marLeft w:val="0"/>
                                  <w:marRight w:val="0"/>
                                  <w:marTop w:val="0"/>
                                  <w:marBottom w:val="0"/>
                                  <w:divBdr>
                                    <w:top w:val="none" w:sz="0" w:space="0" w:color="auto"/>
                                    <w:left w:val="none" w:sz="0" w:space="0" w:color="auto"/>
                                    <w:bottom w:val="none" w:sz="0" w:space="0" w:color="auto"/>
                                    <w:right w:val="none" w:sz="0" w:space="0" w:color="auto"/>
                                  </w:divBdr>
                                </w:div>
                                <w:div w:id="577902427">
                                  <w:marLeft w:val="0"/>
                                  <w:marRight w:val="0"/>
                                  <w:marTop w:val="0"/>
                                  <w:marBottom w:val="0"/>
                                  <w:divBdr>
                                    <w:top w:val="none" w:sz="0" w:space="0" w:color="auto"/>
                                    <w:left w:val="none" w:sz="0" w:space="0" w:color="auto"/>
                                    <w:bottom w:val="none" w:sz="0" w:space="0" w:color="auto"/>
                                    <w:right w:val="none" w:sz="0" w:space="0" w:color="auto"/>
                                  </w:divBdr>
                                </w:div>
                                <w:div w:id="525296076">
                                  <w:marLeft w:val="0"/>
                                  <w:marRight w:val="0"/>
                                  <w:marTop w:val="0"/>
                                  <w:marBottom w:val="0"/>
                                  <w:divBdr>
                                    <w:top w:val="none" w:sz="0" w:space="0" w:color="auto"/>
                                    <w:left w:val="none" w:sz="0" w:space="0" w:color="auto"/>
                                    <w:bottom w:val="none" w:sz="0" w:space="0" w:color="auto"/>
                                    <w:right w:val="none" w:sz="0" w:space="0" w:color="auto"/>
                                  </w:divBdr>
                                </w:div>
                                <w:div w:id="1897858745">
                                  <w:marLeft w:val="0"/>
                                  <w:marRight w:val="0"/>
                                  <w:marTop w:val="0"/>
                                  <w:marBottom w:val="0"/>
                                  <w:divBdr>
                                    <w:top w:val="none" w:sz="0" w:space="0" w:color="auto"/>
                                    <w:left w:val="none" w:sz="0" w:space="0" w:color="auto"/>
                                    <w:bottom w:val="none" w:sz="0" w:space="0" w:color="auto"/>
                                    <w:right w:val="none" w:sz="0" w:space="0" w:color="auto"/>
                                  </w:divBdr>
                                </w:div>
                                <w:div w:id="2060662439">
                                  <w:marLeft w:val="0"/>
                                  <w:marRight w:val="0"/>
                                  <w:marTop w:val="0"/>
                                  <w:marBottom w:val="0"/>
                                  <w:divBdr>
                                    <w:top w:val="none" w:sz="0" w:space="0" w:color="auto"/>
                                    <w:left w:val="none" w:sz="0" w:space="0" w:color="auto"/>
                                    <w:bottom w:val="none" w:sz="0" w:space="0" w:color="auto"/>
                                    <w:right w:val="none" w:sz="0" w:space="0" w:color="auto"/>
                                  </w:divBdr>
                                </w:div>
                                <w:div w:id="1229615119">
                                  <w:marLeft w:val="0"/>
                                  <w:marRight w:val="0"/>
                                  <w:marTop w:val="0"/>
                                  <w:marBottom w:val="0"/>
                                  <w:divBdr>
                                    <w:top w:val="none" w:sz="0" w:space="0" w:color="auto"/>
                                    <w:left w:val="none" w:sz="0" w:space="0" w:color="auto"/>
                                    <w:bottom w:val="none" w:sz="0" w:space="0" w:color="auto"/>
                                    <w:right w:val="none" w:sz="0" w:space="0" w:color="auto"/>
                                  </w:divBdr>
                                </w:div>
                                <w:div w:id="725841555">
                                  <w:marLeft w:val="0"/>
                                  <w:marRight w:val="0"/>
                                  <w:marTop w:val="0"/>
                                  <w:marBottom w:val="0"/>
                                  <w:divBdr>
                                    <w:top w:val="none" w:sz="0" w:space="0" w:color="auto"/>
                                    <w:left w:val="none" w:sz="0" w:space="0" w:color="auto"/>
                                    <w:bottom w:val="none" w:sz="0" w:space="0" w:color="auto"/>
                                    <w:right w:val="none" w:sz="0" w:space="0" w:color="auto"/>
                                  </w:divBdr>
                                </w:div>
                                <w:div w:id="446891689">
                                  <w:marLeft w:val="0"/>
                                  <w:marRight w:val="0"/>
                                  <w:marTop w:val="0"/>
                                  <w:marBottom w:val="0"/>
                                  <w:divBdr>
                                    <w:top w:val="none" w:sz="0" w:space="0" w:color="auto"/>
                                    <w:left w:val="none" w:sz="0" w:space="0" w:color="auto"/>
                                    <w:bottom w:val="none" w:sz="0" w:space="0" w:color="auto"/>
                                    <w:right w:val="none" w:sz="0" w:space="0" w:color="auto"/>
                                  </w:divBdr>
                                </w:div>
                                <w:div w:id="2034989036">
                                  <w:marLeft w:val="0"/>
                                  <w:marRight w:val="0"/>
                                  <w:marTop w:val="0"/>
                                  <w:marBottom w:val="0"/>
                                  <w:divBdr>
                                    <w:top w:val="none" w:sz="0" w:space="0" w:color="auto"/>
                                    <w:left w:val="none" w:sz="0" w:space="0" w:color="auto"/>
                                    <w:bottom w:val="none" w:sz="0" w:space="0" w:color="auto"/>
                                    <w:right w:val="none" w:sz="0" w:space="0" w:color="auto"/>
                                  </w:divBdr>
                                </w:div>
                                <w:div w:id="902252974">
                                  <w:marLeft w:val="0"/>
                                  <w:marRight w:val="0"/>
                                  <w:marTop w:val="0"/>
                                  <w:marBottom w:val="0"/>
                                  <w:divBdr>
                                    <w:top w:val="none" w:sz="0" w:space="0" w:color="auto"/>
                                    <w:left w:val="none" w:sz="0" w:space="0" w:color="auto"/>
                                    <w:bottom w:val="none" w:sz="0" w:space="0" w:color="auto"/>
                                    <w:right w:val="none" w:sz="0" w:space="0" w:color="auto"/>
                                  </w:divBdr>
                                </w:div>
                                <w:div w:id="780028004">
                                  <w:marLeft w:val="0"/>
                                  <w:marRight w:val="0"/>
                                  <w:marTop w:val="0"/>
                                  <w:marBottom w:val="0"/>
                                  <w:divBdr>
                                    <w:top w:val="none" w:sz="0" w:space="0" w:color="auto"/>
                                    <w:left w:val="none" w:sz="0" w:space="0" w:color="auto"/>
                                    <w:bottom w:val="none" w:sz="0" w:space="0" w:color="auto"/>
                                    <w:right w:val="none" w:sz="0" w:space="0" w:color="auto"/>
                                  </w:divBdr>
                                </w:div>
                                <w:div w:id="1036127935">
                                  <w:marLeft w:val="0"/>
                                  <w:marRight w:val="0"/>
                                  <w:marTop w:val="0"/>
                                  <w:marBottom w:val="0"/>
                                  <w:divBdr>
                                    <w:top w:val="none" w:sz="0" w:space="0" w:color="auto"/>
                                    <w:left w:val="none" w:sz="0" w:space="0" w:color="auto"/>
                                    <w:bottom w:val="none" w:sz="0" w:space="0" w:color="auto"/>
                                    <w:right w:val="none" w:sz="0" w:space="0" w:color="auto"/>
                                  </w:divBdr>
                                </w:div>
                                <w:div w:id="1347320773">
                                  <w:marLeft w:val="0"/>
                                  <w:marRight w:val="0"/>
                                  <w:marTop w:val="0"/>
                                  <w:marBottom w:val="0"/>
                                  <w:divBdr>
                                    <w:top w:val="none" w:sz="0" w:space="0" w:color="auto"/>
                                    <w:left w:val="none" w:sz="0" w:space="0" w:color="auto"/>
                                    <w:bottom w:val="none" w:sz="0" w:space="0" w:color="auto"/>
                                    <w:right w:val="none" w:sz="0" w:space="0" w:color="auto"/>
                                  </w:divBdr>
                                </w:div>
                                <w:div w:id="1473908956">
                                  <w:marLeft w:val="0"/>
                                  <w:marRight w:val="0"/>
                                  <w:marTop w:val="0"/>
                                  <w:marBottom w:val="0"/>
                                  <w:divBdr>
                                    <w:top w:val="none" w:sz="0" w:space="0" w:color="auto"/>
                                    <w:left w:val="none" w:sz="0" w:space="0" w:color="auto"/>
                                    <w:bottom w:val="none" w:sz="0" w:space="0" w:color="auto"/>
                                    <w:right w:val="none" w:sz="0" w:space="0" w:color="auto"/>
                                  </w:divBdr>
                                </w:div>
                                <w:div w:id="1144466750">
                                  <w:marLeft w:val="0"/>
                                  <w:marRight w:val="0"/>
                                  <w:marTop w:val="0"/>
                                  <w:marBottom w:val="0"/>
                                  <w:divBdr>
                                    <w:top w:val="none" w:sz="0" w:space="0" w:color="auto"/>
                                    <w:left w:val="none" w:sz="0" w:space="0" w:color="auto"/>
                                    <w:bottom w:val="none" w:sz="0" w:space="0" w:color="auto"/>
                                    <w:right w:val="none" w:sz="0" w:space="0" w:color="auto"/>
                                  </w:divBdr>
                                </w:div>
                                <w:div w:id="1227228381">
                                  <w:marLeft w:val="0"/>
                                  <w:marRight w:val="0"/>
                                  <w:marTop w:val="0"/>
                                  <w:marBottom w:val="0"/>
                                  <w:divBdr>
                                    <w:top w:val="none" w:sz="0" w:space="0" w:color="auto"/>
                                    <w:left w:val="none" w:sz="0" w:space="0" w:color="auto"/>
                                    <w:bottom w:val="none" w:sz="0" w:space="0" w:color="auto"/>
                                    <w:right w:val="none" w:sz="0" w:space="0" w:color="auto"/>
                                  </w:divBdr>
                                </w:div>
                                <w:div w:id="389697487">
                                  <w:marLeft w:val="0"/>
                                  <w:marRight w:val="0"/>
                                  <w:marTop w:val="0"/>
                                  <w:marBottom w:val="0"/>
                                  <w:divBdr>
                                    <w:top w:val="none" w:sz="0" w:space="0" w:color="auto"/>
                                    <w:left w:val="none" w:sz="0" w:space="0" w:color="auto"/>
                                    <w:bottom w:val="none" w:sz="0" w:space="0" w:color="auto"/>
                                    <w:right w:val="none" w:sz="0" w:space="0" w:color="auto"/>
                                  </w:divBdr>
                                </w:div>
                                <w:div w:id="1422944837">
                                  <w:marLeft w:val="0"/>
                                  <w:marRight w:val="0"/>
                                  <w:marTop w:val="0"/>
                                  <w:marBottom w:val="0"/>
                                  <w:divBdr>
                                    <w:top w:val="none" w:sz="0" w:space="0" w:color="auto"/>
                                    <w:left w:val="none" w:sz="0" w:space="0" w:color="auto"/>
                                    <w:bottom w:val="none" w:sz="0" w:space="0" w:color="auto"/>
                                    <w:right w:val="none" w:sz="0" w:space="0" w:color="auto"/>
                                  </w:divBdr>
                                </w:div>
                                <w:div w:id="228855278">
                                  <w:marLeft w:val="0"/>
                                  <w:marRight w:val="0"/>
                                  <w:marTop w:val="0"/>
                                  <w:marBottom w:val="0"/>
                                  <w:divBdr>
                                    <w:top w:val="none" w:sz="0" w:space="0" w:color="auto"/>
                                    <w:left w:val="none" w:sz="0" w:space="0" w:color="auto"/>
                                    <w:bottom w:val="none" w:sz="0" w:space="0" w:color="auto"/>
                                    <w:right w:val="none" w:sz="0" w:space="0" w:color="auto"/>
                                  </w:divBdr>
                                </w:div>
                                <w:div w:id="2033217592">
                                  <w:marLeft w:val="0"/>
                                  <w:marRight w:val="0"/>
                                  <w:marTop w:val="0"/>
                                  <w:marBottom w:val="0"/>
                                  <w:divBdr>
                                    <w:top w:val="none" w:sz="0" w:space="0" w:color="auto"/>
                                    <w:left w:val="none" w:sz="0" w:space="0" w:color="auto"/>
                                    <w:bottom w:val="none" w:sz="0" w:space="0" w:color="auto"/>
                                    <w:right w:val="none" w:sz="0" w:space="0" w:color="auto"/>
                                  </w:divBdr>
                                </w:div>
                                <w:div w:id="1063454293">
                                  <w:marLeft w:val="0"/>
                                  <w:marRight w:val="0"/>
                                  <w:marTop w:val="0"/>
                                  <w:marBottom w:val="0"/>
                                  <w:divBdr>
                                    <w:top w:val="none" w:sz="0" w:space="0" w:color="auto"/>
                                    <w:left w:val="none" w:sz="0" w:space="0" w:color="auto"/>
                                    <w:bottom w:val="none" w:sz="0" w:space="0" w:color="auto"/>
                                    <w:right w:val="none" w:sz="0" w:space="0" w:color="auto"/>
                                  </w:divBdr>
                                </w:div>
                                <w:div w:id="1683582652">
                                  <w:marLeft w:val="0"/>
                                  <w:marRight w:val="0"/>
                                  <w:marTop w:val="0"/>
                                  <w:marBottom w:val="0"/>
                                  <w:divBdr>
                                    <w:top w:val="none" w:sz="0" w:space="0" w:color="auto"/>
                                    <w:left w:val="none" w:sz="0" w:space="0" w:color="auto"/>
                                    <w:bottom w:val="none" w:sz="0" w:space="0" w:color="auto"/>
                                    <w:right w:val="none" w:sz="0" w:space="0" w:color="auto"/>
                                  </w:divBdr>
                                </w:div>
                                <w:div w:id="1195998733">
                                  <w:marLeft w:val="0"/>
                                  <w:marRight w:val="0"/>
                                  <w:marTop w:val="0"/>
                                  <w:marBottom w:val="0"/>
                                  <w:divBdr>
                                    <w:top w:val="none" w:sz="0" w:space="0" w:color="auto"/>
                                    <w:left w:val="none" w:sz="0" w:space="0" w:color="auto"/>
                                    <w:bottom w:val="none" w:sz="0" w:space="0" w:color="auto"/>
                                    <w:right w:val="none" w:sz="0" w:space="0" w:color="auto"/>
                                  </w:divBdr>
                                </w:div>
                                <w:div w:id="1907033810">
                                  <w:marLeft w:val="0"/>
                                  <w:marRight w:val="0"/>
                                  <w:marTop w:val="0"/>
                                  <w:marBottom w:val="0"/>
                                  <w:divBdr>
                                    <w:top w:val="none" w:sz="0" w:space="0" w:color="auto"/>
                                    <w:left w:val="none" w:sz="0" w:space="0" w:color="auto"/>
                                    <w:bottom w:val="none" w:sz="0" w:space="0" w:color="auto"/>
                                    <w:right w:val="none" w:sz="0" w:space="0" w:color="auto"/>
                                  </w:divBdr>
                                </w:div>
                                <w:div w:id="695735682">
                                  <w:marLeft w:val="0"/>
                                  <w:marRight w:val="0"/>
                                  <w:marTop w:val="0"/>
                                  <w:marBottom w:val="0"/>
                                  <w:divBdr>
                                    <w:top w:val="none" w:sz="0" w:space="0" w:color="auto"/>
                                    <w:left w:val="none" w:sz="0" w:space="0" w:color="auto"/>
                                    <w:bottom w:val="none" w:sz="0" w:space="0" w:color="auto"/>
                                    <w:right w:val="none" w:sz="0" w:space="0" w:color="auto"/>
                                  </w:divBdr>
                                </w:div>
                                <w:div w:id="931596094">
                                  <w:marLeft w:val="0"/>
                                  <w:marRight w:val="0"/>
                                  <w:marTop w:val="0"/>
                                  <w:marBottom w:val="0"/>
                                  <w:divBdr>
                                    <w:top w:val="none" w:sz="0" w:space="0" w:color="auto"/>
                                    <w:left w:val="none" w:sz="0" w:space="0" w:color="auto"/>
                                    <w:bottom w:val="none" w:sz="0" w:space="0" w:color="auto"/>
                                    <w:right w:val="none" w:sz="0" w:space="0" w:color="auto"/>
                                  </w:divBdr>
                                </w:div>
                                <w:div w:id="1543055180">
                                  <w:marLeft w:val="0"/>
                                  <w:marRight w:val="0"/>
                                  <w:marTop w:val="0"/>
                                  <w:marBottom w:val="0"/>
                                  <w:divBdr>
                                    <w:top w:val="none" w:sz="0" w:space="0" w:color="auto"/>
                                    <w:left w:val="none" w:sz="0" w:space="0" w:color="auto"/>
                                    <w:bottom w:val="none" w:sz="0" w:space="0" w:color="auto"/>
                                    <w:right w:val="none" w:sz="0" w:space="0" w:color="auto"/>
                                  </w:divBdr>
                                </w:div>
                                <w:div w:id="697044313">
                                  <w:marLeft w:val="0"/>
                                  <w:marRight w:val="0"/>
                                  <w:marTop w:val="0"/>
                                  <w:marBottom w:val="0"/>
                                  <w:divBdr>
                                    <w:top w:val="none" w:sz="0" w:space="0" w:color="auto"/>
                                    <w:left w:val="none" w:sz="0" w:space="0" w:color="auto"/>
                                    <w:bottom w:val="none" w:sz="0" w:space="0" w:color="auto"/>
                                    <w:right w:val="none" w:sz="0" w:space="0" w:color="auto"/>
                                  </w:divBdr>
                                </w:div>
                                <w:div w:id="767192103">
                                  <w:marLeft w:val="0"/>
                                  <w:marRight w:val="0"/>
                                  <w:marTop w:val="0"/>
                                  <w:marBottom w:val="0"/>
                                  <w:divBdr>
                                    <w:top w:val="none" w:sz="0" w:space="0" w:color="auto"/>
                                    <w:left w:val="none" w:sz="0" w:space="0" w:color="auto"/>
                                    <w:bottom w:val="none" w:sz="0" w:space="0" w:color="auto"/>
                                    <w:right w:val="none" w:sz="0" w:space="0" w:color="auto"/>
                                  </w:divBdr>
                                </w:div>
                                <w:div w:id="828982856">
                                  <w:marLeft w:val="0"/>
                                  <w:marRight w:val="0"/>
                                  <w:marTop w:val="0"/>
                                  <w:marBottom w:val="0"/>
                                  <w:divBdr>
                                    <w:top w:val="none" w:sz="0" w:space="0" w:color="auto"/>
                                    <w:left w:val="none" w:sz="0" w:space="0" w:color="auto"/>
                                    <w:bottom w:val="none" w:sz="0" w:space="0" w:color="auto"/>
                                    <w:right w:val="none" w:sz="0" w:space="0" w:color="auto"/>
                                  </w:divBdr>
                                </w:div>
                                <w:div w:id="1747452810">
                                  <w:marLeft w:val="0"/>
                                  <w:marRight w:val="0"/>
                                  <w:marTop w:val="0"/>
                                  <w:marBottom w:val="0"/>
                                  <w:divBdr>
                                    <w:top w:val="none" w:sz="0" w:space="0" w:color="auto"/>
                                    <w:left w:val="none" w:sz="0" w:space="0" w:color="auto"/>
                                    <w:bottom w:val="none" w:sz="0" w:space="0" w:color="auto"/>
                                    <w:right w:val="none" w:sz="0" w:space="0" w:color="auto"/>
                                  </w:divBdr>
                                </w:div>
                                <w:div w:id="1257909507">
                                  <w:marLeft w:val="0"/>
                                  <w:marRight w:val="0"/>
                                  <w:marTop w:val="0"/>
                                  <w:marBottom w:val="0"/>
                                  <w:divBdr>
                                    <w:top w:val="none" w:sz="0" w:space="0" w:color="auto"/>
                                    <w:left w:val="none" w:sz="0" w:space="0" w:color="auto"/>
                                    <w:bottom w:val="none" w:sz="0" w:space="0" w:color="auto"/>
                                    <w:right w:val="none" w:sz="0" w:space="0" w:color="auto"/>
                                  </w:divBdr>
                                </w:div>
                                <w:div w:id="1791897403">
                                  <w:marLeft w:val="0"/>
                                  <w:marRight w:val="0"/>
                                  <w:marTop w:val="0"/>
                                  <w:marBottom w:val="0"/>
                                  <w:divBdr>
                                    <w:top w:val="none" w:sz="0" w:space="0" w:color="auto"/>
                                    <w:left w:val="none" w:sz="0" w:space="0" w:color="auto"/>
                                    <w:bottom w:val="none" w:sz="0" w:space="0" w:color="auto"/>
                                    <w:right w:val="none" w:sz="0" w:space="0" w:color="auto"/>
                                  </w:divBdr>
                                </w:div>
                                <w:div w:id="2042701978">
                                  <w:marLeft w:val="0"/>
                                  <w:marRight w:val="0"/>
                                  <w:marTop w:val="0"/>
                                  <w:marBottom w:val="0"/>
                                  <w:divBdr>
                                    <w:top w:val="none" w:sz="0" w:space="0" w:color="auto"/>
                                    <w:left w:val="none" w:sz="0" w:space="0" w:color="auto"/>
                                    <w:bottom w:val="none" w:sz="0" w:space="0" w:color="auto"/>
                                    <w:right w:val="none" w:sz="0" w:space="0" w:color="auto"/>
                                  </w:divBdr>
                                </w:div>
                                <w:div w:id="779492034">
                                  <w:marLeft w:val="0"/>
                                  <w:marRight w:val="0"/>
                                  <w:marTop w:val="0"/>
                                  <w:marBottom w:val="0"/>
                                  <w:divBdr>
                                    <w:top w:val="none" w:sz="0" w:space="0" w:color="auto"/>
                                    <w:left w:val="none" w:sz="0" w:space="0" w:color="auto"/>
                                    <w:bottom w:val="none" w:sz="0" w:space="0" w:color="auto"/>
                                    <w:right w:val="none" w:sz="0" w:space="0" w:color="auto"/>
                                  </w:divBdr>
                                </w:div>
                                <w:div w:id="660892526">
                                  <w:marLeft w:val="0"/>
                                  <w:marRight w:val="0"/>
                                  <w:marTop w:val="0"/>
                                  <w:marBottom w:val="0"/>
                                  <w:divBdr>
                                    <w:top w:val="none" w:sz="0" w:space="0" w:color="auto"/>
                                    <w:left w:val="none" w:sz="0" w:space="0" w:color="auto"/>
                                    <w:bottom w:val="none" w:sz="0" w:space="0" w:color="auto"/>
                                    <w:right w:val="none" w:sz="0" w:space="0" w:color="auto"/>
                                  </w:divBdr>
                                </w:div>
                                <w:div w:id="210389796">
                                  <w:marLeft w:val="0"/>
                                  <w:marRight w:val="0"/>
                                  <w:marTop w:val="0"/>
                                  <w:marBottom w:val="0"/>
                                  <w:divBdr>
                                    <w:top w:val="none" w:sz="0" w:space="0" w:color="auto"/>
                                    <w:left w:val="none" w:sz="0" w:space="0" w:color="auto"/>
                                    <w:bottom w:val="none" w:sz="0" w:space="0" w:color="auto"/>
                                    <w:right w:val="none" w:sz="0" w:space="0" w:color="auto"/>
                                  </w:divBdr>
                                </w:div>
                                <w:div w:id="1117262923">
                                  <w:marLeft w:val="0"/>
                                  <w:marRight w:val="0"/>
                                  <w:marTop w:val="0"/>
                                  <w:marBottom w:val="0"/>
                                  <w:divBdr>
                                    <w:top w:val="none" w:sz="0" w:space="0" w:color="auto"/>
                                    <w:left w:val="none" w:sz="0" w:space="0" w:color="auto"/>
                                    <w:bottom w:val="none" w:sz="0" w:space="0" w:color="auto"/>
                                    <w:right w:val="none" w:sz="0" w:space="0" w:color="auto"/>
                                  </w:divBdr>
                                </w:div>
                                <w:div w:id="2145586181">
                                  <w:marLeft w:val="0"/>
                                  <w:marRight w:val="0"/>
                                  <w:marTop w:val="0"/>
                                  <w:marBottom w:val="0"/>
                                  <w:divBdr>
                                    <w:top w:val="none" w:sz="0" w:space="0" w:color="auto"/>
                                    <w:left w:val="none" w:sz="0" w:space="0" w:color="auto"/>
                                    <w:bottom w:val="none" w:sz="0" w:space="0" w:color="auto"/>
                                    <w:right w:val="none" w:sz="0" w:space="0" w:color="auto"/>
                                  </w:divBdr>
                                </w:div>
                                <w:div w:id="498887377">
                                  <w:marLeft w:val="0"/>
                                  <w:marRight w:val="0"/>
                                  <w:marTop w:val="0"/>
                                  <w:marBottom w:val="0"/>
                                  <w:divBdr>
                                    <w:top w:val="none" w:sz="0" w:space="0" w:color="auto"/>
                                    <w:left w:val="none" w:sz="0" w:space="0" w:color="auto"/>
                                    <w:bottom w:val="none" w:sz="0" w:space="0" w:color="auto"/>
                                    <w:right w:val="none" w:sz="0" w:space="0" w:color="auto"/>
                                  </w:divBdr>
                                </w:div>
                                <w:div w:id="1846285433">
                                  <w:marLeft w:val="0"/>
                                  <w:marRight w:val="0"/>
                                  <w:marTop w:val="0"/>
                                  <w:marBottom w:val="0"/>
                                  <w:divBdr>
                                    <w:top w:val="none" w:sz="0" w:space="0" w:color="auto"/>
                                    <w:left w:val="none" w:sz="0" w:space="0" w:color="auto"/>
                                    <w:bottom w:val="none" w:sz="0" w:space="0" w:color="auto"/>
                                    <w:right w:val="none" w:sz="0" w:space="0" w:color="auto"/>
                                  </w:divBdr>
                                </w:div>
                                <w:div w:id="1631977987">
                                  <w:marLeft w:val="0"/>
                                  <w:marRight w:val="0"/>
                                  <w:marTop w:val="0"/>
                                  <w:marBottom w:val="0"/>
                                  <w:divBdr>
                                    <w:top w:val="none" w:sz="0" w:space="0" w:color="auto"/>
                                    <w:left w:val="none" w:sz="0" w:space="0" w:color="auto"/>
                                    <w:bottom w:val="none" w:sz="0" w:space="0" w:color="auto"/>
                                    <w:right w:val="none" w:sz="0" w:space="0" w:color="auto"/>
                                  </w:divBdr>
                                </w:div>
                                <w:div w:id="1110709751">
                                  <w:marLeft w:val="0"/>
                                  <w:marRight w:val="0"/>
                                  <w:marTop w:val="0"/>
                                  <w:marBottom w:val="0"/>
                                  <w:divBdr>
                                    <w:top w:val="none" w:sz="0" w:space="0" w:color="auto"/>
                                    <w:left w:val="none" w:sz="0" w:space="0" w:color="auto"/>
                                    <w:bottom w:val="none" w:sz="0" w:space="0" w:color="auto"/>
                                    <w:right w:val="none" w:sz="0" w:space="0" w:color="auto"/>
                                  </w:divBdr>
                                </w:div>
                                <w:div w:id="873889380">
                                  <w:marLeft w:val="0"/>
                                  <w:marRight w:val="0"/>
                                  <w:marTop w:val="0"/>
                                  <w:marBottom w:val="0"/>
                                  <w:divBdr>
                                    <w:top w:val="none" w:sz="0" w:space="0" w:color="auto"/>
                                    <w:left w:val="none" w:sz="0" w:space="0" w:color="auto"/>
                                    <w:bottom w:val="none" w:sz="0" w:space="0" w:color="auto"/>
                                    <w:right w:val="none" w:sz="0" w:space="0" w:color="auto"/>
                                  </w:divBdr>
                                </w:div>
                                <w:div w:id="1764569879">
                                  <w:marLeft w:val="0"/>
                                  <w:marRight w:val="0"/>
                                  <w:marTop w:val="0"/>
                                  <w:marBottom w:val="0"/>
                                  <w:divBdr>
                                    <w:top w:val="none" w:sz="0" w:space="0" w:color="auto"/>
                                    <w:left w:val="none" w:sz="0" w:space="0" w:color="auto"/>
                                    <w:bottom w:val="none" w:sz="0" w:space="0" w:color="auto"/>
                                    <w:right w:val="none" w:sz="0" w:space="0" w:color="auto"/>
                                  </w:divBdr>
                                </w:div>
                                <w:div w:id="253518530">
                                  <w:marLeft w:val="0"/>
                                  <w:marRight w:val="0"/>
                                  <w:marTop w:val="0"/>
                                  <w:marBottom w:val="0"/>
                                  <w:divBdr>
                                    <w:top w:val="none" w:sz="0" w:space="0" w:color="auto"/>
                                    <w:left w:val="none" w:sz="0" w:space="0" w:color="auto"/>
                                    <w:bottom w:val="none" w:sz="0" w:space="0" w:color="auto"/>
                                    <w:right w:val="none" w:sz="0" w:space="0" w:color="auto"/>
                                  </w:divBdr>
                                </w:div>
                                <w:div w:id="1286110050">
                                  <w:marLeft w:val="0"/>
                                  <w:marRight w:val="0"/>
                                  <w:marTop w:val="0"/>
                                  <w:marBottom w:val="0"/>
                                  <w:divBdr>
                                    <w:top w:val="none" w:sz="0" w:space="0" w:color="auto"/>
                                    <w:left w:val="none" w:sz="0" w:space="0" w:color="auto"/>
                                    <w:bottom w:val="none" w:sz="0" w:space="0" w:color="auto"/>
                                    <w:right w:val="none" w:sz="0" w:space="0" w:color="auto"/>
                                  </w:divBdr>
                                </w:div>
                                <w:div w:id="348945869">
                                  <w:marLeft w:val="0"/>
                                  <w:marRight w:val="0"/>
                                  <w:marTop w:val="0"/>
                                  <w:marBottom w:val="0"/>
                                  <w:divBdr>
                                    <w:top w:val="none" w:sz="0" w:space="0" w:color="auto"/>
                                    <w:left w:val="none" w:sz="0" w:space="0" w:color="auto"/>
                                    <w:bottom w:val="none" w:sz="0" w:space="0" w:color="auto"/>
                                    <w:right w:val="none" w:sz="0" w:space="0" w:color="auto"/>
                                  </w:divBdr>
                                </w:div>
                                <w:div w:id="1162310219">
                                  <w:marLeft w:val="0"/>
                                  <w:marRight w:val="0"/>
                                  <w:marTop w:val="0"/>
                                  <w:marBottom w:val="0"/>
                                  <w:divBdr>
                                    <w:top w:val="none" w:sz="0" w:space="0" w:color="auto"/>
                                    <w:left w:val="none" w:sz="0" w:space="0" w:color="auto"/>
                                    <w:bottom w:val="none" w:sz="0" w:space="0" w:color="auto"/>
                                    <w:right w:val="none" w:sz="0" w:space="0" w:color="auto"/>
                                  </w:divBdr>
                                </w:div>
                                <w:div w:id="1583951586">
                                  <w:marLeft w:val="0"/>
                                  <w:marRight w:val="0"/>
                                  <w:marTop w:val="0"/>
                                  <w:marBottom w:val="0"/>
                                  <w:divBdr>
                                    <w:top w:val="none" w:sz="0" w:space="0" w:color="auto"/>
                                    <w:left w:val="none" w:sz="0" w:space="0" w:color="auto"/>
                                    <w:bottom w:val="none" w:sz="0" w:space="0" w:color="auto"/>
                                    <w:right w:val="none" w:sz="0" w:space="0" w:color="auto"/>
                                  </w:divBdr>
                                </w:div>
                                <w:div w:id="478768416">
                                  <w:marLeft w:val="0"/>
                                  <w:marRight w:val="0"/>
                                  <w:marTop w:val="0"/>
                                  <w:marBottom w:val="0"/>
                                  <w:divBdr>
                                    <w:top w:val="none" w:sz="0" w:space="0" w:color="auto"/>
                                    <w:left w:val="none" w:sz="0" w:space="0" w:color="auto"/>
                                    <w:bottom w:val="none" w:sz="0" w:space="0" w:color="auto"/>
                                    <w:right w:val="none" w:sz="0" w:space="0" w:color="auto"/>
                                  </w:divBdr>
                                </w:div>
                                <w:div w:id="2121484493">
                                  <w:marLeft w:val="0"/>
                                  <w:marRight w:val="0"/>
                                  <w:marTop w:val="0"/>
                                  <w:marBottom w:val="0"/>
                                  <w:divBdr>
                                    <w:top w:val="none" w:sz="0" w:space="0" w:color="auto"/>
                                    <w:left w:val="none" w:sz="0" w:space="0" w:color="auto"/>
                                    <w:bottom w:val="none" w:sz="0" w:space="0" w:color="auto"/>
                                    <w:right w:val="none" w:sz="0" w:space="0" w:color="auto"/>
                                  </w:divBdr>
                                </w:div>
                                <w:div w:id="2054308116">
                                  <w:marLeft w:val="0"/>
                                  <w:marRight w:val="0"/>
                                  <w:marTop w:val="0"/>
                                  <w:marBottom w:val="0"/>
                                  <w:divBdr>
                                    <w:top w:val="none" w:sz="0" w:space="0" w:color="auto"/>
                                    <w:left w:val="none" w:sz="0" w:space="0" w:color="auto"/>
                                    <w:bottom w:val="none" w:sz="0" w:space="0" w:color="auto"/>
                                    <w:right w:val="none" w:sz="0" w:space="0" w:color="auto"/>
                                  </w:divBdr>
                                </w:div>
                                <w:div w:id="1037777571">
                                  <w:marLeft w:val="0"/>
                                  <w:marRight w:val="0"/>
                                  <w:marTop w:val="0"/>
                                  <w:marBottom w:val="0"/>
                                  <w:divBdr>
                                    <w:top w:val="none" w:sz="0" w:space="0" w:color="auto"/>
                                    <w:left w:val="none" w:sz="0" w:space="0" w:color="auto"/>
                                    <w:bottom w:val="none" w:sz="0" w:space="0" w:color="auto"/>
                                    <w:right w:val="none" w:sz="0" w:space="0" w:color="auto"/>
                                  </w:divBdr>
                                </w:div>
                                <w:div w:id="524830462">
                                  <w:marLeft w:val="0"/>
                                  <w:marRight w:val="0"/>
                                  <w:marTop w:val="0"/>
                                  <w:marBottom w:val="0"/>
                                  <w:divBdr>
                                    <w:top w:val="none" w:sz="0" w:space="0" w:color="auto"/>
                                    <w:left w:val="none" w:sz="0" w:space="0" w:color="auto"/>
                                    <w:bottom w:val="none" w:sz="0" w:space="0" w:color="auto"/>
                                    <w:right w:val="none" w:sz="0" w:space="0" w:color="auto"/>
                                  </w:divBdr>
                                </w:div>
                                <w:div w:id="617831705">
                                  <w:marLeft w:val="0"/>
                                  <w:marRight w:val="0"/>
                                  <w:marTop w:val="0"/>
                                  <w:marBottom w:val="0"/>
                                  <w:divBdr>
                                    <w:top w:val="none" w:sz="0" w:space="0" w:color="auto"/>
                                    <w:left w:val="none" w:sz="0" w:space="0" w:color="auto"/>
                                    <w:bottom w:val="none" w:sz="0" w:space="0" w:color="auto"/>
                                    <w:right w:val="none" w:sz="0" w:space="0" w:color="auto"/>
                                  </w:divBdr>
                                </w:div>
                                <w:div w:id="969093637">
                                  <w:marLeft w:val="0"/>
                                  <w:marRight w:val="0"/>
                                  <w:marTop w:val="0"/>
                                  <w:marBottom w:val="0"/>
                                  <w:divBdr>
                                    <w:top w:val="none" w:sz="0" w:space="0" w:color="auto"/>
                                    <w:left w:val="none" w:sz="0" w:space="0" w:color="auto"/>
                                    <w:bottom w:val="none" w:sz="0" w:space="0" w:color="auto"/>
                                    <w:right w:val="none" w:sz="0" w:space="0" w:color="auto"/>
                                  </w:divBdr>
                                </w:div>
                                <w:div w:id="2114277989">
                                  <w:marLeft w:val="0"/>
                                  <w:marRight w:val="0"/>
                                  <w:marTop w:val="0"/>
                                  <w:marBottom w:val="0"/>
                                  <w:divBdr>
                                    <w:top w:val="none" w:sz="0" w:space="0" w:color="auto"/>
                                    <w:left w:val="none" w:sz="0" w:space="0" w:color="auto"/>
                                    <w:bottom w:val="none" w:sz="0" w:space="0" w:color="auto"/>
                                    <w:right w:val="none" w:sz="0" w:space="0" w:color="auto"/>
                                  </w:divBdr>
                                </w:div>
                                <w:div w:id="486632562">
                                  <w:marLeft w:val="0"/>
                                  <w:marRight w:val="0"/>
                                  <w:marTop w:val="0"/>
                                  <w:marBottom w:val="0"/>
                                  <w:divBdr>
                                    <w:top w:val="none" w:sz="0" w:space="0" w:color="auto"/>
                                    <w:left w:val="none" w:sz="0" w:space="0" w:color="auto"/>
                                    <w:bottom w:val="none" w:sz="0" w:space="0" w:color="auto"/>
                                    <w:right w:val="none" w:sz="0" w:space="0" w:color="auto"/>
                                  </w:divBdr>
                                </w:div>
                                <w:div w:id="2134518150">
                                  <w:marLeft w:val="0"/>
                                  <w:marRight w:val="0"/>
                                  <w:marTop w:val="0"/>
                                  <w:marBottom w:val="0"/>
                                  <w:divBdr>
                                    <w:top w:val="none" w:sz="0" w:space="0" w:color="auto"/>
                                    <w:left w:val="none" w:sz="0" w:space="0" w:color="auto"/>
                                    <w:bottom w:val="none" w:sz="0" w:space="0" w:color="auto"/>
                                    <w:right w:val="none" w:sz="0" w:space="0" w:color="auto"/>
                                  </w:divBdr>
                                </w:div>
                                <w:div w:id="206263888">
                                  <w:marLeft w:val="0"/>
                                  <w:marRight w:val="0"/>
                                  <w:marTop w:val="0"/>
                                  <w:marBottom w:val="0"/>
                                  <w:divBdr>
                                    <w:top w:val="none" w:sz="0" w:space="0" w:color="auto"/>
                                    <w:left w:val="none" w:sz="0" w:space="0" w:color="auto"/>
                                    <w:bottom w:val="none" w:sz="0" w:space="0" w:color="auto"/>
                                    <w:right w:val="none" w:sz="0" w:space="0" w:color="auto"/>
                                  </w:divBdr>
                                </w:div>
                                <w:div w:id="1433355955">
                                  <w:marLeft w:val="0"/>
                                  <w:marRight w:val="0"/>
                                  <w:marTop w:val="0"/>
                                  <w:marBottom w:val="0"/>
                                  <w:divBdr>
                                    <w:top w:val="none" w:sz="0" w:space="0" w:color="auto"/>
                                    <w:left w:val="none" w:sz="0" w:space="0" w:color="auto"/>
                                    <w:bottom w:val="none" w:sz="0" w:space="0" w:color="auto"/>
                                    <w:right w:val="none" w:sz="0" w:space="0" w:color="auto"/>
                                  </w:divBdr>
                                </w:div>
                                <w:div w:id="1301420335">
                                  <w:marLeft w:val="0"/>
                                  <w:marRight w:val="0"/>
                                  <w:marTop w:val="0"/>
                                  <w:marBottom w:val="0"/>
                                  <w:divBdr>
                                    <w:top w:val="none" w:sz="0" w:space="0" w:color="auto"/>
                                    <w:left w:val="none" w:sz="0" w:space="0" w:color="auto"/>
                                    <w:bottom w:val="none" w:sz="0" w:space="0" w:color="auto"/>
                                    <w:right w:val="none" w:sz="0" w:space="0" w:color="auto"/>
                                  </w:divBdr>
                                </w:div>
                                <w:div w:id="725225914">
                                  <w:marLeft w:val="0"/>
                                  <w:marRight w:val="0"/>
                                  <w:marTop w:val="0"/>
                                  <w:marBottom w:val="0"/>
                                  <w:divBdr>
                                    <w:top w:val="none" w:sz="0" w:space="0" w:color="auto"/>
                                    <w:left w:val="none" w:sz="0" w:space="0" w:color="auto"/>
                                    <w:bottom w:val="none" w:sz="0" w:space="0" w:color="auto"/>
                                    <w:right w:val="none" w:sz="0" w:space="0" w:color="auto"/>
                                  </w:divBdr>
                                </w:div>
                                <w:div w:id="456800560">
                                  <w:marLeft w:val="0"/>
                                  <w:marRight w:val="0"/>
                                  <w:marTop w:val="0"/>
                                  <w:marBottom w:val="0"/>
                                  <w:divBdr>
                                    <w:top w:val="none" w:sz="0" w:space="0" w:color="auto"/>
                                    <w:left w:val="none" w:sz="0" w:space="0" w:color="auto"/>
                                    <w:bottom w:val="none" w:sz="0" w:space="0" w:color="auto"/>
                                    <w:right w:val="none" w:sz="0" w:space="0" w:color="auto"/>
                                  </w:divBdr>
                                </w:div>
                                <w:div w:id="1910654851">
                                  <w:marLeft w:val="0"/>
                                  <w:marRight w:val="0"/>
                                  <w:marTop w:val="0"/>
                                  <w:marBottom w:val="0"/>
                                  <w:divBdr>
                                    <w:top w:val="none" w:sz="0" w:space="0" w:color="auto"/>
                                    <w:left w:val="none" w:sz="0" w:space="0" w:color="auto"/>
                                    <w:bottom w:val="none" w:sz="0" w:space="0" w:color="auto"/>
                                    <w:right w:val="none" w:sz="0" w:space="0" w:color="auto"/>
                                  </w:divBdr>
                                </w:div>
                                <w:div w:id="465122745">
                                  <w:marLeft w:val="0"/>
                                  <w:marRight w:val="0"/>
                                  <w:marTop w:val="0"/>
                                  <w:marBottom w:val="0"/>
                                  <w:divBdr>
                                    <w:top w:val="none" w:sz="0" w:space="0" w:color="auto"/>
                                    <w:left w:val="none" w:sz="0" w:space="0" w:color="auto"/>
                                    <w:bottom w:val="none" w:sz="0" w:space="0" w:color="auto"/>
                                    <w:right w:val="none" w:sz="0" w:space="0" w:color="auto"/>
                                  </w:divBdr>
                                </w:div>
                                <w:div w:id="2143841622">
                                  <w:marLeft w:val="0"/>
                                  <w:marRight w:val="0"/>
                                  <w:marTop w:val="0"/>
                                  <w:marBottom w:val="0"/>
                                  <w:divBdr>
                                    <w:top w:val="none" w:sz="0" w:space="0" w:color="auto"/>
                                    <w:left w:val="none" w:sz="0" w:space="0" w:color="auto"/>
                                    <w:bottom w:val="none" w:sz="0" w:space="0" w:color="auto"/>
                                    <w:right w:val="none" w:sz="0" w:space="0" w:color="auto"/>
                                  </w:divBdr>
                                </w:div>
                                <w:div w:id="665716615">
                                  <w:marLeft w:val="0"/>
                                  <w:marRight w:val="0"/>
                                  <w:marTop w:val="0"/>
                                  <w:marBottom w:val="0"/>
                                  <w:divBdr>
                                    <w:top w:val="none" w:sz="0" w:space="0" w:color="auto"/>
                                    <w:left w:val="none" w:sz="0" w:space="0" w:color="auto"/>
                                    <w:bottom w:val="none" w:sz="0" w:space="0" w:color="auto"/>
                                    <w:right w:val="none" w:sz="0" w:space="0" w:color="auto"/>
                                  </w:divBdr>
                                </w:div>
                                <w:div w:id="1295135143">
                                  <w:marLeft w:val="0"/>
                                  <w:marRight w:val="0"/>
                                  <w:marTop w:val="0"/>
                                  <w:marBottom w:val="0"/>
                                  <w:divBdr>
                                    <w:top w:val="none" w:sz="0" w:space="0" w:color="auto"/>
                                    <w:left w:val="none" w:sz="0" w:space="0" w:color="auto"/>
                                    <w:bottom w:val="none" w:sz="0" w:space="0" w:color="auto"/>
                                    <w:right w:val="none" w:sz="0" w:space="0" w:color="auto"/>
                                  </w:divBdr>
                                </w:div>
                                <w:div w:id="1885559216">
                                  <w:marLeft w:val="0"/>
                                  <w:marRight w:val="0"/>
                                  <w:marTop w:val="0"/>
                                  <w:marBottom w:val="0"/>
                                  <w:divBdr>
                                    <w:top w:val="none" w:sz="0" w:space="0" w:color="auto"/>
                                    <w:left w:val="none" w:sz="0" w:space="0" w:color="auto"/>
                                    <w:bottom w:val="none" w:sz="0" w:space="0" w:color="auto"/>
                                    <w:right w:val="none" w:sz="0" w:space="0" w:color="auto"/>
                                  </w:divBdr>
                                </w:div>
                                <w:div w:id="1623883383">
                                  <w:marLeft w:val="0"/>
                                  <w:marRight w:val="0"/>
                                  <w:marTop w:val="0"/>
                                  <w:marBottom w:val="0"/>
                                  <w:divBdr>
                                    <w:top w:val="none" w:sz="0" w:space="0" w:color="auto"/>
                                    <w:left w:val="none" w:sz="0" w:space="0" w:color="auto"/>
                                    <w:bottom w:val="none" w:sz="0" w:space="0" w:color="auto"/>
                                    <w:right w:val="none" w:sz="0" w:space="0" w:color="auto"/>
                                  </w:divBdr>
                                </w:div>
                                <w:div w:id="1114131672">
                                  <w:marLeft w:val="0"/>
                                  <w:marRight w:val="0"/>
                                  <w:marTop w:val="0"/>
                                  <w:marBottom w:val="0"/>
                                  <w:divBdr>
                                    <w:top w:val="none" w:sz="0" w:space="0" w:color="auto"/>
                                    <w:left w:val="none" w:sz="0" w:space="0" w:color="auto"/>
                                    <w:bottom w:val="none" w:sz="0" w:space="0" w:color="auto"/>
                                    <w:right w:val="none" w:sz="0" w:space="0" w:color="auto"/>
                                  </w:divBdr>
                                </w:div>
                                <w:div w:id="582034131">
                                  <w:marLeft w:val="0"/>
                                  <w:marRight w:val="0"/>
                                  <w:marTop w:val="0"/>
                                  <w:marBottom w:val="0"/>
                                  <w:divBdr>
                                    <w:top w:val="none" w:sz="0" w:space="0" w:color="auto"/>
                                    <w:left w:val="none" w:sz="0" w:space="0" w:color="auto"/>
                                    <w:bottom w:val="none" w:sz="0" w:space="0" w:color="auto"/>
                                    <w:right w:val="none" w:sz="0" w:space="0" w:color="auto"/>
                                  </w:divBdr>
                                </w:div>
                                <w:div w:id="109017211">
                                  <w:marLeft w:val="0"/>
                                  <w:marRight w:val="0"/>
                                  <w:marTop w:val="0"/>
                                  <w:marBottom w:val="0"/>
                                  <w:divBdr>
                                    <w:top w:val="none" w:sz="0" w:space="0" w:color="auto"/>
                                    <w:left w:val="none" w:sz="0" w:space="0" w:color="auto"/>
                                    <w:bottom w:val="none" w:sz="0" w:space="0" w:color="auto"/>
                                    <w:right w:val="none" w:sz="0" w:space="0" w:color="auto"/>
                                  </w:divBdr>
                                </w:div>
                                <w:div w:id="604727080">
                                  <w:marLeft w:val="0"/>
                                  <w:marRight w:val="0"/>
                                  <w:marTop w:val="0"/>
                                  <w:marBottom w:val="0"/>
                                  <w:divBdr>
                                    <w:top w:val="none" w:sz="0" w:space="0" w:color="auto"/>
                                    <w:left w:val="none" w:sz="0" w:space="0" w:color="auto"/>
                                    <w:bottom w:val="none" w:sz="0" w:space="0" w:color="auto"/>
                                    <w:right w:val="none" w:sz="0" w:space="0" w:color="auto"/>
                                  </w:divBdr>
                                </w:div>
                                <w:div w:id="147594541">
                                  <w:marLeft w:val="0"/>
                                  <w:marRight w:val="0"/>
                                  <w:marTop w:val="0"/>
                                  <w:marBottom w:val="0"/>
                                  <w:divBdr>
                                    <w:top w:val="none" w:sz="0" w:space="0" w:color="auto"/>
                                    <w:left w:val="none" w:sz="0" w:space="0" w:color="auto"/>
                                    <w:bottom w:val="none" w:sz="0" w:space="0" w:color="auto"/>
                                    <w:right w:val="none" w:sz="0" w:space="0" w:color="auto"/>
                                  </w:divBdr>
                                </w:div>
                                <w:div w:id="1669016025">
                                  <w:marLeft w:val="0"/>
                                  <w:marRight w:val="0"/>
                                  <w:marTop w:val="0"/>
                                  <w:marBottom w:val="0"/>
                                  <w:divBdr>
                                    <w:top w:val="none" w:sz="0" w:space="0" w:color="auto"/>
                                    <w:left w:val="none" w:sz="0" w:space="0" w:color="auto"/>
                                    <w:bottom w:val="none" w:sz="0" w:space="0" w:color="auto"/>
                                    <w:right w:val="none" w:sz="0" w:space="0" w:color="auto"/>
                                  </w:divBdr>
                                </w:div>
                                <w:div w:id="1931694857">
                                  <w:marLeft w:val="0"/>
                                  <w:marRight w:val="0"/>
                                  <w:marTop w:val="0"/>
                                  <w:marBottom w:val="0"/>
                                  <w:divBdr>
                                    <w:top w:val="none" w:sz="0" w:space="0" w:color="auto"/>
                                    <w:left w:val="none" w:sz="0" w:space="0" w:color="auto"/>
                                    <w:bottom w:val="none" w:sz="0" w:space="0" w:color="auto"/>
                                    <w:right w:val="none" w:sz="0" w:space="0" w:color="auto"/>
                                  </w:divBdr>
                                </w:div>
                                <w:div w:id="569586062">
                                  <w:marLeft w:val="0"/>
                                  <w:marRight w:val="0"/>
                                  <w:marTop w:val="0"/>
                                  <w:marBottom w:val="0"/>
                                  <w:divBdr>
                                    <w:top w:val="none" w:sz="0" w:space="0" w:color="auto"/>
                                    <w:left w:val="none" w:sz="0" w:space="0" w:color="auto"/>
                                    <w:bottom w:val="none" w:sz="0" w:space="0" w:color="auto"/>
                                    <w:right w:val="none" w:sz="0" w:space="0" w:color="auto"/>
                                  </w:divBdr>
                                </w:div>
                                <w:div w:id="621615331">
                                  <w:marLeft w:val="0"/>
                                  <w:marRight w:val="0"/>
                                  <w:marTop w:val="0"/>
                                  <w:marBottom w:val="0"/>
                                  <w:divBdr>
                                    <w:top w:val="none" w:sz="0" w:space="0" w:color="auto"/>
                                    <w:left w:val="none" w:sz="0" w:space="0" w:color="auto"/>
                                    <w:bottom w:val="none" w:sz="0" w:space="0" w:color="auto"/>
                                    <w:right w:val="none" w:sz="0" w:space="0" w:color="auto"/>
                                  </w:divBdr>
                                </w:div>
                                <w:div w:id="1394427642">
                                  <w:marLeft w:val="0"/>
                                  <w:marRight w:val="0"/>
                                  <w:marTop w:val="0"/>
                                  <w:marBottom w:val="0"/>
                                  <w:divBdr>
                                    <w:top w:val="none" w:sz="0" w:space="0" w:color="auto"/>
                                    <w:left w:val="none" w:sz="0" w:space="0" w:color="auto"/>
                                    <w:bottom w:val="none" w:sz="0" w:space="0" w:color="auto"/>
                                    <w:right w:val="none" w:sz="0" w:space="0" w:color="auto"/>
                                  </w:divBdr>
                                </w:div>
                                <w:div w:id="1863667318">
                                  <w:marLeft w:val="0"/>
                                  <w:marRight w:val="0"/>
                                  <w:marTop w:val="0"/>
                                  <w:marBottom w:val="0"/>
                                  <w:divBdr>
                                    <w:top w:val="none" w:sz="0" w:space="0" w:color="auto"/>
                                    <w:left w:val="none" w:sz="0" w:space="0" w:color="auto"/>
                                    <w:bottom w:val="none" w:sz="0" w:space="0" w:color="auto"/>
                                    <w:right w:val="none" w:sz="0" w:space="0" w:color="auto"/>
                                  </w:divBdr>
                                </w:div>
                                <w:div w:id="404299298">
                                  <w:marLeft w:val="0"/>
                                  <w:marRight w:val="0"/>
                                  <w:marTop w:val="0"/>
                                  <w:marBottom w:val="0"/>
                                  <w:divBdr>
                                    <w:top w:val="none" w:sz="0" w:space="0" w:color="auto"/>
                                    <w:left w:val="none" w:sz="0" w:space="0" w:color="auto"/>
                                    <w:bottom w:val="none" w:sz="0" w:space="0" w:color="auto"/>
                                    <w:right w:val="none" w:sz="0" w:space="0" w:color="auto"/>
                                  </w:divBdr>
                                </w:div>
                                <w:div w:id="114450598">
                                  <w:marLeft w:val="0"/>
                                  <w:marRight w:val="0"/>
                                  <w:marTop w:val="0"/>
                                  <w:marBottom w:val="0"/>
                                  <w:divBdr>
                                    <w:top w:val="none" w:sz="0" w:space="0" w:color="auto"/>
                                    <w:left w:val="none" w:sz="0" w:space="0" w:color="auto"/>
                                    <w:bottom w:val="none" w:sz="0" w:space="0" w:color="auto"/>
                                    <w:right w:val="none" w:sz="0" w:space="0" w:color="auto"/>
                                  </w:divBdr>
                                </w:div>
                                <w:div w:id="1863395871">
                                  <w:marLeft w:val="0"/>
                                  <w:marRight w:val="0"/>
                                  <w:marTop w:val="0"/>
                                  <w:marBottom w:val="0"/>
                                  <w:divBdr>
                                    <w:top w:val="none" w:sz="0" w:space="0" w:color="auto"/>
                                    <w:left w:val="none" w:sz="0" w:space="0" w:color="auto"/>
                                    <w:bottom w:val="none" w:sz="0" w:space="0" w:color="auto"/>
                                    <w:right w:val="none" w:sz="0" w:space="0" w:color="auto"/>
                                  </w:divBdr>
                                </w:div>
                                <w:div w:id="1919628605">
                                  <w:marLeft w:val="0"/>
                                  <w:marRight w:val="0"/>
                                  <w:marTop w:val="0"/>
                                  <w:marBottom w:val="0"/>
                                  <w:divBdr>
                                    <w:top w:val="none" w:sz="0" w:space="0" w:color="auto"/>
                                    <w:left w:val="none" w:sz="0" w:space="0" w:color="auto"/>
                                    <w:bottom w:val="none" w:sz="0" w:space="0" w:color="auto"/>
                                    <w:right w:val="none" w:sz="0" w:space="0" w:color="auto"/>
                                  </w:divBdr>
                                </w:div>
                                <w:div w:id="2098819719">
                                  <w:marLeft w:val="0"/>
                                  <w:marRight w:val="0"/>
                                  <w:marTop w:val="0"/>
                                  <w:marBottom w:val="0"/>
                                  <w:divBdr>
                                    <w:top w:val="none" w:sz="0" w:space="0" w:color="auto"/>
                                    <w:left w:val="none" w:sz="0" w:space="0" w:color="auto"/>
                                    <w:bottom w:val="none" w:sz="0" w:space="0" w:color="auto"/>
                                    <w:right w:val="none" w:sz="0" w:space="0" w:color="auto"/>
                                  </w:divBdr>
                                </w:div>
                                <w:div w:id="1460609968">
                                  <w:marLeft w:val="0"/>
                                  <w:marRight w:val="0"/>
                                  <w:marTop w:val="0"/>
                                  <w:marBottom w:val="0"/>
                                  <w:divBdr>
                                    <w:top w:val="none" w:sz="0" w:space="0" w:color="auto"/>
                                    <w:left w:val="none" w:sz="0" w:space="0" w:color="auto"/>
                                    <w:bottom w:val="none" w:sz="0" w:space="0" w:color="auto"/>
                                    <w:right w:val="none" w:sz="0" w:space="0" w:color="auto"/>
                                  </w:divBdr>
                                </w:div>
                                <w:div w:id="458112869">
                                  <w:marLeft w:val="0"/>
                                  <w:marRight w:val="0"/>
                                  <w:marTop w:val="0"/>
                                  <w:marBottom w:val="0"/>
                                  <w:divBdr>
                                    <w:top w:val="none" w:sz="0" w:space="0" w:color="auto"/>
                                    <w:left w:val="none" w:sz="0" w:space="0" w:color="auto"/>
                                    <w:bottom w:val="none" w:sz="0" w:space="0" w:color="auto"/>
                                    <w:right w:val="none" w:sz="0" w:space="0" w:color="auto"/>
                                  </w:divBdr>
                                </w:div>
                                <w:div w:id="502745758">
                                  <w:marLeft w:val="0"/>
                                  <w:marRight w:val="0"/>
                                  <w:marTop w:val="0"/>
                                  <w:marBottom w:val="0"/>
                                  <w:divBdr>
                                    <w:top w:val="none" w:sz="0" w:space="0" w:color="auto"/>
                                    <w:left w:val="none" w:sz="0" w:space="0" w:color="auto"/>
                                    <w:bottom w:val="none" w:sz="0" w:space="0" w:color="auto"/>
                                    <w:right w:val="none" w:sz="0" w:space="0" w:color="auto"/>
                                  </w:divBdr>
                                </w:div>
                                <w:div w:id="778571141">
                                  <w:marLeft w:val="0"/>
                                  <w:marRight w:val="0"/>
                                  <w:marTop w:val="0"/>
                                  <w:marBottom w:val="0"/>
                                  <w:divBdr>
                                    <w:top w:val="none" w:sz="0" w:space="0" w:color="auto"/>
                                    <w:left w:val="none" w:sz="0" w:space="0" w:color="auto"/>
                                    <w:bottom w:val="none" w:sz="0" w:space="0" w:color="auto"/>
                                    <w:right w:val="none" w:sz="0" w:space="0" w:color="auto"/>
                                  </w:divBdr>
                                </w:div>
                                <w:div w:id="1154641280">
                                  <w:marLeft w:val="0"/>
                                  <w:marRight w:val="0"/>
                                  <w:marTop w:val="0"/>
                                  <w:marBottom w:val="0"/>
                                  <w:divBdr>
                                    <w:top w:val="none" w:sz="0" w:space="0" w:color="auto"/>
                                    <w:left w:val="none" w:sz="0" w:space="0" w:color="auto"/>
                                    <w:bottom w:val="none" w:sz="0" w:space="0" w:color="auto"/>
                                    <w:right w:val="none" w:sz="0" w:space="0" w:color="auto"/>
                                  </w:divBdr>
                                </w:div>
                                <w:div w:id="1875996827">
                                  <w:marLeft w:val="0"/>
                                  <w:marRight w:val="0"/>
                                  <w:marTop w:val="0"/>
                                  <w:marBottom w:val="0"/>
                                  <w:divBdr>
                                    <w:top w:val="none" w:sz="0" w:space="0" w:color="auto"/>
                                    <w:left w:val="none" w:sz="0" w:space="0" w:color="auto"/>
                                    <w:bottom w:val="none" w:sz="0" w:space="0" w:color="auto"/>
                                    <w:right w:val="none" w:sz="0" w:space="0" w:color="auto"/>
                                  </w:divBdr>
                                </w:div>
                                <w:div w:id="135298803">
                                  <w:marLeft w:val="0"/>
                                  <w:marRight w:val="0"/>
                                  <w:marTop w:val="0"/>
                                  <w:marBottom w:val="0"/>
                                  <w:divBdr>
                                    <w:top w:val="none" w:sz="0" w:space="0" w:color="auto"/>
                                    <w:left w:val="none" w:sz="0" w:space="0" w:color="auto"/>
                                    <w:bottom w:val="none" w:sz="0" w:space="0" w:color="auto"/>
                                    <w:right w:val="none" w:sz="0" w:space="0" w:color="auto"/>
                                  </w:divBdr>
                                </w:div>
                                <w:div w:id="1733967652">
                                  <w:marLeft w:val="0"/>
                                  <w:marRight w:val="0"/>
                                  <w:marTop w:val="0"/>
                                  <w:marBottom w:val="0"/>
                                  <w:divBdr>
                                    <w:top w:val="none" w:sz="0" w:space="0" w:color="auto"/>
                                    <w:left w:val="none" w:sz="0" w:space="0" w:color="auto"/>
                                    <w:bottom w:val="none" w:sz="0" w:space="0" w:color="auto"/>
                                    <w:right w:val="none" w:sz="0" w:space="0" w:color="auto"/>
                                  </w:divBdr>
                                </w:div>
                                <w:div w:id="1811628408">
                                  <w:marLeft w:val="0"/>
                                  <w:marRight w:val="0"/>
                                  <w:marTop w:val="0"/>
                                  <w:marBottom w:val="0"/>
                                  <w:divBdr>
                                    <w:top w:val="none" w:sz="0" w:space="0" w:color="auto"/>
                                    <w:left w:val="none" w:sz="0" w:space="0" w:color="auto"/>
                                    <w:bottom w:val="none" w:sz="0" w:space="0" w:color="auto"/>
                                    <w:right w:val="none" w:sz="0" w:space="0" w:color="auto"/>
                                  </w:divBdr>
                                </w:div>
                                <w:div w:id="694158352">
                                  <w:marLeft w:val="0"/>
                                  <w:marRight w:val="0"/>
                                  <w:marTop w:val="0"/>
                                  <w:marBottom w:val="0"/>
                                  <w:divBdr>
                                    <w:top w:val="none" w:sz="0" w:space="0" w:color="auto"/>
                                    <w:left w:val="none" w:sz="0" w:space="0" w:color="auto"/>
                                    <w:bottom w:val="none" w:sz="0" w:space="0" w:color="auto"/>
                                    <w:right w:val="none" w:sz="0" w:space="0" w:color="auto"/>
                                  </w:divBdr>
                                </w:div>
                                <w:div w:id="1647662253">
                                  <w:marLeft w:val="0"/>
                                  <w:marRight w:val="0"/>
                                  <w:marTop w:val="0"/>
                                  <w:marBottom w:val="0"/>
                                  <w:divBdr>
                                    <w:top w:val="none" w:sz="0" w:space="0" w:color="auto"/>
                                    <w:left w:val="none" w:sz="0" w:space="0" w:color="auto"/>
                                    <w:bottom w:val="none" w:sz="0" w:space="0" w:color="auto"/>
                                    <w:right w:val="none" w:sz="0" w:space="0" w:color="auto"/>
                                  </w:divBdr>
                                </w:div>
                                <w:div w:id="444275224">
                                  <w:marLeft w:val="0"/>
                                  <w:marRight w:val="0"/>
                                  <w:marTop w:val="0"/>
                                  <w:marBottom w:val="0"/>
                                  <w:divBdr>
                                    <w:top w:val="none" w:sz="0" w:space="0" w:color="auto"/>
                                    <w:left w:val="none" w:sz="0" w:space="0" w:color="auto"/>
                                    <w:bottom w:val="none" w:sz="0" w:space="0" w:color="auto"/>
                                    <w:right w:val="none" w:sz="0" w:space="0" w:color="auto"/>
                                  </w:divBdr>
                                </w:div>
                                <w:div w:id="219555402">
                                  <w:marLeft w:val="0"/>
                                  <w:marRight w:val="0"/>
                                  <w:marTop w:val="0"/>
                                  <w:marBottom w:val="0"/>
                                  <w:divBdr>
                                    <w:top w:val="none" w:sz="0" w:space="0" w:color="auto"/>
                                    <w:left w:val="none" w:sz="0" w:space="0" w:color="auto"/>
                                    <w:bottom w:val="none" w:sz="0" w:space="0" w:color="auto"/>
                                    <w:right w:val="none" w:sz="0" w:space="0" w:color="auto"/>
                                  </w:divBdr>
                                </w:div>
                                <w:div w:id="2079551438">
                                  <w:marLeft w:val="0"/>
                                  <w:marRight w:val="0"/>
                                  <w:marTop w:val="0"/>
                                  <w:marBottom w:val="0"/>
                                  <w:divBdr>
                                    <w:top w:val="none" w:sz="0" w:space="0" w:color="auto"/>
                                    <w:left w:val="none" w:sz="0" w:space="0" w:color="auto"/>
                                    <w:bottom w:val="none" w:sz="0" w:space="0" w:color="auto"/>
                                    <w:right w:val="none" w:sz="0" w:space="0" w:color="auto"/>
                                  </w:divBdr>
                                </w:div>
                                <w:div w:id="1419987702">
                                  <w:marLeft w:val="0"/>
                                  <w:marRight w:val="0"/>
                                  <w:marTop w:val="0"/>
                                  <w:marBottom w:val="0"/>
                                  <w:divBdr>
                                    <w:top w:val="none" w:sz="0" w:space="0" w:color="auto"/>
                                    <w:left w:val="none" w:sz="0" w:space="0" w:color="auto"/>
                                    <w:bottom w:val="none" w:sz="0" w:space="0" w:color="auto"/>
                                    <w:right w:val="none" w:sz="0" w:space="0" w:color="auto"/>
                                  </w:divBdr>
                                </w:div>
                                <w:div w:id="1463964857">
                                  <w:marLeft w:val="0"/>
                                  <w:marRight w:val="0"/>
                                  <w:marTop w:val="0"/>
                                  <w:marBottom w:val="0"/>
                                  <w:divBdr>
                                    <w:top w:val="none" w:sz="0" w:space="0" w:color="auto"/>
                                    <w:left w:val="none" w:sz="0" w:space="0" w:color="auto"/>
                                    <w:bottom w:val="none" w:sz="0" w:space="0" w:color="auto"/>
                                    <w:right w:val="none" w:sz="0" w:space="0" w:color="auto"/>
                                  </w:divBdr>
                                </w:div>
                                <w:div w:id="1433932246">
                                  <w:marLeft w:val="0"/>
                                  <w:marRight w:val="0"/>
                                  <w:marTop w:val="0"/>
                                  <w:marBottom w:val="0"/>
                                  <w:divBdr>
                                    <w:top w:val="none" w:sz="0" w:space="0" w:color="auto"/>
                                    <w:left w:val="none" w:sz="0" w:space="0" w:color="auto"/>
                                    <w:bottom w:val="none" w:sz="0" w:space="0" w:color="auto"/>
                                    <w:right w:val="none" w:sz="0" w:space="0" w:color="auto"/>
                                  </w:divBdr>
                                </w:div>
                                <w:div w:id="972442125">
                                  <w:marLeft w:val="0"/>
                                  <w:marRight w:val="0"/>
                                  <w:marTop w:val="0"/>
                                  <w:marBottom w:val="0"/>
                                  <w:divBdr>
                                    <w:top w:val="none" w:sz="0" w:space="0" w:color="auto"/>
                                    <w:left w:val="none" w:sz="0" w:space="0" w:color="auto"/>
                                    <w:bottom w:val="none" w:sz="0" w:space="0" w:color="auto"/>
                                    <w:right w:val="none" w:sz="0" w:space="0" w:color="auto"/>
                                  </w:divBdr>
                                </w:div>
                                <w:div w:id="1608462508">
                                  <w:marLeft w:val="0"/>
                                  <w:marRight w:val="0"/>
                                  <w:marTop w:val="0"/>
                                  <w:marBottom w:val="0"/>
                                  <w:divBdr>
                                    <w:top w:val="none" w:sz="0" w:space="0" w:color="auto"/>
                                    <w:left w:val="none" w:sz="0" w:space="0" w:color="auto"/>
                                    <w:bottom w:val="none" w:sz="0" w:space="0" w:color="auto"/>
                                    <w:right w:val="none" w:sz="0" w:space="0" w:color="auto"/>
                                  </w:divBdr>
                                </w:div>
                                <w:div w:id="1517622184">
                                  <w:marLeft w:val="0"/>
                                  <w:marRight w:val="0"/>
                                  <w:marTop w:val="0"/>
                                  <w:marBottom w:val="0"/>
                                  <w:divBdr>
                                    <w:top w:val="none" w:sz="0" w:space="0" w:color="auto"/>
                                    <w:left w:val="none" w:sz="0" w:space="0" w:color="auto"/>
                                    <w:bottom w:val="none" w:sz="0" w:space="0" w:color="auto"/>
                                    <w:right w:val="none" w:sz="0" w:space="0" w:color="auto"/>
                                  </w:divBdr>
                                </w:div>
                                <w:div w:id="320472114">
                                  <w:marLeft w:val="0"/>
                                  <w:marRight w:val="0"/>
                                  <w:marTop w:val="0"/>
                                  <w:marBottom w:val="0"/>
                                  <w:divBdr>
                                    <w:top w:val="none" w:sz="0" w:space="0" w:color="auto"/>
                                    <w:left w:val="none" w:sz="0" w:space="0" w:color="auto"/>
                                    <w:bottom w:val="none" w:sz="0" w:space="0" w:color="auto"/>
                                    <w:right w:val="none" w:sz="0" w:space="0" w:color="auto"/>
                                  </w:divBdr>
                                </w:div>
                                <w:div w:id="222445720">
                                  <w:marLeft w:val="0"/>
                                  <w:marRight w:val="0"/>
                                  <w:marTop w:val="0"/>
                                  <w:marBottom w:val="0"/>
                                  <w:divBdr>
                                    <w:top w:val="none" w:sz="0" w:space="0" w:color="auto"/>
                                    <w:left w:val="none" w:sz="0" w:space="0" w:color="auto"/>
                                    <w:bottom w:val="none" w:sz="0" w:space="0" w:color="auto"/>
                                    <w:right w:val="none" w:sz="0" w:space="0" w:color="auto"/>
                                  </w:divBdr>
                                </w:div>
                                <w:div w:id="810755654">
                                  <w:marLeft w:val="0"/>
                                  <w:marRight w:val="0"/>
                                  <w:marTop w:val="0"/>
                                  <w:marBottom w:val="0"/>
                                  <w:divBdr>
                                    <w:top w:val="none" w:sz="0" w:space="0" w:color="auto"/>
                                    <w:left w:val="none" w:sz="0" w:space="0" w:color="auto"/>
                                    <w:bottom w:val="none" w:sz="0" w:space="0" w:color="auto"/>
                                    <w:right w:val="none" w:sz="0" w:space="0" w:color="auto"/>
                                  </w:divBdr>
                                </w:div>
                                <w:div w:id="1345397045">
                                  <w:marLeft w:val="0"/>
                                  <w:marRight w:val="0"/>
                                  <w:marTop w:val="0"/>
                                  <w:marBottom w:val="0"/>
                                  <w:divBdr>
                                    <w:top w:val="none" w:sz="0" w:space="0" w:color="auto"/>
                                    <w:left w:val="none" w:sz="0" w:space="0" w:color="auto"/>
                                    <w:bottom w:val="none" w:sz="0" w:space="0" w:color="auto"/>
                                    <w:right w:val="none" w:sz="0" w:space="0" w:color="auto"/>
                                  </w:divBdr>
                                </w:div>
                                <w:div w:id="1918324568">
                                  <w:marLeft w:val="0"/>
                                  <w:marRight w:val="0"/>
                                  <w:marTop w:val="0"/>
                                  <w:marBottom w:val="0"/>
                                  <w:divBdr>
                                    <w:top w:val="none" w:sz="0" w:space="0" w:color="auto"/>
                                    <w:left w:val="none" w:sz="0" w:space="0" w:color="auto"/>
                                    <w:bottom w:val="none" w:sz="0" w:space="0" w:color="auto"/>
                                    <w:right w:val="none" w:sz="0" w:space="0" w:color="auto"/>
                                  </w:divBdr>
                                </w:div>
                                <w:div w:id="98063670">
                                  <w:marLeft w:val="0"/>
                                  <w:marRight w:val="0"/>
                                  <w:marTop w:val="0"/>
                                  <w:marBottom w:val="0"/>
                                  <w:divBdr>
                                    <w:top w:val="none" w:sz="0" w:space="0" w:color="auto"/>
                                    <w:left w:val="none" w:sz="0" w:space="0" w:color="auto"/>
                                    <w:bottom w:val="none" w:sz="0" w:space="0" w:color="auto"/>
                                    <w:right w:val="none" w:sz="0" w:space="0" w:color="auto"/>
                                  </w:divBdr>
                                </w:div>
                                <w:div w:id="306320051">
                                  <w:marLeft w:val="0"/>
                                  <w:marRight w:val="0"/>
                                  <w:marTop w:val="0"/>
                                  <w:marBottom w:val="0"/>
                                  <w:divBdr>
                                    <w:top w:val="none" w:sz="0" w:space="0" w:color="auto"/>
                                    <w:left w:val="none" w:sz="0" w:space="0" w:color="auto"/>
                                    <w:bottom w:val="none" w:sz="0" w:space="0" w:color="auto"/>
                                    <w:right w:val="none" w:sz="0" w:space="0" w:color="auto"/>
                                  </w:divBdr>
                                </w:div>
                                <w:div w:id="2022273185">
                                  <w:marLeft w:val="0"/>
                                  <w:marRight w:val="0"/>
                                  <w:marTop w:val="0"/>
                                  <w:marBottom w:val="0"/>
                                  <w:divBdr>
                                    <w:top w:val="none" w:sz="0" w:space="0" w:color="auto"/>
                                    <w:left w:val="none" w:sz="0" w:space="0" w:color="auto"/>
                                    <w:bottom w:val="none" w:sz="0" w:space="0" w:color="auto"/>
                                    <w:right w:val="none" w:sz="0" w:space="0" w:color="auto"/>
                                  </w:divBdr>
                                </w:div>
                                <w:div w:id="139662365">
                                  <w:marLeft w:val="0"/>
                                  <w:marRight w:val="0"/>
                                  <w:marTop w:val="0"/>
                                  <w:marBottom w:val="0"/>
                                  <w:divBdr>
                                    <w:top w:val="none" w:sz="0" w:space="0" w:color="auto"/>
                                    <w:left w:val="none" w:sz="0" w:space="0" w:color="auto"/>
                                    <w:bottom w:val="none" w:sz="0" w:space="0" w:color="auto"/>
                                    <w:right w:val="none" w:sz="0" w:space="0" w:color="auto"/>
                                  </w:divBdr>
                                </w:div>
                                <w:div w:id="464739827">
                                  <w:marLeft w:val="0"/>
                                  <w:marRight w:val="0"/>
                                  <w:marTop w:val="0"/>
                                  <w:marBottom w:val="0"/>
                                  <w:divBdr>
                                    <w:top w:val="none" w:sz="0" w:space="0" w:color="auto"/>
                                    <w:left w:val="none" w:sz="0" w:space="0" w:color="auto"/>
                                    <w:bottom w:val="none" w:sz="0" w:space="0" w:color="auto"/>
                                    <w:right w:val="none" w:sz="0" w:space="0" w:color="auto"/>
                                  </w:divBdr>
                                </w:div>
                                <w:div w:id="1403872131">
                                  <w:marLeft w:val="0"/>
                                  <w:marRight w:val="0"/>
                                  <w:marTop w:val="0"/>
                                  <w:marBottom w:val="0"/>
                                  <w:divBdr>
                                    <w:top w:val="none" w:sz="0" w:space="0" w:color="auto"/>
                                    <w:left w:val="none" w:sz="0" w:space="0" w:color="auto"/>
                                    <w:bottom w:val="none" w:sz="0" w:space="0" w:color="auto"/>
                                    <w:right w:val="none" w:sz="0" w:space="0" w:color="auto"/>
                                  </w:divBdr>
                                </w:div>
                                <w:div w:id="1016420630">
                                  <w:marLeft w:val="0"/>
                                  <w:marRight w:val="0"/>
                                  <w:marTop w:val="0"/>
                                  <w:marBottom w:val="0"/>
                                  <w:divBdr>
                                    <w:top w:val="none" w:sz="0" w:space="0" w:color="auto"/>
                                    <w:left w:val="none" w:sz="0" w:space="0" w:color="auto"/>
                                    <w:bottom w:val="none" w:sz="0" w:space="0" w:color="auto"/>
                                    <w:right w:val="none" w:sz="0" w:space="0" w:color="auto"/>
                                  </w:divBdr>
                                </w:div>
                                <w:div w:id="1064643711">
                                  <w:marLeft w:val="0"/>
                                  <w:marRight w:val="0"/>
                                  <w:marTop w:val="0"/>
                                  <w:marBottom w:val="0"/>
                                  <w:divBdr>
                                    <w:top w:val="none" w:sz="0" w:space="0" w:color="auto"/>
                                    <w:left w:val="none" w:sz="0" w:space="0" w:color="auto"/>
                                    <w:bottom w:val="none" w:sz="0" w:space="0" w:color="auto"/>
                                    <w:right w:val="none" w:sz="0" w:space="0" w:color="auto"/>
                                  </w:divBdr>
                                </w:div>
                                <w:div w:id="369382987">
                                  <w:marLeft w:val="0"/>
                                  <w:marRight w:val="0"/>
                                  <w:marTop w:val="0"/>
                                  <w:marBottom w:val="0"/>
                                  <w:divBdr>
                                    <w:top w:val="none" w:sz="0" w:space="0" w:color="auto"/>
                                    <w:left w:val="none" w:sz="0" w:space="0" w:color="auto"/>
                                    <w:bottom w:val="none" w:sz="0" w:space="0" w:color="auto"/>
                                    <w:right w:val="none" w:sz="0" w:space="0" w:color="auto"/>
                                  </w:divBdr>
                                </w:div>
                                <w:div w:id="222643703">
                                  <w:marLeft w:val="0"/>
                                  <w:marRight w:val="0"/>
                                  <w:marTop w:val="0"/>
                                  <w:marBottom w:val="0"/>
                                  <w:divBdr>
                                    <w:top w:val="none" w:sz="0" w:space="0" w:color="auto"/>
                                    <w:left w:val="none" w:sz="0" w:space="0" w:color="auto"/>
                                    <w:bottom w:val="none" w:sz="0" w:space="0" w:color="auto"/>
                                    <w:right w:val="none" w:sz="0" w:space="0" w:color="auto"/>
                                  </w:divBdr>
                                </w:div>
                                <w:div w:id="837113366">
                                  <w:marLeft w:val="0"/>
                                  <w:marRight w:val="0"/>
                                  <w:marTop w:val="0"/>
                                  <w:marBottom w:val="0"/>
                                  <w:divBdr>
                                    <w:top w:val="none" w:sz="0" w:space="0" w:color="auto"/>
                                    <w:left w:val="none" w:sz="0" w:space="0" w:color="auto"/>
                                    <w:bottom w:val="none" w:sz="0" w:space="0" w:color="auto"/>
                                    <w:right w:val="none" w:sz="0" w:space="0" w:color="auto"/>
                                  </w:divBdr>
                                </w:div>
                                <w:div w:id="735133229">
                                  <w:marLeft w:val="0"/>
                                  <w:marRight w:val="0"/>
                                  <w:marTop w:val="0"/>
                                  <w:marBottom w:val="0"/>
                                  <w:divBdr>
                                    <w:top w:val="none" w:sz="0" w:space="0" w:color="auto"/>
                                    <w:left w:val="none" w:sz="0" w:space="0" w:color="auto"/>
                                    <w:bottom w:val="none" w:sz="0" w:space="0" w:color="auto"/>
                                    <w:right w:val="none" w:sz="0" w:space="0" w:color="auto"/>
                                  </w:divBdr>
                                </w:div>
                                <w:div w:id="1506171227">
                                  <w:marLeft w:val="0"/>
                                  <w:marRight w:val="0"/>
                                  <w:marTop w:val="0"/>
                                  <w:marBottom w:val="0"/>
                                  <w:divBdr>
                                    <w:top w:val="none" w:sz="0" w:space="0" w:color="auto"/>
                                    <w:left w:val="none" w:sz="0" w:space="0" w:color="auto"/>
                                    <w:bottom w:val="none" w:sz="0" w:space="0" w:color="auto"/>
                                    <w:right w:val="none" w:sz="0" w:space="0" w:color="auto"/>
                                  </w:divBdr>
                                </w:div>
                                <w:div w:id="584336956">
                                  <w:marLeft w:val="0"/>
                                  <w:marRight w:val="0"/>
                                  <w:marTop w:val="0"/>
                                  <w:marBottom w:val="0"/>
                                  <w:divBdr>
                                    <w:top w:val="none" w:sz="0" w:space="0" w:color="auto"/>
                                    <w:left w:val="none" w:sz="0" w:space="0" w:color="auto"/>
                                    <w:bottom w:val="none" w:sz="0" w:space="0" w:color="auto"/>
                                    <w:right w:val="none" w:sz="0" w:space="0" w:color="auto"/>
                                  </w:divBdr>
                                </w:div>
                                <w:div w:id="459307901">
                                  <w:marLeft w:val="0"/>
                                  <w:marRight w:val="0"/>
                                  <w:marTop w:val="0"/>
                                  <w:marBottom w:val="0"/>
                                  <w:divBdr>
                                    <w:top w:val="none" w:sz="0" w:space="0" w:color="auto"/>
                                    <w:left w:val="none" w:sz="0" w:space="0" w:color="auto"/>
                                    <w:bottom w:val="none" w:sz="0" w:space="0" w:color="auto"/>
                                    <w:right w:val="none" w:sz="0" w:space="0" w:color="auto"/>
                                  </w:divBdr>
                                </w:div>
                                <w:div w:id="115832732">
                                  <w:marLeft w:val="0"/>
                                  <w:marRight w:val="0"/>
                                  <w:marTop w:val="0"/>
                                  <w:marBottom w:val="0"/>
                                  <w:divBdr>
                                    <w:top w:val="none" w:sz="0" w:space="0" w:color="auto"/>
                                    <w:left w:val="none" w:sz="0" w:space="0" w:color="auto"/>
                                    <w:bottom w:val="none" w:sz="0" w:space="0" w:color="auto"/>
                                    <w:right w:val="none" w:sz="0" w:space="0" w:color="auto"/>
                                  </w:divBdr>
                                </w:div>
                                <w:div w:id="1141340490">
                                  <w:marLeft w:val="0"/>
                                  <w:marRight w:val="0"/>
                                  <w:marTop w:val="0"/>
                                  <w:marBottom w:val="0"/>
                                  <w:divBdr>
                                    <w:top w:val="none" w:sz="0" w:space="0" w:color="auto"/>
                                    <w:left w:val="none" w:sz="0" w:space="0" w:color="auto"/>
                                    <w:bottom w:val="none" w:sz="0" w:space="0" w:color="auto"/>
                                    <w:right w:val="none" w:sz="0" w:space="0" w:color="auto"/>
                                  </w:divBdr>
                                </w:div>
                                <w:div w:id="1079408140">
                                  <w:marLeft w:val="0"/>
                                  <w:marRight w:val="0"/>
                                  <w:marTop w:val="0"/>
                                  <w:marBottom w:val="0"/>
                                  <w:divBdr>
                                    <w:top w:val="none" w:sz="0" w:space="0" w:color="auto"/>
                                    <w:left w:val="none" w:sz="0" w:space="0" w:color="auto"/>
                                    <w:bottom w:val="none" w:sz="0" w:space="0" w:color="auto"/>
                                    <w:right w:val="none" w:sz="0" w:space="0" w:color="auto"/>
                                  </w:divBdr>
                                </w:div>
                                <w:div w:id="1539315011">
                                  <w:marLeft w:val="0"/>
                                  <w:marRight w:val="0"/>
                                  <w:marTop w:val="0"/>
                                  <w:marBottom w:val="0"/>
                                  <w:divBdr>
                                    <w:top w:val="none" w:sz="0" w:space="0" w:color="auto"/>
                                    <w:left w:val="none" w:sz="0" w:space="0" w:color="auto"/>
                                    <w:bottom w:val="none" w:sz="0" w:space="0" w:color="auto"/>
                                    <w:right w:val="none" w:sz="0" w:space="0" w:color="auto"/>
                                  </w:divBdr>
                                </w:div>
                                <w:div w:id="1236164642">
                                  <w:marLeft w:val="0"/>
                                  <w:marRight w:val="0"/>
                                  <w:marTop w:val="0"/>
                                  <w:marBottom w:val="0"/>
                                  <w:divBdr>
                                    <w:top w:val="none" w:sz="0" w:space="0" w:color="auto"/>
                                    <w:left w:val="none" w:sz="0" w:space="0" w:color="auto"/>
                                    <w:bottom w:val="none" w:sz="0" w:space="0" w:color="auto"/>
                                    <w:right w:val="none" w:sz="0" w:space="0" w:color="auto"/>
                                  </w:divBdr>
                                </w:div>
                                <w:div w:id="281115780">
                                  <w:marLeft w:val="0"/>
                                  <w:marRight w:val="0"/>
                                  <w:marTop w:val="0"/>
                                  <w:marBottom w:val="0"/>
                                  <w:divBdr>
                                    <w:top w:val="none" w:sz="0" w:space="0" w:color="auto"/>
                                    <w:left w:val="none" w:sz="0" w:space="0" w:color="auto"/>
                                    <w:bottom w:val="none" w:sz="0" w:space="0" w:color="auto"/>
                                    <w:right w:val="none" w:sz="0" w:space="0" w:color="auto"/>
                                  </w:divBdr>
                                </w:div>
                                <w:div w:id="57361315">
                                  <w:marLeft w:val="0"/>
                                  <w:marRight w:val="0"/>
                                  <w:marTop w:val="0"/>
                                  <w:marBottom w:val="0"/>
                                  <w:divBdr>
                                    <w:top w:val="none" w:sz="0" w:space="0" w:color="auto"/>
                                    <w:left w:val="none" w:sz="0" w:space="0" w:color="auto"/>
                                    <w:bottom w:val="none" w:sz="0" w:space="0" w:color="auto"/>
                                    <w:right w:val="none" w:sz="0" w:space="0" w:color="auto"/>
                                  </w:divBdr>
                                </w:div>
                                <w:div w:id="1787966496">
                                  <w:marLeft w:val="0"/>
                                  <w:marRight w:val="0"/>
                                  <w:marTop w:val="0"/>
                                  <w:marBottom w:val="0"/>
                                  <w:divBdr>
                                    <w:top w:val="none" w:sz="0" w:space="0" w:color="auto"/>
                                    <w:left w:val="none" w:sz="0" w:space="0" w:color="auto"/>
                                    <w:bottom w:val="none" w:sz="0" w:space="0" w:color="auto"/>
                                    <w:right w:val="none" w:sz="0" w:space="0" w:color="auto"/>
                                  </w:divBdr>
                                </w:div>
                                <w:div w:id="1108891204">
                                  <w:marLeft w:val="0"/>
                                  <w:marRight w:val="0"/>
                                  <w:marTop w:val="0"/>
                                  <w:marBottom w:val="0"/>
                                  <w:divBdr>
                                    <w:top w:val="none" w:sz="0" w:space="0" w:color="auto"/>
                                    <w:left w:val="none" w:sz="0" w:space="0" w:color="auto"/>
                                    <w:bottom w:val="none" w:sz="0" w:space="0" w:color="auto"/>
                                    <w:right w:val="none" w:sz="0" w:space="0" w:color="auto"/>
                                  </w:divBdr>
                                </w:div>
                                <w:div w:id="277951889">
                                  <w:marLeft w:val="0"/>
                                  <w:marRight w:val="0"/>
                                  <w:marTop w:val="0"/>
                                  <w:marBottom w:val="0"/>
                                  <w:divBdr>
                                    <w:top w:val="none" w:sz="0" w:space="0" w:color="auto"/>
                                    <w:left w:val="none" w:sz="0" w:space="0" w:color="auto"/>
                                    <w:bottom w:val="none" w:sz="0" w:space="0" w:color="auto"/>
                                    <w:right w:val="none" w:sz="0" w:space="0" w:color="auto"/>
                                  </w:divBdr>
                                </w:div>
                                <w:div w:id="310067091">
                                  <w:marLeft w:val="0"/>
                                  <w:marRight w:val="0"/>
                                  <w:marTop w:val="0"/>
                                  <w:marBottom w:val="0"/>
                                  <w:divBdr>
                                    <w:top w:val="none" w:sz="0" w:space="0" w:color="auto"/>
                                    <w:left w:val="none" w:sz="0" w:space="0" w:color="auto"/>
                                    <w:bottom w:val="none" w:sz="0" w:space="0" w:color="auto"/>
                                    <w:right w:val="none" w:sz="0" w:space="0" w:color="auto"/>
                                  </w:divBdr>
                                </w:div>
                                <w:div w:id="2028094536">
                                  <w:marLeft w:val="0"/>
                                  <w:marRight w:val="0"/>
                                  <w:marTop w:val="0"/>
                                  <w:marBottom w:val="0"/>
                                  <w:divBdr>
                                    <w:top w:val="none" w:sz="0" w:space="0" w:color="auto"/>
                                    <w:left w:val="none" w:sz="0" w:space="0" w:color="auto"/>
                                    <w:bottom w:val="none" w:sz="0" w:space="0" w:color="auto"/>
                                    <w:right w:val="none" w:sz="0" w:space="0" w:color="auto"/>
                                  </w:divBdr>
                                </w:div>
                                <w:div w:id="545484575">
                                  <w:marLeft w:val="0"/>
                                  <w:marRight w:val="0"/>
                                  <w:marTop w:val="0"/>
                                  <w:marBottom w:val="0"/>
                                  <w:divBdr>
                                    <w:top w:val="none" w:sz="0" w:space="0" w:color="auto"/>
                                    <w:left w:val="none" w:sz="0" w:space="0" w:color="auto"/>
                                    <w:bottom w:val="none" w:sz="0" w:space="0" w:color="auto"/>
                                    <w:right w:val="none" w:sz="0" w:space="0" w:color="auto"/>
                                  </w:divBdr>
                                </w:div>
                                <w:div w:id="594366730">
                                  <w:marLeft w:val="0"/>
                                  <w:marRight w:val="0"/>
                                  <w:marTop w:val="0"/>
                                  <w:marBottom w:val="0"/>
                                  <w:divBdr>
                                    <w:top w:val="none" w:sz="0" w:space="0" w:color="auto"/>
                                    <w:left w:val="none" w:sz="0" w:space="0" w:color="auto"/>
                                    <w:bottom w:val="none" w:sz="0" w:space="0" w:color="auto"/>
                                    <w:right w:val="none" w:sz="0" w:space="0" w:color="auto"/>
                                  </w:divBdr>
                                </w:div>
                                <w:div w:id="141967993">
                                  <w:marLeft w:val="0"/>
                                  <w:marRight w:val="0"/>
                                  <w:marTop w:val="0"/>
                                  <w:marBottom w:val="0"/>
                                  <w:divBdr>
                                    <w:top w:val="none" w:sz="0" w:space="0" w:color="auto"/>
                                    <w:left w:val="none" w:sz="0" w:space="0" w:color="auto"/>
                                    <w:bottom w:val="none" w:sz="0" w:space="0" w:color="auto"/>
                                    <w:right w:val="none" w:sz="0" w:space="0" w:color="auto"/>
                                  </w:divBdr>
                                </w:div>
                                <w:div w:id="613947823">
                                  <w:marLeft w:val="0"/>
                                  <w:marRight w:val="0"/>
                                  <w:marTop w:val="0"/>
                                  <w:marBottom w:val="0"/>
                                  <w:divBdr>
                                    <w:top w:val="none" w:sz="0" w:space="0" w:color="auto"/>
                                    <w:left w:val="none" w:sz="0" w:space="0" w:color="auto"/>
                                    <w:bottom w:val="none" w:sz="0" w:space="0" w:color="auto"/>
                                    <w:right w:val="none" w:sz="0" w:space="0" w:color="auto"/>
                                  </w:divBdr>
                                </w:div>
                                <w:div w:id="1280721623">
                                  <w:marLeft w:val="0"/>
                                  <w:marRight w:val="0"/>
                                  <w:marTop w:val="0"/>
                                  <w:marBottom w:val="0"/>
                                  <w:divBdr>
                                    <w:top w:val="none" w:sz="0" w:space="0" w:color="auto"/>
                                    <w:left w:val="none" w:sz="0" w:space="0" w:color="auto"/>
                                    <w:bottom w:val="none" w:sz="0" w:space="0" w:color="auto"/>
                                    <w:right w:val="none" w:sz="0" w:space="0" w:color="auto"/>
                                  </w:divBdr>
                                </w:div>
                                <w:div w:id="1247181196">
                                  <w:marLeft w:val="0"/>
                                  <w:marRight w:val="0"/>
                                  <w:marTop w:val="0"/>
                                  <w:marBottom w:val="0"/>
                                  <w:divBdr>
                                    <w:top w:val="none" w:sz="0" w:space="0" w:color="auto"/>
                                    <w:left w:val="none" w:sz="0" w:space="0" w:color="auto"/>
                                    <w:bottom w:val="none" w:sz="0" w:space="0" w:color="auto"/>
                                    <w:right w:val="none" w:sz="0" w:space="0" w:color="auto"/>
                                  </w:divBdr>
                                </w:div>
                                <w:div w:id="196087262">
                                  <w:marLeft w:val="0"/>
                                  <w:marRight w:val="0"/>
                                  <w:marTop w:val="0"/>
                                  <w:marBottom w:val="0"/>
                                  <w:divBdr>
                                    <w:top w:val="none" w:sz="0" w:space="0" w:color="auto"/>
                                    <w:left w:val="none" w:sz="0" w:space="0" w:color="auto"/>
                                    <w:bottom w:val="none" w:sz="0" w:space="0" w:color="auto"/>
                                    <w:right w:val="none" w:sz="0" w:space="0" w:color="auto"/>
                                  </w:divBdr>
                                </w:div>
                                <w:div w:id="9643674">
                                  <w:marLeft w:val="0"/>
                                  <w:marRight w:val="0"/>
                                  <w:marTop w:val="0"/>
                                  <w:marBottom w:val="0"/>
                                  <w:divBdr>
                                    <w:top w:val="none" w:sz="0" w:space="0" w:color="auto"/>
                                    <w:left w:val="none" w:sz="0" w:space="0" w:color="auto"/>
                                    <w:bottom w:val="none" w:sz="0" w:space="0" w:color="auto"/>
                                    <w:right w:val="none" w:sz="0" w:space="0" w:color="auto"/>
                                  </w:divBdr>
                                </w:div>
                                <w:div w:id="1967201032">
                                  <w:marLeft w:val="0"/>
                                  <w:marRight w:val="0"/>
                                  <w:marTop w:val="0"/>
                                  <w:marBottom w:val="0"/>
                                  <w:divBdr>
                                    <w:top w:val="none" w:sz="0" w:space="0" w:color="auto"/>
                                    <w:left w:val="none" w:sz="0" w:space="0" w:color="auto"/>
                                    <w:bottom w:val="none" w:sz="0" w:space="0" w:color="auto"/>
                                    <w:right w:val="none" w:sz="0" w:space="0" w:color="auto"/>
                                  </w:divBdr>
                                </w:div>
                                <w:div w:id="495190741">
                                  <w:marLeft w:val="0"/>
                                  <w:marRight w:val="0"/>
                                  <w:marTop w:val="0"/>
                                  <w:marBottom w:val="0"/>
                                  <w:divBdr>
                                    <w:top w:val="none" w:sz="0" w:space="0" w:color="auto"/>
                                    <w:left w:val="none" w:sz="0" w:space="0" w:color="auto"/>
                                    <w:bottom w:val="none" w:sz="0" w:space="0" w:color="auto"/>
                                    <w:right w:val="none" w:sz="0" w:space="0" w:color="auto"/>
                                  </w:divBdr>
                                </w:div>
                                <w:div w:id="610170481">
                                  <w:marLeft w:val="0"/>
                                  <w:marRight w:val="0"/>
                                  <w:marTop w:val="0"/>
                                  <w:marBottom w:val="0"/>
                                  <w:divBdr>
                                    <w:top w:val="none" w:sz="0" w:space="0" w:color="auto"/>
                                    <w:left w:val="none" w:sz="0" w:space="0" w:color="auto"/>
                                    <w:bottom w:val="none" w:sz="0" w:space="0" w:color="auto"/>
                                    <w:right w:val="none" w:sz="0" w:space="0" w:color="auto"/>
                                  </w:divBdr>
                                </w:div>
                                <w:div w:id="1873763075">
                                  <w:marLeft w:val="0"/>
                                  <w:marRight w:val="0"/>
                                  <w:marTop w:val="0"/>
                                  <w:marBottom w:val="0"/>
                                  <w:divBdr>
                                    <w:top w:val="none" w:sz="0" w:space="0" w:color="auto"/>
                                    <w:left w:val="none" w:sz="0" w:space="0" w:color="auto"/>
                                    <w:bottom w:val="none" w:sz="0" w:space="0" w:color="auto"/>
                                    <w:right w:val="none" w:sz="0" w:space="0" w:color="auto"/>
                                  </w:divBdr>
                                </w:div>
                                <w:div w:id="340594947">
                                  <w:marLeft w:val="0"/>
                                  <w:marRight w:val="0"/>
                                  <w:marTop w:val="0"/>
                                  <w:marBottom w:val="0"/>
                                  <w:divBdr>
                                    <w:top w:val="none" w:sz="0" w:space="0" w:color="auto"/>
                                    <w:left w:val="none" w:sz="0" w:space="0" w:color="auto"/>
                                    <w:bottom w:val="none" w:sz="0" w:space="0" w:color="auto"/>
                                    <w:right w:val="none" w:sz="0" w:space="0" w:color="auto"/>
                                  </w:divBdr>
                                </w:div>
                                <w:div w:id="825629028">
                                  <w:marLeft w:val="0"/>
                                  <w:marRight w:val="0"/>
                                  <w:marTop w:val="0"/>
                                  <w:marBottom w:val="0"/>
                                  <w:divBdr>
                                    <w:top w:val="none" w:sz="0" w:space="0" w:color="auto"/>
                                    <w:left w:val="none" w:sz="0" w:space="0" w:color="auto"/>
                                    <w:bottom w:val="none" w:sz="0" w:space="0" w:color="auto"/>
                                    <w:right w:val="none" w:sz="0" w:space="0" w:color="auto"/>
                                  </w:divBdr>
                                </w:div>
                                <w:div w:id="542254462">
                                  <w:marLeft w:val="0"/>
                                  <w:marRight w:val="0"/>
                                  <w:marTop w:val="0"/>
                                  <w:marBottom w:val="0"/>
                                  <w:divBdr>
                                    <w:top w:val="none" w:sz="0" w:space="0" w:color="auto"/>
                                    <w:left w:val="none" w:sz="0" w:space="0" w:color="auto"/>
                                    <w:bottom w:val="none" w:sz="0" w:space="0" w:color="auto"/>
                                    <w:right w:val="none" w:sz="0" w:space="0" w:color="auto"/>
                                  </w:divBdr>
                                </w:div>
                                <w:div w:id="1708218275">
                                  <w:marLeft w:val="0"/>
                                  <w:marRight w:val="0"/>
                                  <w:marTop w:val="0"/>
                                  <w:marBottom w:val="0"/>
                                  <w:divBdr>
                                    <w:top w:val="none" w:sz="0" w:space="0" w:color="auto"/>
                                    <w:left w:val="none" w:sz="0" w:space="0" w:color="auto"/>
                                    <w:bottom w:val="none" w:sz="0" w:space="0" w:color="auto"/>
                                    <w:right w:val="none" w:sz="0" w:space="0" w:color="auto"/>
                                  </w:divBdr>
                                </w:div>
                                <w:div w:id="951401790">
                                  <w:marLeft w:val="0"/>
                                  <w:marRight w:val="0"/>
                                  <w:marTop w:val="0"/>
                                  <w:marBottom w:val="0"/>
                                  <w:divBdr>
                                    <w:top w:val="none" w:sz="0" w:space="0" w:color="auto"/>
                                    <w:left w:val="none" w:sz="0" w:space="0" w:color="auto"/>
                                    <w:bottom w:val="none" w:sz="0" w:space="0" w:color="auto"/>
                                    <w:right w:val="none" w:sz="0" w:space="0" w:color="auto"/>
                                  </w:divBdr>
                                </w:div>
                                <w:div w:id="61295748">
                                  <w:marLeft w:val="0"/>
                                  <w:marRight w:val="0"/>
                                  <w:marTop w:val="0"/>
                                  <w:marBottom w:val="0"/>
                                  <w:divBdr>
                                    <w:top w:val="none" w:sz="0" w:space="0" w:color="auto"/>
                                    <w:left w:val="none" w:sz="0" w:space="0" w:color="auto"/>
                                    <w:bottom w:val="none" w:sz="0" w:space="0" w:color="auto"/>
                                    <w:right w:val="none" w:sz="0" w:space="0" w:color="auto"/>
                                  </w:divBdr>
                                </w:div>
                                <w:div w:id="211776091">
                                  <w:marLeft w:val="0"/>
                                  <w:marRight w:val="0"/>
                                  <w:marTop w:val="0"/>
                                  <w:marBottom w:val="0"/>
                                  <w:divBdr>
                                    <w:top w:val="none" w:sz="0" w:space="0" w:color="auto"/>
                                    <w:left w:val="none" w:sz="0" w:space="0" w:color="auto"/>
                                    <w:bottom w:val="none" w:sz="0" w:space="0" w:color="auto"/>
                                    <w:right w:val="none" w:sz="0" w:space="0" w:color="auto"/>
                                  </w:divBdr>
                                </w:div>
                                <w:div w:id="1003775510">
                                  <w:marLeft w:val="0"/>
                                  <w:marRight w:val="0"/>
                                  <w:marTop w:val="0"/>
                                  <w:marBottom w:val="0"/>
                                  <w:divBdr>
                                    <w:top w:val="none" w:sz="0" w:space="0" w:color="auto"/>
                                    <w:left w:val="none" w:sz="0" w:space="0" w:color="auto"/>
                                    <w:bottom w:val="none" w:sz="0" w:space="0" w:color="auto"/>
                                    <w:right w:val="none" w:sz="0" w:space="0" w:color="auto"/>
                                  </w:divBdr>
                                </w:div>
                                <w:div w:id="1965648353">
                                  <w:marLeft w:val="0"/>
                                  <w:marRight w:val="0"/>
                                  <w:marTop w:val="0"/>
                                  <w:marBottom w:val="0"/>
                                  <w:divBdr>
                                    <w:top w:val="none" w:sz="0" w:space="0" w:color="auto"/>
                                    <w:left w:val="none" w:sz="0" w:space="0" w:color="auto"/>
                                    <w:bottom w:val="none" w:sz="0" w:space="0" w:color="auto"/>
                                    <w:right w:val="none" w:sz="0" w:space="0" w:color="auto"/>
                                  </w:divBdr>
                                </w:div>
                                <w:div w:id="97993197">
                                  <w:marLeft w:val="0"/>
                                  <w:marRight w:val="0"/>
                                  <w:marTop w:val="0"/>
                                  <w:marBottom w:val="0"/>
                                  <w:divBdr>
                                    <w:top w:val="none" w:sz="0" w:space="0" w:color="auto"/>
                                    <w:left w:val="none" w:sz="0" w:space="0" w:color="auto"/>
                                    <w:bottom w:val="none" w:sz="0" w:space="0" w:color="auto"/>
                                    <w:right w:val="none" w:sz="0" w:space="0" w:color="auto"/>
                                  </w:divBdr>
                                </w:div>
                                <w:div w:id="924413504">
                                  <w:marLeft w:val="0"/>
                                  <w:marRight w:val="0"/>
                                  <w:marTop w:val="0"/>
                                  <w:marBottom w:val="0"/>
                                  <w:divBdr>
                                    <w:top w:val="none" w:sz="0" w:space="0" w:color="auto"/>
                                    <w:left w:val="none" w:sz="0" w:space="0" w:color="auto"/>
                                    <w:bottom w:val="none" w:sz="0" w:space="0" w:color="auto"/>
                                    <w:right w:val="none" w:sz="0" w:space="0" w:color="auto"/>
                                  </w:divBdr>
                                </w:div>
                                <w:div w:id="640577936">
                                  <w:marLeft w:val="0"/>
                                  <w:marRight w:val="0"/>
                                  <w:marTop w:val="0"/>
                                  <w:marBottom w:val="0"/>
                                  <w:divBdr>
                                    <w:top w:val="none" w:sz="0" w:space="0" w:color="auto"/>
                                    <w:left w:val="none" w:sz="0" w:space="0" w:color="auto"/>
                                    <w:bottom w:val="none" w:sz="0" w:space="0" w:color="auto"/>
                                    <w:right w:val="none" w:sz="0" w:space="0" w:color="auto"/>
                                  </w:divBdr>
                                </w:div>
                                <w:div w:id="1474643368">
                                  <w:marLeft w:val="0"/>
                                  <w:marRight w:val="0"/>
                                  <w:marTop w:val="0"/>
                                  <w:marBottom w:val="0"/>
                                  <w:divBdr>
                                    <w:top w:val="none" w:sz="0" w:space="0" w:color="auto"/>
                                    <w:left w:val="none" w:sz="0" w:space="0" w:color="auto"/>
                                    <w:bottom w:val="none" w:sz="0" w:space="0" w:color="auto"/>
                                    <w:right w:val="none" w:sz="0" w:space="0" w:color="auto"/>
                                  </w:divBdr>
                                </w:div>
                                <w:div w:id="1247032104">
                                  <w:marLeft w:val="0"/>
                                  <w:marRight w:val="0"/>
                                  <w:marTop w:val="0"/>
                                  <w:marBottom w:val="0"/>
                                  <w:divBdr>
                                    <w:top w:val="none" w:sz="0" w:space="0" w:color="auto"/>
                                    <w:left w:val="none" w:sz="0" w:space="0" w:color="auto"/>
                                    <w:bottom w:val="none" w:sz="0" w:space="0" w:color="auto"/>
                                    <w:right w:val="none" w:sz="0" w:space="0" w:color="auto"/>
                                  </w:divBdr>
                                </w:div>
                                <w:div w:id="161092003">
                                  <w:marLeft w:val="0"/>
                                  <w:marRight w:val="0"/>
                                  <w:marTop w:val="0"/>
                                  <w:marBottom w:val="0"/>
                                  <w:divBdr>
                                    <w:top w:val="none" w:sz="0" w:space="0" w:color="auto"/>
                                    <w:left w:val="none" w:sz="0" w:space="0" w:color="auto"/>
                                    <w:bottom w:val="none" w:sz="0" w:space="0" w:color="auto"/>
                                    <w:right w:val="none" w:sz="0" w:space="0" w:color="auto"/>
                                  </w:divBdr>
                                </w:div>
                                <w:div w:id="368998682">
                                  <w:marLeft w:val="0"/>
                                  <w:marRight w:val="0"/>
                                  <w:marTop w:val="0"/>
                                  <w:marBottom w:val="0"/>
                                  <w:divBdr>
                                    <w:top w:val="none" w:sz="0" w:space="0" w:color="auto"/>
                                    <w:left w:val="none" w:sz="0" w:space="0" w:color="auto"/>
                                    <w:bottom w:val="none" w:sz="0" w:space="0" w:color="auto"/>
                                    <w:right w:val="none" w:sz="0" w:space="0" w:color="auto"/>
                                  </w:divBdr>
                                </w:div>
                                <w:div w:id="172453382">
                                  <w:marLeft w:val="0"/>
                                  <w:marRight w:val="0"/>
                                  <w:marTop w:val="0"/>
                                  <w:marBottom w:val="0"/>
                                  <w:divBdr>
                                    <w:top w:val="none" w:sz="0" w:space="0" w:color="auto"/>
                                    <w:left w:val="none" w:sz="0" w:space="0" w:color="auto"/>
                                    <w:bottom w:val="none" w:sz="0" w:space="0" w:color="auto"/>
                                    <w:right w:val="none" w:sz="0" w:space="0" w:color="auto"/>
                                  </w:divBdr>
                                </w:div>
                                <w:div w:id="2064521751">
                                  <w:marLeft w:val="0"/>
                                  <w:marRight w:val="0"/>
                                  <w:marTop w:val="0"/>
                                  <w:marBottom w:val="0"/>
                                  <w:divBdr>
                                    <w:top w:val="none" w:sz="0" w:space="0" w:color="auto"/>
                                    <w:left w:val="none" w:sz="0" w:space="0" w:color="auto"/>
                                    <w:bottom w:val="none" w:sz="0" w:space="0" w:color="auto"/>
                                    <w:right w:val="none" w:sz="0" w:space="0" w:color="auto"/>
                                  </w:divBdr>
                                </w:div>
                                <w:div w:id="1826431301">
                                  <w:marLeft w:val="0"/>
                                  <w:marRight w:val="0"/>
                                  <w:marTop w:val="0"/>
                                  <w:marBottom w:val="0"/>
                                  <w:divBdr>
                                    <w:top w:val="none" w:sz="0" w:space="0" w:color="auto"/>
                                    <w:left w:val="none" w:sz="0" w:space="0" w:color="auto"/>
                                    <w:bottom w:val="none" w:sz="0" w:space="0" w:color="auto"/>
                                    <w:right w:val="none" w:sz="0" w:space="0" w:color="auto"/>
                                  </w:divBdr>
                                </w:div>
                                <w:div w:id="1501238802">
                                  <w:marLeft w:val="0"/>
                                  <w:marRight w:val="0"/>
                                  <w:marTop w:val="0"/>
                                  <w:marBottom w:val="0"/>
                                  <w:divBdr>
                                    <w:top w:val="none" w:sz="0" w:space="0" w:color="auto"/>
                                    <w:left w:val="none" w:sz="0" w:space="0" w:color="auto"/>
                                    <w:bottom w:val="none" w:sz="0" w:space="0" w:color="auto"/>
                                    <w:right w:val="none" w:sz="0" w:space="0" w:color="auto"/>
                                  </w:divBdr>
                                </w:div>
                                <w:div w:id="889341856">
                                  <w:marLeft w:val="0"/>
                                  <w:marRight w:val="0"/>
                                  <w:marTop w:val="0"/>
                                  <w:marBottom w:val="0"/>
                                  <w:divBdr>
                                    <w:top w:val="none" w:sz="0" w:space="0" w:color="auto"/>
                                    <w:left w:val="none" w:sz="0" w:space="0" w:color="auto"/>
                                    <w:bottom w:val="none" w:sz="0" w:space="0" w:color="auto"/>
                                    <w:right w:val="none" w:sz="0" w:space="0" w:color="auto"/>
                                  </w:divBdr>
                                </w:div>
                                <w:div w:id="1583904942">
                                  <w:marLeft w:val="0"/>
                                  <w:marRight w:val="0"/>
                                  <w:marTop w:val="0"/>
                                  <w:marBottom w:val="0"/>
                                  <w:divBdr>
                                    <w:top w:val="none" w:sz="0" w:space="0" w:color="auto"/>
                                    <w:left w:val="none" w:sz="0" w:space="0" w:color="auto"/>
                                    <w:bottom w:val="none" w:sz="0" w:space="0" w:color="auto"/>
                                    <w:right w:val="none" w:sz="0" w:space="0" w:color="auto"/>
                                  </w:divBdr>
                                </w:div>
                                <w:div w:id="1478570618">
                                  <w:marLeft w:val="0"/>
                                  <w:marRight w:val="0"/>
                                  <w:marTop w:val="0"/>
                                  <w:marBottom w:val="0"/>
                                  <w:divBdr>
                                    <w:top w:val="none" w:sz="0" w:space="0" w:color="auto"/>
                                    <w:left w:val="none" w:sz="0" w:space="0" w:color="auto"/>
                                    <w:bottom w:val="none" w:sz="0" w:space="0" w:color="auto"/>
                                    <w:right w:val="none" w:sz="0" w:space="0" w:color="auto"/>
                                  </w:divBdr>
                                </w:div>
                                <w:div w:id="299188783">
                                  <w:marLeft w:val="0"/>
                                  <w:marRight w:val="0"/>
                                  <w:marTop w:val="0"/>
                                  <w:marBottom w:val="0"/>
                                  <w:divBdr>
                                    <w:top w:val="none" w:sz="0" w:space="0" w:color="auto"/>
                                    <w:left w:val="none" w:sz="0" w:space="0" w:color="auto"/>
                                    <w:bottom w:val="none" w:sz="0" w:space="0" w:color="auto"/>
                                    <w:right w:val="none" w:sz="0" w:space="0" w:color="auto"/>
                                  </w:divBdr>
                                </w:div>
                                <w:div w:id="691760953">
                                  <w:marLeft w:val="0"/>
                                  <w:marRight w:val="0"/>
                                  <w:marTop w:val="0"/>
                                  <w:marBottom w:val="0"/>
                                  <w:divBdr>
                                    <w:top w:val="none" w:sz="0" w:space="0" w:color="auto"/>
                                    <w:left w:val="none" w:sz="0" w:space="0" w:color="auto"/>
                                    <w:bottom w:val="none" w:sz="0" w:space="0" w:color="auto"/>
                                    <w:right w:val="none" w:sz="0" w:space="0" w:color="auto"/>
                                  </w:divBdr>
                                </w:div>
                                <w:div w:id="119688075">
                                  <w:marLeft w:val="0"/>
                                  <w:marRight w:val="0"/>
                                  <w:marTop w:val="0"/>
                                  <w:marBottom w:val="0"/>
                                  <w:divBdr>
                                    <w:top w:val="none" w:sz="0" w:space="0" w:color="auto"/>
                                    <w:left w:val="none" w:sz="0" w:space="0" w:color="auto"/>
                                    <w:bottom w:val="none" w:sz="0" w:space="0" w:color="auto"/>
                                    <w:right w:val="none" w:sz="0" w:space="0" w:color="auto"/>
                                  </w:divBdr>
                                </w:div>
                                <w:div w:id="931398367">
                                  <w:marLeft w:val="0"/>
                                  <w:marRight w:val="0"/>
                                  <w:marTop w:val="0"/>
                                  <w:marBottom w:val="0"/>
                                  <w:divBdr>
                                    <w:top w:val="none" w:sz="0" w:space="0" w:color="auto"/>
                                    <w:left w:val="none" w:sz="0" w:space="0" w:color="auto"/>
                                    <w:bottom w:val="none" w:sz="0" w:space="0" w:color="auto"/>
                                    <w:right w:val="none" w:sz="0" w:space="0" w:color="auto"/>
                                  </w:divBdr>
                                </w:div>
                                <w:div w:id="877817133">
                                  <w:marLeft w:val="0"/>
                                  <w:marRight w:val="0"/>
                                  <w:marTop w:val="0"/>
                                  <w:marBottom w:val="0"/>
                                  <w:divBdr>
                                    <w:top w:val="none" w:sz="0" w:space="0" w:color="auto"/>
                                    <w:left w:val="none" w:sz="0" w:space="0" w:color="auto"/>
                                    <w:bottom w:val="none" w:sz="0" w:space="0" w:color="auto"/>
                                    <w:right w:val="none" w:sz="0" w:space="0" w:color="auto"/>
                                  </w:divBdr>
                                </w:div>
                                <w:div w:id="219024290">
                                  <w:marLeft w:val="0"/>
                                  <w:marRight w:val="0"/>
                                  <w:marTop w:val="0"/>
                                  <w:marBottom w:val="0"/>
                                  <w:divBdr>
                                    <w:top w:val="none" w:sz="0" w:space="0" w:color="auto"/>
                                    <w:left w:val="none" w:sz="0" w:space="0" w:color="auto"/>
                                    <w:bottom w:val="none" w:sz="0" w:space="0" w:color="auto"/>
                                    <w:right w:val="none" w:sz="0" w:space="0" w:color="auto"/>
                                  </w:divBdr>
                                </w:div>
                                <w:div w:id="1496415279">
                                  <w:marLeft w:val="0"/>
                                  <w:marRight w:val="0"/>
                                  <w:marTop w:val="0"/>
                                  <w:marBottom w:val="0"/>
                                  <w:divBdr>
                                    <w:top w:val="none" w:sz="0" w:space="0" w:color="auto"/>
                                    <w:left w:val="none" w:sz="0" w:space="0" w:color="auto"/>
                                    <w:bottom w:val="none" w:sz="0" w:space="0" w:color="auto"/>
                                    <w:right w:val="none" w:sz="0" w:space="0" w:color="auto"/>
                                  </w:divBdr>
                                </w:div>
                                <w:div w:id="1000621303">
                                  <w:marLeft w:val="0"/>
                                  <w:marRight w:val="0"/>
                                  <w:marTop w:val="0"/>
                                  <w:marBottom w:val="0"/>
                                  <w:divBdr>
                                    <w:top w:val="none" w:sz="0" w:space="0" w:color="auto"/>
                                    <w:left w:val="none" w:sz="0" w:space="0" w:color="auto"/>
                                    <w:bottom w:val="none" w:sz="0" w:space="0" w:color="auto"/>
                                    <w:right w:val="none" w:sz="0" w:space="0" w:color="auto"/>
                                  </w:divBdr>
                                </w:div>
                                <w:div w:id="1352804611">
                                  <w:marLeft w:val="0"/>
                                  <w:marRight w:val="0"/>
                                  <w:marTop w:val="0"/>
                                  <w:marBottom w:val="0"/>
                                  <w:divBdr>
                                    <w:top w:val="none" w:sz="0" w:space="0" w:color="auto"/>
                                    <w:left w:val="none" w:sz="0" w:space="0" w:color="auto"/>
                                    <w:bottom w:val="none" w:sz="0" w:space="0" w:color="auto"/>
                                    <w:right w:val="none" w:sz="0" w:space="0" w:color="auto"/>
                                  </w:divBdr>
                                </w:div>
                                <w:div w:id="1645890530">
                                  <w:marLeft w:val="0"/>
                                  <w:marRight w:val="0"/>
                                  <w:marTop w:val="0"/>
                                  <w:marBottom w:val="0"/>
                                  <w:divBdr>
                                    <w:top w:val="none" w:sz="0" w:space="0" w:color="auto"/>
                                    <w:left w:val="none" w:sz="0" w:space="0" w:color="auto"/>
                                    <w:bottom w:val="none" w:sz="0" w:space="0" w:color="auto"/>
                                    <w:right w:val="none" w:sz="0" w:space="0" w:color="auto"/>
                                  </w:divBdr>
                                </w:div>
                                <w:div w:id="979070225">
                                  <w:marLeft w:val="0"/>
                                  <w:marRight w:val="0"/>
                                  <w:marTop w:val="0"/>
                                  <w:marBottom w:val="0"/>
                                  <w:divBdr>
                                    <w:top w:val="none" w:sz="0" w:space="0" w:color="auto"/>
                                    <w:left w:val="none" w:sz="0" w:space="0" w:color="auto"/>
                                    <w:bottom w:val="none" w:sz="0" w:space="0" w:color="auto"/>
                                    <w:right w:val="none" w:sz="0" w:space="0" w:color="auto"/>
                                  </w:divBdr>
                                </w:div>
                                <w:div w:id="1382360118">
                                  <w:marLeft w:val="0"/>
                                  <w:marRight w:val="0"/>
                                  <w:marTop w:val="0"/>
                                  <w:marBottom w:val="0"/>
                                  <w:divBdr>
                                    <w:top w:val="none" w:sz="0" w:space="0" w:color="auto"/>
                                    <w:left w:val="none" w:sz="0" w:space="0" w:color="auto"/>
                                    <w:bottom w:val="none" w:sz="0" w:space="0" w:color="auto"/>
                                    <w:right w:val="none" w:sz="0" w:space="0" w:color="auto"/>
                                  </w:divBdr>
                                </w:div>
                                <w:div w:id="1251770250">
                                  <w:marLeft w:val="0"/>
                                  <w:marRight w:val="0"/>
                                  <w:marTop w:val="0"/>
                                  <w:marBottom w:val="0"/>
                                  <w:divBdr>
                                    <w:top w:val="none" w:sz="0" w:space="0" w:color="auto"/>
                                    <w:left w:val="none" w:sz="0" w:space="0" w:color="auto"/>
                                    <w:bottom w:val="none" w:sz="0" w:space="0" w:color="auto"/>
                                    <w:right w:val="none" w:sz="0" w:space="0" w:color="auto"/>
                                  </w:divBdr>
                                </w:div>
                                <w:div w:id="109712231">
                                  <w:marLeft w:val="0"/>
                                  <w:marRight w:val="0"/>
                                  <w:marTop w:val="0"/>
                                  <w:marBottom w:val="0"/>
                                  <w:divBdr>
                                    <w:top w:val="none" w:sz="0" w:space="0" w:color="auto"/>
                                    <w:left w:val="none" w:sz="0" w:space="0" w:color="auto"/>
                                    <w:bottom w:val="none" w:sz="0" w:space="0" w:color="auto"/>
                                    <w:right w:val="none" w:sz="0" w:space="0" w:color="auto"/>
                                  </w:divBdr>
                                </w:div>
                                <w:div w:id="1857228822">
                                  <w:marLeft w:val="0"/>
                                  <w:marRight w:val="0"/>
                                  <w:marTop w:val="0"/>
                                  <w:marBottom w:val="0"/>
                                  <w:divBdr>
                                    <w:top w:val="none" w:sz="0" w:space="0" w:color="auto"/>
                                    <w:left w:val="none" w:sz="0" w:space="0" w:color="auto"/>
                                    <w:bottom w:val="none" w:sz="0" w:space="0" w:color="auto"/>
                                    <w:right w:val="none" w:sz="0" w:space="0" w:color="auto"/>
                                  </w:divBdr>
                                </w:div>
                                <w:div w:id="916094878">
                                  <w:marLeft w:val="0"/>
                                  <w:marRight w:val="0"/>
                                  <w:marTop w:val="0"/>
                                  <w:marBottom w:val="0"/>
                                  <w:divBdr>
                                    <w:top w:val="none" w:sz="0" w:space="0" w:color="auto"/>
                                    <w:left w:val="none" w:sz="0" w:space="0" w:color="auto"/>
                                    <w:bottom w:val="none" w:sz="0" w:space="0" w:color="auto"/>
                                    <w:right w:val="none" w:sz="0" w:space="0" w:color="auto"/>
                                  </w:divBdr>
                                </w:div>
                                <w:div w:id="56050906">
                                  <w:marLeft w:val="0"/>
                                  <w:marRight w:val="0"/>
                                  <w:marTop w:val="0"/>
                                  <w:marBottom w:val="0"/>
                                  <w:divBdr>
                                    <w:top w:val="none" w:sz="0" w:space="0" w:color="auto"/>
                                    <w:left w:val="none" w:sz="0" w:space="0" w:color="auto"/>
                                    <w:bottom w:val="none" w:sz="0" w:space="0" w:color="auto"/>
                                    <w:right w:val="none" w:sz="0" w:space="0" w:color="auto"/>
                                  </w:divBdr>
                                </w:div>
                                <w:div w:id="2058696439">
                                  <w:marLeft w:val="0"/>
                                  <w:marRight w:val="0"/>
                                  <w:marTop w:val="0"/>
                                  <w:marBottom w:val="0"/>
                                  <w:divBdr>
                                    <w:top w:val="none" w:sz="0" w:space="0" w:color="auto"/>
                                    <w:left w:val="none" w:sz="0" w:space="0" w:color="auto"/>
                                    <w:bottom w:val="none" w:sz="0" w:space="0" w:color="auto"/>
                                    <w:right w:val="none" w:sz="0" w:space="0" w:color="auto"/>
                                  </w:divBdr>
                                </w:div>
                                <w:div w:id="1131437341">
                                  <w:marLeft w:val="0"/>
                                  <w:marRight w:val="0"/>
                                  <w:marTop w:val="0"/>
                                  <w:marBottom w:val="0"/>
                                  <w:divBdr>
                                    <w:top w:val="none" w:sz="0" w:space="0" w:color="auto"/>
                                    <w:left w:val="none" w:sz="0" w:space="0" w:color="auto"/>
                                    <w:bottom w:val="none" w:sz="0" w:space="0" w:color="auto"/>
                                    <w:right w:val="none" w:sz="0" w:space="0" w:color="auto"/>
                                  </w:divBdr>
                                </w:div>
                                <w:div w:id="1479954559">
                                  <w:marLeft w:val="0"/>
                                  <w:marRight w:val="0"/>
                                  <w:marTop w:val="0"/>
                                  <w:marBottom w:val="0"/>
                                  <w:divBdr>
                                    <w:top w:val="none" w:sz="0" w:space="0" w:color="auto"/>
                                    <w:left w:val="none" w:sz="0" w:space="0" w:color="auto"/>
                                    <w:bottom w:val="none" w:sz="0" w:space="0" w:color="auto"/>
                                    <w:right w:val="none" w:sz="0" w:space="0" w:color="auto"/>
                                  </w:divBdr>
                                </w:div>
                                <w:div w:id="969478575">
                                  <w:marLeft w:val="0"/>
                                  <w:marRight w:val="0"/>
                                  <w:marTop w:val="0"/>
                                  <w:marBottom w:val="0"/>
                                  <w:divBdr>
                                    <w:top w:val="none" w:sz="0" w:space="0" w:color="auto"/>
                                    <w:left w:val="none" w:sz="0" w:space="0" w:color="auto"/>
                                    <w:bottom w:val="none" w:sz="0" w:space="0" w:color="auto"/>
                                    <w:right w:val="none" w:sz="0" w:space="0" w:color="auto"/>
                                  </w:divBdr>
                                </w:div>
                                <w:div w:id="91317638">
                                  <w:marLeft w:val="0"/>
                                  <w:marRight w:val="0"/>
                                  <w:marTop w:val="0"/>
                                  <w:marBottom w:val="0"/>
                                  <w:divBdr>
                                    <w:top w:val="none" w:sz="0" w:space="0" w:color="auto"/>
                                    <w:left w:val="none" w:sz="0" w:space="0" w:color="auto"/>
                                    <w:bottom w:val="none" w:sz="0" w:space="0" w:color="auto"/>
                                    <w:right w:val="none" w:sz="0" w:space="0" w:color="auto"/>
                                  </w:divBdr>
                                </w:div>
                                <w:div w:id="1524056194">
                                  <w:marLeft w:val="0"/>
                                  <w:marRight w:val="0"/>
                                  <w:marTop w:val="0"/>
                                  <w:marBottom w:val="0"/>
                                  <w:divBdr>
                                    <w:top w:val="none" w:sz="0" w:space="0" w:color="auto"/>
                                    <w:left w:val="none" w:sz="0" w:space="0" w:color="auto"/>
                                    <w:bottom w:val="none" w:sz="0" w:space="0" w:color="auto"/>
                                    <w:right w:val="none" w:sz="0" w:space="0" w:color="auto"/>
                                  </w:divBdr>
                                </w:div>
                                <w:div w:id="1765031742">
                                  <w:marLeft w:val="0"/>
                                  <w:marRight w:val="0"/>
                                  <w:marTop w:val="0"/>
                                  <w:marBottom w:val="0"/>
                                  <w:divBdr>
                                    <w:top w:val="none" w:sz="0" w:space="0" w:color="auto"/>
                                    <w:left w:val="none" w:sz="0" w:space="0" w:color="auto"/>
                                    <w:bottom w:val="none" w:sz="0" w:space="0" w:color="auto"/>
                                    <w:right w:val="none" w:sz="0" w:space="0" w:color="auto"/>
                                  </w:divBdr>
                                </w:div>
                                <w:div w:id="1418669441">
                                  <w:marLeft w:val="0"/>
                                  <w:marRight w:val="0"/>
                                  <w:marTop w:val="0"/>
                                  <w:marBottom w:val="0"/>
                                  <w:divBdr>
                                    <w:top w:val="none" w:sz="0" w:space="0" w:color="auto"/>
                                    <w:left w:val="none" w:sz="0" w:space="0" w:color="auto"/>
                                    <w:bottom w:val="none" w:sz="0" w:space="0" w:color="auto"/>
                                    <w:right w:val="none" w:sz="0" w:space="0" w:color="auto"/>
                                  </w:divBdr>
                                </w:div>
                                <w:div w:id="1253397123">
                                  <w:marLeft w:val="0"/>
                                  <w:marRight w:val="0"/>
                                  <w:marTop w:val="0"/>
                                  <w:marBottom w:val="0"/>
                                  <w:divBdr>
                                    <w:top w:val="none" w:sz="0" w:space="0" w:color="auto"/>
                                    <w:left w:val="none" w:sz="0" w:space="0" w:color="auto"/>
                                    <w:bottom w:val="none" w:sz="0" w:space="0" w:color="auto"/>
                                    <w:right w:val="none" w:sz="0" w:space="0" w:color="auto"/>
                                  </w:divBdr>
                                </w:div>
                                <w:div w:id="88699692">
                                  <w:marLeft w:val="0"/>
                                  <w:marRight w:val="0"/>
                                  <w:marTop w:val="0"/>
                                  <w:marBottom w:val="0"/>
                                  <w:divBdr>
                                    <w:top w:val="none" w:sz="0" w:space="0" w:color="auto"/>
                                    <w:left w:val="none" w:sz="0" w:space="0" w:color="auto"/>
                                    <w:bottom w:val="none" w:sz="0" w:space="0" w:color="auto"/>
                                    <w:right w:val="none" w:sz="0" w:space="0" w:color="auto"/>
                                  </w:divBdr>
                                </w:div>
                                <w:div w:id="71322001">
                                  <w:marLeft w:val="0"/>
                                  <w:marRight w:val="0"/>
                                  <w:marTop w:val="0"/>
                                  <w:marBottom w:val="0"/>
                                  <w:divBdr>
                                    <w:top w:val="none" w:sz="0" w:space="0" w:color="auto"/>
                                    <w:left w:val="none" w:sz="0" w:space="0" w:color="auto"/>
                                    <w:bottom w:val="none" w:sz="0" w:space="0" w:color="auto"/>
                                    <w:right w:val="none" w:sz="0" w:space="0" w:color="auto"/>
                                  </w:divBdr>
                                </w:div>
                                <w:div w:id="1553497588">
                                  <w:marLeft w:val="0"/>
                                  <w:marRight w:val="0"/>
                                  <w:marTop w:val="0"/>
                                  <w:marBottom w:val="0"/>
                                  <w:divBdr>
                                    <w:top w:val="none" w:sz="0" w:space="0" w:color="auto"/>
                                    <w:left w:val="none" w:sz="0" w:space="0" w:color="auto"/>
                                    <w:bottom w:val="none" w:sz="0" w:space="0" w:color="auto"/>
                                    <w:right w:val="none" w:sz="0" w:space="0" w:color="auto"/>
                                  </w:divBdr>
                                </w:div>
                                <w:div w:id="390083722">
                                  <w:marLeft w:val="0"/>
                                  <w:marRight w:val="0"/>
                                  <w:marTop w:val="0"/>
                                  <w:marBottom w:val="0"/>
                                  <w:divBdr>
                                    <w:top w:val="none" w:sz="0" w:space="0" w:color="auto"/>
                                    <w:left w:val="none" w:sz="0" w:space="0" w:color="auto"/>
                                    <w:bottom w:val="none" w:sz="0" w:space="0" w:color="auto"/>
                                    <w:right w:val="none" w:sz="0" w:space="0" w:color="auto"/>
                                  </w:divBdr>
                                </w:div>
                                <w:div w:id="562107357">
                                  <w:marLeft w:val="0"/>
                                  <w:marRight w:val="0"/>
                                  <w:marTop w:val="0"/>
                                  <w:marBottom w:val="0"/>
                                  <w:divBdr>
                                    <w:top w:val="none" w:sz="0" w:space="0" w:color="auto"/>
                                    <w:left w:val="none" w:sz="0" w:space="0" w:color="auto"/>
                                    <w:bottom w:val="none" w:sz="0" w:space="0" w:color="auto"/>
                                    <w:right w:val="none" w:sz="0" w:space="0" w:color="auto"/>
                                  </w:divBdr>
                                </w:div>
                                <w:div w:id="356852946">
                                  <w:marLeft w:val="0"/>
                                  <w:marRight w:val="0"/>
                                  <w:marTop w:val="0"/>
                                  <w:marBottom w:val="0"/>
                                  <w:divBdr>
                                    <w:top w:val="none" w:sz="0" w:space="0" w:color="auto"/>
                                    <w:left w:val="none" w:sz="0" w:space="0" w:color="auto"/>
                                    <w:bottom w:val="none" w:sz="0" w:space="0" w:color="auto"/>
                                    <w:right w:val="none" w:sz="0" w:space="0" w:color="auto"/>
                                  </w:divBdr>
                                </w:div>
                                <w:div w:id="297147536">
                                  <w:marLeft w:val="0"/>
                                  <w:marRight w:val="0"/>
                                  <w:marTop w:val="0"/>
                                  <w:marBottom w:val="0"/>
                                  <w:divBdr>
                                    <w:top w:val="none" w:sz="0" w:space="0" w:color="auto"/>
                                    <w:left w:val="none" w:sz="0" w:space="0" w:color="auto"/>
                                    <w:bottom w:val="none" w:sz="0" w:space="0" w:color="auto"/>
                                    <w:right w:val="none" w:sz="0" w:space="0" w:color="auto"/>
                                  </w:divBdr>
                                </w:div>
                                <w:div w:id="1163622343">
                                  <w:marLeft w:val="0"/>
                                  <w:marRight w:val="0"/>
                                  <w:marTop w:val="0"/>
                                  <w:marBottom w:val="0"/>
                                  <w:divBdr>
                                    <w:top w:val="none" w:sz="0" w:space="0" w:color="auto"/>
                                    <w:left w:val="none" w:sz="0" w:space="0" w:color="auto"/>
                                    <w:bottom w:val="none" w:sz="0" w:space="0" w:color="auto"/>
                                    <w:right w:val="none" w:sz="0" w:space="0" w:color="auto"/>
                                  </w:divBdr>
                                </w:div>
                                <w:div w:id="944386695">
                                  <w:marLeft w:val="0"/>
                                  <w:marRight w:val="0"/>
                                  <w:marTop w:val="0"/>
                                  <w:marBottom w:val="0"/>
                                  <w:divBdr>
                                    <w:top w:val="none" w:sz="0" w:space="0" w:color="auto"/>
                                    <w:left w:val="none" w:sz="0" w:space="0" w:color="auto"/>
                                    <w:bottom w:val="none" w:sz="0" w:space="0" w:color="auto"/>
                                    <w:right w:val="none" w:sz="0" w:space="0" w:color="auto"/>
                                  </w:divBdr>
                                </w:div>
                                <w:div w:id="1762408154">
                                  <w:marLeft w:val="0"/>
                                  <w:marRight w:val="0"/>
                                  <w:marTop w:val="0"/>
                                  <w:marBottom w:val="0"/>
                                  <w:divBdr>
                                    <w:top w:val="none" w:sz="0" w:space="0" w:color="auto"/>
                                    <w:left w:val="none" w:sz="0" w:space="0" w:color="auto"/>
                                    <w:bottom w:val="none" w:sz="0" w:space="0" w:color="auto"/>
                                    <w:right w:val="none" w:sz="0" w:space="0" w:color="auto"/>
                                  </w:divBdr>
                                </w:div>
                                <w:div w:id="1489245778">
                                  <w:marLeft w:val="0"/>
                                  <w:marRight w:val="0"/>
                                  <w:marTop w:val="0"/>
                                  <w:marBottom w:val="0"/>
                                  <w:divBdr>
                                    <w:top w:val="none" w:sz="0" w:space="0" w:color="auto"/>
                                    <w:left w:val="none" w:sz="0" w:space="0" w:color="auto"/>
                                    <w:bottom w:val="none" w:sz="0" w:space="0" w:color="auto"/>
                                    <w:right w:val="none" w:sz="0" w:space="0" w:color="auto"/>
                                  </w:divBdr>
                                </w:div>
                                <w:div w:id="1700349015">
                                  <w:marLeft w:val="0"/>
                                  <w:marRight w:val="0"/>
                                  <w:marTop w:val="0"/>
                                  <w:marBottom w:val="0"/>
                                  <w:divBdr>
                                    <w:top w:val="none" w:sz="0" w:space="0" w:color="auto"/>
                                    <w:left w:val="none" w:sz="0" w:space="0" w:color="auto"/>
                                    <w:bottom w:val="none" w:sz="0" w:space="0" w:color="auto"/>
                                    <w:right w:val="none" w:sz="0" w:space="0" w:color="auto"/>
                                  </w:divBdr>
                                </w:div>
                                <w:div w:id="1565262885">
                                  <w:marLeft w:val="0"/>
                                  <w:marRight w:val="0"/>
                                  <w:marTop w:val="0"/>
                                  <w:marBottom w:val="0"/>
                                  <w:divBdr>
                                    <w:top w:val="none" w:sz="0" w:space="0" w:color="auto"/>
                                    <w:left w:val="none" w:sz="0" w:space="0" w:color="auto"/>
                                    <w:bottom w:val="none" w:sz="0" w:space="0" w:color="auto"/>
                                    <w:right w:val="none" w:sz="0" w:space="0" w:color="auto"/>
                                  </w:divBdr>
                                </w:div>
                                <w:div w:id="2131241960">
                                  <w:marLeft w:val="0"/>
                                  <w:marRight w:val="0"/>
                                  <w:marTop w:val="0"/>
                                  <w:marBottom w:val="0"/>
                                  <w:divBdr>
                                    <w:top w:val="none" w:sz="0" w:space="0" w:color="auto"/>
                                    <w:left w:val="none" w:sz="0" w:space="0" w:color="auto"/>
                                    <w:bottom w:val="none" w:sz="0" w:space="0" w:color="auto"/>
                                    <w:right w:val="none" w:sz="0" w:space="0" w:color="auto"/>
                                  </w:divBdr>
                                </w:div>
                                <w:div w:id="186143031">
                                  <w:marLeft w:val="0"/>
                                  <w:marRight w:val="0"/>
                                  <w:marTop w:val="0"/>
                                  <w:marBottom w:val="0"/>
                                  <w:divBdr>
                                    <w:top w:val="none" w:sz="0" w:space="0" w:color="auto"/>
                                    <w:left w:val="none" w:sz="0" w:space="0" w:color="auto"/>
                                    <w:bottom w:val="none" w:sz="0" w:space="0" w:color="auto"/>
                                    <w:right w:val="none" w:sz="0" w:space="0" w:color="auto"/>
                                  </w:divBdr>
                                </w:div>
                                <w:div w:id="960259844">
                                  <w:marLeft w:val="0"/>
                                  <w:marRight w:val="0"/>
                                  <w:marTop w:val="0"/>
                                  <w:marBottom w:val="0"/>
                                  <w:divBdr>
                                    <w:top w:val="none" w:sz="0" w:space="0" w:color="auto"/>
                                    <w:left w:val="none" w:sz="0" w:space="0" w:color="auto"/>
                                    <w:bottom w:val="none" w:sz="0" w:space="0" w:color="auto"/>
                                    <w:right w:val="none" w:sz="0" w:space="0" w:color="auto"/>
                                  </w:divBdr>
                                </w:div>
                                <w:div w:id="426315686">
                                  <w:marLeft w:val="0"/>
                                  <w:marRight w:val="0"/>
                                  <w:marTop w:val="0"/>
                                  <w:marBottom w:val="0"/>
                                  <w:divBdr>
                                    <w:top w:val="none" w:sz="0" w:space="0" w:color="auto"/>
                                    <w:left w:val="none" w:sz="0" w:space="0" w:color="auto"/>
                                    <w:bottom w:val="none" w:sz="0" w:space="0" w:color="auto"/>
                                    <w:right w:val="none" w:sz="0" w:space="0" w:color="auto"/>
                                  </w:divBdr>
                                </w:div>
                                <w:div w:id="1414159701">
                                  <w:marLeft w:val="0"/>
                                  <w:marRight w:val="0"/>
                                  <w:marTop w:val="0"/>
                                  <w:marBottom w:val="0"/>
                                  <w:divBdr>
                                    <w:top w:val="none" w:sz="0" w:space="0" w:color="auto"/>
                                    <w:left w:val="none" w:sz="0" w:space="0" w:color="auto"/>
                                    <w:bottom w:val="none" w:sz="0" w:space="0" w:color="auto"/>
                                    <w:right w:val="none" w:sz="0" w:space="0" w:color="auto"/>
                                  </w:divBdr>
                                </w:div>
                                <w:div w:id="492644194">
                                  <w:marLeft w:val="0"/>
                                  <w:marRight w:val="0"/>
                                  <w:marTop w:val="0"/>
                                  <w:marBottom w:val="0"/>
                                  <w:divBdr>
                                    <w:top w:val="none" w:sz="0" w:space="0" w:color="auto"/>
                                    <w:left w:val="none" w:sz="0" w:space="0" w:color="auto"/>
                                    <w:bottom w:val="none" w:sz="0" w:space="0" w:color="auto"/>
                                    <w:right w:val="none" w:sz="0" w:space="0" w:color="auto"/>
                                  </w:divBdr>
                                </w:div>
                                <w:div w:id="1856184747">
                                  <w:marLeft w:val="0"/>
                                  <w:marRight w:val="0"/>
                                  <w:marTop w:val="0"/>
                                  <w:marBottom w:val="0"/>
                                  <w:divBdr>
                                    <w:top w:val="none" w:sz="0" w:space="0" w:color="auto"/>
                                    <w:left w:val="none" w:sz="0" w:space="0" w:color="auto"/>
                                    <w:bottom w:val="none" w:sz="0" w:space="0" w:color="auto"/>
                                    <w:right w:val="none" w:sz="0" w:space="0" w:color="auto"/>
                                  </w:divBdr>
                                </w:div>
                                <w:div w:id="882981498">
                                  <w:marLeft w:val="0"/>
                                  <w:marRight w:val="0"/>
                                  <w:marTop w:val="0"/>
                                  <w:marBottom w:val="0"/>
                                  <w:divBdr>
                                    <w:top w:val="none" w:sz="0" w:space="0" w:color="auto"/>
                                    <w:left w:val="none" w:sz="0" w:space="0" w:color="auto"/>
                                    <w:bottom w:val="none" w:sz="0" w:space="0" w:color="auto"/>
                                    <w:right w:val="none" w:sz="0" w:space="0" w:color="auto"/>
                                  </w:divBdr>
                                </w:div>
                                <w:div w:id="65346318">
                                  <w:marLeft w:val="0"/>
                                  <w:marRight w:val="0"/>
                                  <w:marTop w:val="0"/>
                                  <w:marBottom w:val="0"/>
                                  <w:divBdr>
                                    <w:top w:val="none" w:sz="0" w:space="0" w:color="auto"/>
                                    <w:left w:val="none" w:sz="0" w:space="0" w:color="auto"/>
                                    <w:bottom w:val="none" w:sz="0" w:space="0" w:color="auto"/>
                                    <w:right w:val="none" w:sz="0" w:space="0" w:color="auto"/>
                                  </w:divBdr>
                                </w:div>
                                <w:div w:id="1904638616">
                                  <w:marLeft w:val="0"/>
                                  <w:marRight w:val="0"/>
                                  <w:marTop w:val="0"/>
                                  <w:marBottom w:val="0"/>
                                  <w:divBdr>
                                    <w:top w:val="none" w:sz="0" w:space="0" w:color="auto"/>
                                    <w:left w:val="none" w:sz="0" w:space="0" w:color="auto"/>
                                    <w:bottom w:val="none" w:sz="0" w:space="0" w:color="auto"/>
                                    <w:right w:val="none" w:sz="0" w:space="0" w:color="auto"/>
                                  </w:divBdr>
                                </w:div>
                                <w:div w:id="1097289758">
                                  <w:marLeft w:val="0"/>
                                  <w:marRight w:val="0"/>
                                  <w:marTop w:val="0"/>
                                  <w:marBottom w:val="0"/>
                                  <w:divBdr>
                                    <w:top w:val="none" w:sz="0" w:space="0" w:color="auto"/>
                                    <w:left w:val="none" w:sz="0" w:space="0" w:color="auto"/>
                                    <w:bottom w:val="none" w:sz="0" w:space="0" w:color="auto"/>
                                    <w:right w:val="none" w:sz="0" w:space="0" w:color="auto"/>
                                  </w:divBdr>
                                </w:div>
                                <w:div w:id="1017851895">
                                  <w:marLeft w:val="0"/>
                                  <w:marRight w:val="0"/>
                                  <w:marTop w:val="0"/>
                                  <w:marBottom w:val="0"/>
                                  <w:divBdr>
                                    <w:top w:val="none" w:sz="0" w:space="0" w:color="auto"/>
                                    <w:left w:val="none" w:sz="0" w:space="0" w:color="auto"/>
                                    <w:bottom w:val="none" w:sz="0" w:space="0" w:color="auto"/>
                                    <w:right w:val="none" w:sz="0" w:space="0" w:color="auto"/>
                                  </w:divBdr>
                                </w:div>
                                <w:div w:id="470292373">
                                  <w:marLeft w:val="0"/>
                                  <w:marRight w:val="0"/>
                                  <w:marTop w:val="0"/>
                                  <w:marBottom w:val="0"/>
                                  <w:divBdr>
                                    <w:top w:val="none" w:sz="0" w:space="0" w:color="auto"/>
                                    <w:left w:val="none" w:sz="0" w:space="0" w:color="auto"/>
                                    <w:bottom w:val="none" w:sz="0" w:space="0" w:color="auto"/>
                                    <w:right w:val="none" w:sz="0" w:space="0" w:color="auto"/>
                                  </w:divBdr>
                                </w:div>
                                <w:div w:id="1242523999">
                                  <w:marLeft w:val="0"/>
                                  <w:marRight w:val="0"/>
                                  <w:marTop w:val="0"/>
                                  <w:marBottom w:val="0"/>
                                  <w:divBdr>
                                    <w:top w:val="none" w:sz="0" w:space="0" w:color="auto"/>
                                    <w:left w:val="none" w:sz="0" w:space="0" w:color="auto"/>
                                    <w:bottom w:val="none" w:sz="0" w:space="0" w:color="auto"/>
                                    <w:right w:val="none" w:sz="0" w:space="0" w:color="auto"/>
                                  </w:divBdr>
                                </w:div>
                                <w:div w:id="87048849">
                                  <w:marLeft w:val="0"/>
                                  <w:marRight w:val="0"/>
                                  <w:marTop w:val="0"/>
                                  <w:marBottom w:val="0"/>
                                  <w:divBdr>
                                    <w:top w:val="none" w:sz="0" w:space="0" w:color="auto"/>
                                    <w:left w:val="none" w:sz="0" w:space="0" w:color="auto"/>
                                    <w:bottom w:val="none" w:sz="0" w:space="0" w:color="auto"/>
                                    <w:right w:val="none" w:sz="0" w:space="0" w:color="auto"/>
                                  </w:divBdr>
                                </w:div>
                                <w:div w:id="1223055421">
                                  <w:marLeft w:val="0"/>
                                  <w:marRight w:val="0"/>
                                  <w:marTop w:val="0"/>
                                  <w:marBottom w:val="0"/>
                                  <w:divBdr>
                                    <w:top w:val="none" w:sz="0" w:space="0" w:color="auto"/>
                                    <w:left w:val="none" w:sz="0" w:space="0" w:color="auto"/>
                                    <w:bottom w:val="none" w:sz="0" w:space="0" w:color="auto"/>
                                    <w:right w:val="none" w:sz="0" w:space="0" w:color="auto"/>
                                  </w:divBdr>
                                </w:div>
                                <w:div w:id="890504170">
                                  <w:marLeft w:val="0"/>
                                  <w:marRight w:val="0"/>
                                  <w:marTop w:val="0"/>
                                  <w:marBottom w:val="0"/>
                                  <w:divBdr>
                                    <w:top w:val="none" w:sz="0" w:space="0" w:color="auto"/>
                                    <w:left w:val="none" w:sz="0" w:space="0" w:color="auto"/>
                                    <w:bottom w:val="none" w:sz="0" w:space="0" w:color="auto"/>
                                    <w:right w:val="none" w:sz="0" w:space="0" w:color="auto"/>
                                  </w:divBdr>
                                </w:div>
                                <w:div w:id="838540469">
                                  <w:marLeft w:val="0"/>
                                  <w:marRight w:val="0"/>
                                  <w:marTop w:val="0"/>
                                  <w:marBottom w:val="0"/>
                                  <w:divBdr>
                                    <w:top w:val="none" w:sz="0" w:space="0" w:color="auto"/>
                                    <w:left w:val="none" w:sz="0" w:space="0" w:color="auto"/>
                                    <w:bottom w:val="none" w:sz="0" w:space="0" w:color="auto"/>
                                    <w:right w:val="none" w:sz="0" w:space="0" w:color="auto"/>
                                  </w:divBdr>
                                </w:div>
                                <w:div w:id="1553149390">
                                  <w:marLeft w:val="0"/>
                                  <w:marRight w:val="0"/>
                                  <w:marTop w:val="0"/>
                                  <w:marBottom w:val="0"/>
                                  <w:divBdr>
                                    <w:top w:val="none" w:sz="0" w:space="0" w:color="auto"/>
                                    <w:left w:val="none" w:sz="0" w:space="0" w:color="auto"/>
                                    <w:bottom w:val="none" w:sz="0" w:space="0" w:color="auto"/>
                                    <w:right w:val="none" w:sz="0" w:space="0" w:color="auto"/>
                                  </w:divBdr>
                                </w:div>
                                <w:div w:id="1042512620">
                                  <w:marLeft w:val="0"/>
                                  <w:marRight w:val="0"/>
                                  <w:marTop w:val="0"/>
                                  <w:marBottom w:val="0"/>
                                  <w:divBdr>
                                    <w:top w:val="none" w:sz="0" w:space="0" w:color="auto"/>
                                    <w:left w:val="none" w:sz="0" w:space="0" w:color="auto"/>
                                    <w:bottom w:val="none" w:sz="0" w:space="0" w:color="auto"/>
                                    <w:right w:val="none" w:sz="0" w:space="0" w:color="auto"/>
                                  </w:divBdr>
                                </w:div>
                                <w:div w:id="1578441582">
                                  <w:marLeft w:val="0"/>
                                  <w:marRight w:val="0"/>
                                  <w:marTop w:val="0"/>
                                  <w:marBottom w:val="0"/>
                                  <w:divBdr>
                                    <w:top w:val="none" w:sz="0" w:space="0" w:color="auto"/>
                                    <w:left w:val="none" w:sz="0" w:space="0" w:color="auto"/>
                                    <w:bottom w:val="none" w:sz="0" w:space="0" w:color="auto"/>
                                    <w:right w:val="none" w:sz="0" w:space="0" w:color="auto"/>
                                  </w:divBdr>
                                </w:div>
                                <w:div w:id="1838685947">
                                  <w:marLeft w:val="0"/>
                                  <w:marRight w:val="0"/>
                                  <w:marTop w:val="0"/>
                                  <w:marBottom w:val="0"/>
                                  <w:divBdr>
                                    <w:top w:val="none" w:sz="0" w:space="0" w:color="auto"/>
                                    <w:left w:val="none" w:sz="0" w:space="0" w:color="auto"/>
                                    <w:bottom w:val="none" w:sz="0" w:space="0" w:color="auto"/>
                                    <w:right w:val="none" w:sz="0" w:space="0" w:color="auto"/>
                                  </w:divBdr>
                                </w:div>
                                <w:div w:id="490681822">
                                  <w:marLeft w:val="0"/>
                                  <w:marRight w:val="0"/>
                                  <w:marTop w:val="0"/>
                                  <w:marBottom w:val="0"/>
                                  <w:divBdr>
                                    <w:top w:val="none" w:sz="0" w:space="0" w:color="auto"/>
                                    <w:left w:val="none" w:sz="0" w:space="0" w:color="auto"/>
                                    <w:bottom w:val="none" w:sz="0" w:space="0" w:color="auto"/>
                                    <w:right w:val="none" w:sz="0" w:space="0" w:color="auto"/>
                                  </w:divBdr>
                                </w:div>
                                <w:div w:id="264268594">
                                  <w:marLeft w:val="0"/>
                                  <w:marRight w:val="0"/>
                                  <w:marTop w:val="0"/>
                                  <w:marBottom w:val="0"/>
                                  <w:divBdr>
                                    <w:top w:val="none" w:sz="0" w:space="0" w:color="auto"/>
                                    <w:left w:val="none" w:sz="0" w:space="0" w:color="auto"/>
                                    <w:bottom w:val="none" w:sz="0" w:space="0" w:color="auto"/>
                                    <w:right w:val="none" w:sz="0" w:space="0" w:color="auto"/>
                                  </w:divBdr>
                                </w:div>
                                <w:div w:id="2115901687">
                                  <w:marLeft w:val="0"/>
                                  <w:marRight w:val="0"/>
                                  <w:marTop w:val="0"/>
                                  <w:marBottom w:val="0"/>
                                  <w:divBdr>
                                    <w:top w:val="none" w:sz="0" w:space="0" w:color="auto"/>
                                    <w:left w:val="none" w:sz="0" w:space="0" w:color="auto"/>
                                    <w:bottom w:val="none" w:sz="0" w:space="0" w:color="auto"/>
                                    <w:right w:val="none" w:sz="0" w:space="0" w:color="auto"/>
                                  </w:divBdr>
                                </w:div>
                                <w:div w:id="1017732449">
                                  <w:marLeft w:val="0"/>
                                  <w:marRight w:val="0"/>
                                  <w:marTop w:val="0"/>
                                  <w:marBottom w:val="0"/>
                                  <w:divBdr>
                                    <w:top w:val="none" w:sz="0" w:space="0" w:color="auto"/>
                                    <w:left w:val="none" w:sz="0" w:space="0" w:color="auto"/>
                                    <w:bottom w:val="none" w:sz="0" w:space="0" w:color="auto"/>
                                    <w:right w:val="none" w:sz="0" w:space="0" w:color="auto"/>
                                  </w:divBdr>
                                </w:div>
                                <w:div w:id="1847623220">
                                  <w:marLeft w:val="0"/>
                                  <w:marRight w:val="0"/>
                                  <w:marTop w:val="0"/>
                                  <w:marBottom w:val="0"/>
                                  <w:divBdr>
                                    <w:top w:val="none" w:sz="0" w:space="0" w:color="auto"/>
                                    <w:left w:val="none" w:sz="0" w:space="0" w:color="auto"/>
                                    <w:bottom w:val="none" w:sz="0" w:space="0" w:color="auto"/>
                                    <w:right w:val="none" w:sz="0" w:space="0" w:color="auto"/>
                                  </w:divBdr>
                                </w:div>
                                <w:div w:id="1214343352">
                                  <w:marLeft w:val="0"/>
                                  <w:marRight w:val="0"/>
                                  <w:marTop w:val="0"/>
                                  <w:marBottom w:val="0"/>
                                  <w:divBdr>
                                    <w:top w:val="none" w:sz="0" w:space="0" w:color="auto"/>
                                    <w:left w:val="none" w:sz="0" w:space="0" w:color="auto"/>
                                    <w:bottom w:val="none" w:sz="0" w:space="0" w:color="auto"/>
                                    <w:right w:val="none" w:sz="0" w:space="0" w:color="auto"/>
                                  </w:divBdr>
                                </w:div>
                                <w:div w:id="208959496">
                                  <w:marLeft w:val="0"/>
                                  <w:marRight w:val="0"/>
                                  <w:marTop w:val="0"/>
                                  <w:marBottom w:val="0"/>
                                  <w:divBdr>
                                    <w:top w:val="none" w:sz="0" w:space="0" w:color="auto"/>
                                    <w:left w:val="none" w:sz="0" w:space="0" w:color="auto"/>
                                    <w:bottom w:val="none" w:sz="0" w:space="0" w:color="auto"/>
                                    <w:right w:val="none" w:sz="0" w:space="0" w:color="auto"/>
                                  </w:divBdr>
                                </w:div>
                                <w:div w:id="1856843103">
                                  <w:marLeft w:val="0"/>
                                  <w:marRight w:val="0"/>
                                  <w:marTop w:val="0"/>
                                  <w:marBottom w:val="0"/>
                                  <w:divBdr>
                                    <w:top w:val="none" w:sz="0" w:space="0" w:color="auto"/>
                                    <w:left w:val="none" w:sz="0" w:space="0" w:color="auto"/>
                                    <w:bottom w:val="none" w:sz="0" w:space="0" w:color="auto"/>
                                    <w:right w:val="none" w:sz="0" w:space="0" w:color="auto"/>
                                  </w:divBdr>
                                </w:div>
                                <w:div w:id="448209604">
                                  <w:marLeft w:val="0"/>
                                  <w:marRight w:val="0"/>
                                  <w:marTop w:val="0"/>
                                  <w:marBottom w:val="0"/>
                                  <w:divBdr>
                                    <w:top w:val="none" w:sz="0" w:space="0" w:color="auto"/>
                                    <w:left w:val="none" w:sz="0" w:space="0" w:color="auto"/>
                                    <w:bottom w:val="none" w:sz="0" w:space="0" w:color="auto"/>
                                    <w:right w:val="none" w:sz="0" w:space="0" w:color="auto"/>
                                  </w:divBdr>
                                </w:div>
                                <w:div w:id="1574046312">
                                  <w:marLeft w:val="0"/>
                                  <w:marRight w:val="0"/>
                                  <w:marTop w:val="0"/>
                                  <w:marBottom w:val="0"/>
                                  <w:divBdr>
                                    <w:top w:val="none" w:sz="0" w:space="0" w:color="auto"/>
                                    <w:left w:val="none" w:sz="0" w:space="0" w:color="auto"/>
                                    <w:bottom w:val="none" w:sz="0" w:space="0" w:color="auto"/>
                                    <w:right w:val="none" w:sz="0" w:space="0" w:color="auto"/>
                                  </w:divBdr>
                                </w:div>
                                <w:div w:id="957099782">
                                  <w:marLeft w:val="0"/>
                                  <w:marRight w:val="0"/>
                                  <w:marTop w:val="0"/>
                                  <w:marBottom w:val="0"/>
                                  <w:divBdr>
                                    <w:top w:val="none" w:sz="0" w:space="0" w:color="auto"/>
                                    <w:left w:val="none" w:sz="0" w:space="0" w:color="auto"/>
                                    <w:bottom w:val="none" w:sz="0" w:space="0" w:color="auto"/>
                                    <w:right w:val="none" w:sz="0" w:space="0" w:color="auto"/>
                                  </w:divBdr>
                                </w:div>
                                <w:div w:id="63064268">
                                  <w:marLeft w:val="0"/>
                                  <w:marRight w:val="0"/>
                                  <w:marTop w:val="0"/>
                                  <w:marBottom w:val="0"/>
                                  <w:divBdr>
                                    <w:top w:val="none" w:sz="0" w:space="0" w:color="auto"/>
                                    <w:left w:val="none" w:sz="0" w:space="0" w:color="auto"/>
                                    <w:bottom w:val="none" w:sz="0" w:space="0" w:color="auto"/>
                                    <w:right w:val="none" w:sz="0" w:space="0" w:color="auto"/>
                                  </w:divBdr>
                                </w:div>
                                <w:div w:id="1552888829">
                                  <w:marLeft w:val="0"/>
                                  <w:marRight w:val="0"/>
                                  <w:marTop w:val="0"/>
                                  <w:marBottom w:val="0"/>
                                  <w:divBdr>
                                    <w:top w:val="none" w:sz="0" w:space="0" w:color="auto"/>
                                    <w:left w:val="none" w:sz="0" w:space="0" w:color="auto"/>
                                    <w:bottom w:val="none" w:sz="0" w:space="0" w:color="auto"/>
                                    <w:right w:val="none" w:sz="0" w:space="0" w:color="auto"/>
                                  </w:divBdr>
                                </w:div>
                                <w:div w:id="35787770">
                                  <w:marLeft w:val="0"/>
                                  <w:marRight w:val="0"/>
                                  <w:marTop w:val="0"/>
                                  <w:marBottom w:val="0"/>
                                  <w:divBdr>
                                    <w:top w:val="none" w:sz="0" w:space="0" w:color="auto"/>
                                    <w:left w:val="none" w:sz="0" w:space="0" w:color="auto"/>
                                    <w:bottom w:val="none" w:sz="0" w:space="0" w:color="auto"/>
                                    <w:right w:val="none" w:sz="0" w:space="0" w:color="auto"/>
                                  </w:divBdr>
                                </w:div>
                                <w:div w:id="1533376340">
                                  <w:marLeft w:val="0"/>
                                  <w:marRight w:val="0"/>
                                  <w:marTop w:val="0"/>
                                  <w:marBottom w:val="0"/>
                                  <w:divBdr>
                                    <w:top w:val="none" w:sz="0" w:space="0" w:color="auto"/>
                                    <w:left w:val="none" w:sz="0" w:space="0" w:color="auto"/>
                                    <w:bottom w:val="none" w:sz="0" w:space="0" w:color="auto"/>
                                    <w:right w:val="none" w:sz="0" w:space="0" w:color="auto"/>
                                  </w:divBdr>
                                </w:div>
                                <w:div w:id="90588714">
                                  <w:marLeft w:val="0"/>
                                  <w:marRight w:val="0"/>
                                  <w:marTop w:val="0"/>
                                  <w:marBottom w:val="0"/>
                                  <w:divBdr>
                                    <w:top w:val="none" w:sz="0" w:space="0" w:color="auto"/>
                                    <w:left w:val="none" w:sz="0" w:space="0" w:color="auto"/>
                                    <w:bottom w:val="none" w:sz="0" w:space="0" w:color="auto"/>
                                    <w:right w:val="none" w:sz="0" w:space="0" w:color="auto"/>
                                  </w:divBdr>
                                </w:div>
                                <w:div w:id="1458261195">
                                  <w:marLeft w:val="0"/>
                                  <w:marRight w:val="0"/>
                                  <w:marTop w:val="0"/>
                                  <w:marBottom w:val="0"/>
                                  <w:divBdr>
                                    <w:top w:val="none" w:sz="0" w:space="0" w:color="auto"/>
                                    <w:left w:val="none" w:sz="0" w:space="0" w:color="auto"/>
                                    <w:bottom w:val="none" w:sz="0" w:space="0" w:color="auto"/>
                                    <w:right w:val="none" w:sz="0" w:space="0" w:color="auto"/>
                                  </w:divBdr>
                                </w:div>
                                <w:div w:id="620378452">
                                  <w:marLeft w:val="0"/>
                                  <w:marRight w:val="0"/>
                                  <w:marTop w:val="0"/>
                                  <w:marBottom w:val="0"/>
                                  <w:divBdr>
                                    <w:top w:val="none" w:sz="0" w:space="0" w:color="auto"/>
                                    <w:left w:val="none" w:sz="0" w:space="0" w:color="auto"/>
                                    <w:bottom w:val="none" w:sz="0" w:space="0" w:color="auto"/>
                                    <w:right w:val="none" w:sz="0" w:space="0" w:color="auto"/>
                                  </w:divBdr>
                                </w:div>
                                <w:div w:id="1403527224">
                                  <w:marLeft w:val="0"/>
                                  <w:marRight w:val="0"/>
                                  <w:marTop w:val="0"/>
                                  <w:marBottom w:val="0"/>
                                  <w:divBdr>
                                    <w:top w:val="none" w:sz="0" w:space="0" w:color="auto"/>
                                    <w:left w:val="none" w:sz="0" w:space="0" w:color="auto"/>
                                    <w:bottom w:val="none" w:sz="0" w:space="0" w:color="auto"/>
                                    <w:right w:val="none" w:sz="0" w:space="0" w:color="auto"/>
                                  </w:divBdr>
                                </w:div>
                                <w:div w:id="250283893">
                                  <w:marLeft w:val="0"/>
                                  <w:marRight w:val="0"/>
                                  <w:marTop w:val="0"/>
                                  <w:marBottom w:val="0"/>
                                  <w:divBdr>
                                    <w:top w:val="none" w:sz="0" w:space="0" w:color="auto"/>
                                    <w:left w:val="none" w:sz="0" w:space="0" w:color="auto"/>
                                    <w:bottom w:val="none" w:sz="0" w:space="0" w:color="auto"/>
                                    <w:right w:val="none" w:sz="0" w:space="0" w:color="auto"/>
                                  </w:divBdr>
                                </w:div>
                                <w:div w:id="677997791">
                                  <w:marLeft w:val="0"/>
                                  <w:marRight w:val="0"/>
                                  <w:marTop w:val="0"/>
                                  <w:marBottom w:val="0"/>
                                  <w:divBdr>
                                    <w:top w:val="none" w:sz="0" w:space="0" w:color="auto"/>
                                    <w:left w:val="none" w:sz="0" w:space="0" w:color="auto"/>
                                    <w:bottom w:val="none" w:sz="0" w:space="0" w:color="auto"/>
                                    <w:right w:val="none" w:sz="0" w:space="0" w:color="auto"/>
                                  </w:divBdr>
                                </w:div>
                                <w:div w:id="1181162808">
                                  <w:marLeft w:val="0"/>
                                  <w:marRight w:val="0"/>
                                  <w:marTop w:val="0"/>
                                  <w:marBottom w:val="0"/>
                                  <w:divBdr>
                                    <w:top w:val="none" w:sz="0" w:space="0" w:color="auto"/>
                                    <w:left w:val="none" w:sz="0" w:space="0" w:color="auto"/>
                                    <w:bottom w:val="none" w:sz="0" w:space="0" w:color="auto"/>
                                    <w:right w:val="none" w:sz="0" w:space="0" w:color="auto"/>
                                  </w:divBdr>
                                </w:div>
                                <w:div w:id="1807971717">
                                  <w:marLeft w:val="0"/>
                                  <w:marRight w:val="0"/>
                                  <w:marTop w:val="0"/>
                                  <w:marBottom w:val="0"/>
                                  <w:divBdr>
                                    <w:top w:val="none" w:sz="0" w:space="0" w:color="auto"/>
                                    <w:left w:val="none" w:sz="0" w:space="0" w:color="auto"/>
                                    <w:bottom w:val="none" w:sz="0" w:space="0" w:color="auto"/>
                                    <w:right w:val="none" w:sz="0" w:space="0" w:color="auto"/>
                                  </w:divBdr>
                                </w:div>
                                <w:div w:id="679622994">
                                  <w:marLeft w:val="0"/>
                                  <w:marRight w:val="0"/>
                                  <w:marTop w:val="0"/>
                                  <w:marBottom w:val="0"/>
                                  <w:divBdr>
                                    <w:top w:val="none" w:sz="0" w:space="0" w:color="auto"/>
                                    <w:left w:val="none" w:sz="0" w:space="0" w:color="auto"/>
                                    <w:bottom w:val="none" w:sz="0" w:space="0" w:color="auto"/>
                                    <w:right w:val="none" w:sz="0" w:space="0" w:color="auto"/>
                                  </w:divBdr>
                                </w:div>
                                <w:div w:id="347679870">
                                  <w:marLeft w:val="0"/>
                                  <w:marRight w:val="0"/>
                                  <w:marTop w:val="0"/>
                                  <w:marBottom w:val="0"/>
                                  <w:divBdr>
                                    <w:top w:val="none" w:sz="0" w:space="0" w:color="auto"/>
                                    <w:left w:val="none" w:sz="0" w:space="0" w:color="auto"/>
                                    <w:bottom w:val="none" w:sz="0" w:space="0" w:color="auto"/>
                                    <w:right w:val="none" w:sz="0" w:space="0" w:color="auto"/>
                                  </w:divBdr>
                                </w:div>
                                <w:div w:id="2111580973">
                                  <w:marLeft w:val="0"/>
                                  <w:marRight w:val="0"/>
                                  <w:marTop w:val="0"/>
                                  <w:marBottom w:val="0"/>
                                  <w:divBdr>
                                    <w:top w:val="none" w:sz="0" w:space="0" w:color="auto"/>
                                    <w:left w:val="none" w:sz="0" w:space="0" w:color="auto"/>
                                    <w:bottom w:val="none" w:sz="0" w:space="0" w:color="auto"/>
                                    <w:right w:val="none" w:sz="0" w:space="0" w:color="auto"/>
                                  </w:divBdr>
                                </w:div>
                                <w:div w:id="1895192869">
                                  <w:marLeft w:val="0"/>
                                  <w:marRight w:val="0"/>
                                  <w:marTop w:val="0"/>
                                  <w:marBottom w:val="0"/>
                                  <w:divBdr>
                                    <w:top w:val="none" w:sz="0" w:space="0" w:color="auto"/>
                                    <w:left w:val="none" w:sz="0" w:space="0" w:color="auto"/>
                                    <w:bottom w:val="none" w:sz="0" w:space="0" w:color="auto"/>
                                    <w:right w:val="none" w:sz="0" w:space="0" w:color="auto"/>
                                  </w:divBdr>
                                </w:div>
                                <w:div w:id="224099240">
                                  <w:marLeft w:val="0"/>
                                  <w:marRight w:val="0"/>
                                  <w:marTop w:val="0"/>
                                  <w:marBottom w:val="0"/>
                                  <w:divBdr>
                                    <w:top w:val="none" w:sz="0" w:space="0" w:color="auto"/>
                                    <w:left w:val="none" w:sz="0" w:space="0" w:color="auto"/>
                                    <w:bottom w:val="none" w:sz="0" w:space="0" w:color="auto"/>
                                    <w:right w:val="none" w:sz="0" w:space="0" w:color="auto"/>
                                  </w:divBdr>
                                </w:div>
                                <w:div w:id="449906709">
                                  <w:marLeft w:val="0"/>
                                  <w:marRight w:val="0"/>
                                  <w:marTop w:val="0"/>
                                  <w:marBottom w:val="0"/>
                                  <w:divBdr>
                                    <w:top w:val="none" w:sz="0" w:space="0" w:color="auto"/>
                                    <w:left w:val="none" w:sz="0" w:space="0" w:color="auto"/>
                                    <w:bottom w:val="none" w:sz="0" w:space="0" w:color="auto"/>
                                    <w:right w:val="none" w:sz="0" w:space="0" w:color="auto"/>
                                  </w:divBdr>
                                </w:div>
                                <w:div w:id="430661405">
                                  <w:marLeft w:val="0"/>
                                  <w:marRight w:val="0"/>
                                  <w:marTop w:val="0"/>
                                  <w:marBottom w:val="0"/>
                                  <w:divBdr>
                                    <w:top w:val="none" w:sz="0" w:space="0" w:color="auto"/>
                                    <w:left w:val="none" w:sz="0" w:space="0" w:color="auto"/>
                                    <w:bottom w:val="none" w:sz="0" w:space="0" w:color="auto"/>
                                    <w:right w:val="none" w:sz="0" w:space="0" w:color="auto"/>
                                  </w:divBdr>
                                </w:div>
                                <w:div w:id="45183936">
                                  <w:marLeft w:val="0"/>
                                  <w:marRight w:val="0"/>
                                  <w:marTop w:val="0"/>
                                  <w:marBottom w:val="0"/>
                                  <w:divBdr>
                                    <w:top w:val="none" w:sz="0" w:space="0" w:color="auto"/>
                                    <w:left w:val="none" w:sz="0" w:space="0" w:color="auto"/>
                                    <w:bottom w:val="none" w:sz="0" w:space="0" w:color="auto"/>
                                    <w:right w:val="none" w:sz="0" w:space="0" w:color="auto"/>
                                  </w:divBdr>
                                </w:div>
                                <w:div w:id="1170098554">
                                  <w:marLeft w:val="0"/>
                                  <w:marRight w:val="0"/>
                                  <w:marTop w:val="0"/>
                                  <w:marBottom w:val="0"/>
                                  <w:divBdr>
                                    <w:top w:val="none" w:sz="0" w:space="0" w:color="auto"/>
                                    <w:left w:val="none" w:sz="0" w:space="0" w:color="auto"/>
                                    <w:bottom w:val="none" w:sz="0" w:space="0" w:color="auto"/>
                                    <w:right w:val="none" w:sz="0" w:space="0" w:color="auto"/>
                                  </w:divBdr>
                                </w:div>
                                <w:div w:id="1870797030">
                                  <w:marLeft w:val="0"/>
                                  <w:marRight w:val="0"/>
                                  <w:marTop w:val="0"/>
                                  <w:marBottom w:val="0"/>
                                  <w:divBdr>
                                    <w:top w:val="none" w:sz="0" w:space="0" w:color="auto"/>
                                    <w:left w:val="none" w:sz="0" w:space="0" w:color="auto"/>
                                    <w:bottom w:val="none" w:sz="0" w:space="0" w:color="auto"/>
                                    <w:right w:val="none" w:sz="0" w:space="0" w:color="auto"/>
                                  </w:divBdr>
                                </w:div>
                                <w:div w:id="738091661">
                                  <w:marLeft w:val="0"/>
                                  <w:marRight w:val="0"/>
                                  <w:marTop w:val="0"/>
                                  <w:marBottom w:val="0"/>
                                  <w:divBdr>
                                    <w:top w:val="none" w:sz="0" w:space="0" w:color="auto"/>
                                    <w:left w:val="none" w:sz="0" w:space="0" w:color="auto"/>
                                    <w:bottom w:val="none" w:sz="0" w:space="0" w:color="auto"/>
                                    <w:right w:val="none" w:sz="0" w:space="0" w:color="auto"/>
                                  </w:divBdr>
                                </w:div>
                                <w:div w:id="1381830641">
                                  <w:marLeft w:val="0"/>
                                  <w:marRight w:val="0"/>
                                  <w:marTop w:val="0"/>
                                  <w:marBottom w:val="0"/>
                                  <w:divBdr>
                                    <w:top w:val="none" w:sz="0" w:space="0" w:color="auto"/>
                                    <w:left w:val="none" w:sz="0" w:space="0" w:color="auto"/>
                                    <w:bottom w:val="none" w:sz="0" w:space="0" w:color="auto"/>
                                    <w:right w:val="none" w:sz="0" w:space="0" w:color="auto"/>
                                  </w:divBdr>
                                </w:div>
                                <w:div w:id="200627688">
                                  <w:marLeft w:val="0"/>
                                  <w:marRight w:val="0"/>
                                  <w:marTop w:val="0"/>
                                  <w:marBottom w:val="0"/>
                                  <w:divBdr>
                                    <w:top w:val="none" w:sz="0" w:space="0" w:color="auto"/>
                                    <w:left w:val="none" w:sz="0" w:space="0" w:color="auto"/>
                                    <w:bottom w:val="none" w:sz="0" w:space="0" w:color="auto"/>
                                    <w:right w:val="none" w:sz="0" w:space="0" w:color="auto"/>
                                  </w:divBdr>
                                </w:div>
                                <w:div w:id="1035929255">
                                  <w:marLeft w:val="0"/>
                                  <w:marRight w:val="0"/>
                                  <w:marTop w:val="0"/>
                                  <w:marBottom w:val="0"/>
                                  <w:divBdr>
                                    <w:top w:val="none" w:sz="0" w:space="0" w:color="auto"/>
                                    <w:left w:val="none" w:sz="0" w:space="0" w:color="auto"/>
                                    <w:bottom w:val="none" w:sz="0" w:space="0" w:color="auto"/>
                                    <w:right w:val="none" w:sz="0" w:space="0" w:color="auto"/>
                                  </w:divBdr>
                                </w:div>
                                <w:div w:id="1104110648">
                                  <w:marLeft w:val="0"/>
                                  <w:marRight w:val="0"/>
                                  <w:marTop w:val="0"/>
                                  <w:marBottom w:val="0"/>
                                  <w:divBdr>
                                    <w:top w:val="none" w:sz="0" w:space="0" w:color="auto"/>
                                    <w:left w:val="none" w:sz="0" w:space="0" w:color="auto"/>
                                    <w:bottom w:val="none" w:sz="0" w:space="0" w:color="auto"/>
                                    <w:right w:val="none" w:sz="0" w:space="0" w:color="auto"/>
                                  </w:divBdr>
                                </w:div>
                                <w:div w:id="1321226344">
                                  <w:marLeft w:val="0"/>
                                  <w:marRight w:val="0"/>
                                  <w:marTop w:val="0"/>
                                  <w:marBottom w:val="0"/>
                                  <w:divBdr>
                                    <w:top w:val="none" w:sz="0" w:space="0" w:color="auto"/>
                                    <w:left w:val="none" w:sz="0" w:space="0" w:color="auto"/>
                                    <w:bottom w:val="none" w:sz="0" w:space="0" w:color="auto"/>
                                    <w:right w:val="none" w:sz="0" w:space="0" w:color="auto"/>
                                  </w:divBdr>
                                </w:div>
                                <w:div w:id="1196583722">
                                  <w:marLeft w:val="0"/>
                                  <w:marRight w:val="0"/>
                                  <w:marTop w:val="0"/>
                                  <w:marBottom w:val="0"/>
                                  <w:divBdr>
                                    <w:top w:val="none" w:sz="0" w:space="0" w:color="auto"/>
                                    <w:left w:val="none" w:sz="0" w:space="0" w:color="auto"/>
                                    <w:bottom w:val="none" w:sz="0" w:space="0" w:color="auto"/>
                                    <w:right w:val="none" w:sz="0" w:space="0" w:color="auto"/>
                                  </w:divBdr>
                                </w:div>
                                <w:div w:id="1365865533">
                                  <w:marLeft w:val="0"/>
                                  <w:marRight w:val="0"/>
                                  <w:marTop w:val="0"/>
                                  <w:marBottom w:val="0"/>
                                  <w:divBdr>
                                    <w:top w:val="none" w:sz="0" w:space="0" w:color="auto"/>
                                    <w:left w:val="none" w:sz="0" w:space="0" w:color="auto"/>
                                    <w:bottom w:val="none" w:sz="0" w:space="0" w:color="auto"/>
                                    <w:right w:val="none" w:sz="0" w:space="0" w:color="auto"/>
                                  </w:divBdr>
                                </w:div>
                                <w:div w:id="1869178254">
                                  <w:marLeft w:val="0"/>
                                  <w:marRight w:val="0"/>
                                  <w:marTop w:val="0"/>
                                  <w:marBottom w:val="0"/>
                                  <w:divBdr>
                                    <w:top w:val="none" w:sz="0" w:space="0" w:color="auto"/>
                                    <w:left w:val="none" w:sz="0" w:space="0" w:color="auto"/>
                                    <w:bottom w:val="none" w:sz="0" w:space="0" w:color="auto"/>
                                    <w:right w:val="none" w:sz="0" w:space="0" w:color="auto"/>
                                  </w:divBdr>
                                </w:div>
                                <w:div w:id="834226419">
                                  <w:marLeft w:val="0"/>
                                  <w:marRight w:val="0"/>
                                  <w:marTop w:val="0"/>
                                  <w:marBottom w:val="0"/>
                                  <w:divBdr>
                                    <w:top w:val="none" w:sz="0" w:space="0" w:color="auto"/>
                                    <w:left w:val="none" w:sz="0" w:space="0" w:color="auto"/>
                                    <w:bottom w:val="none" w:sz="0" w:space="0" w:color="auto"/>
                                    <w:right w:val="none" w:sz="0" w:space="0" w:color="auto"/>
                                  </w:divBdr>
                                </w:div>
                                <w:div w:id="574626704">
                                  <w:marLeft w:val="0"/>
                                  <w:marRight w:val="0"/>
                                  <w:marTop w:val="0"/>
                                  <w:marBottom w:val="0"/>
                                  <w:divBdr>
                                    <w:top w:val="none" w:sz="0" w:space="0" w:color="auto"/>
                                    <w:left w:val="none" w:sz="0" w:space="0" w:color="auto"/>
                                    <w:bottom w:val="none" w:sz="0" w:space="0" w:color="auto"/>
                                    <w:right w:val="none" w:sz="0" w:space="0" w:color="auto"/>
                                  </w:divBdr>
                                </w:div>
                                <w:div w:id="36205650">
                                  <w:marLeft w:val="0"/>
                                  <w:marRight w:val="0"/>
                                  <w:marTop w:val="0"/>
                                  <w:marBottom w:val="0"/>
                                  <w:divBdr>
                                    <w:top w:val="none" w:sz="0" w:space="0" w:color="auto"/>
                                    <w:left w:val="none" w:sz="0" w:space="0" w:color="auto"/>
                                    <w:bottom w:val="none" w:sz="0" w:space="0" w:color="auto"/>
                                    <w:right w:val="none" w:sz="0" w:space="0" w:color="auto"/>
                                  </w:divBdr>
                                </w:div>
                                <w:div w:id="276060620">
                                  <w:marLeft w:val="0"/>
                                  <w:marRight w:val="0"/>
                                  <w:marTop w:val="0"/>
                                  <w:marBottom w:val="0"/>
                                  <w:divBdr>
                                    <w:top w:val="none" w:sz="0" w:space="0" w:color="auto"/>
                                    <w:left w:val="none" w:sz="0" w:space="0" w:color="auto"/>
                                    <w:bottom w:val="none" w:sz="0" w:space="0" w:color="auto"/>
                                    <w:right w:val="none" w:sz="0" w:space="0" w:color="auto"/>
                                  </w:divBdr>
                                </w:div>
                                <w:div w:id="2132632034">
                                  <w:marLeft w:val="0"/>
                                  <w:marRight w:val="0"/>
                                  <w:marTop w:val="0"/>
                                  <w:marBottom w:val="0"/>
                                  <w:divBdr>
                                    <w:top w:val="none" w:sz="0" w:space="0" w:color="auto"/>
                                    <w:left w:val="none" w:sz="0" w:space="0" w:color="auto"/>
                                    <w:bottom w:val="none" w:sz="0" w:space="0" w:color="auto"/>
                                    <w:right w:val="none" w:sz="0" w:space="0" w:color="auto"/>
                                  </w:divBdr>
                                </w:div>
                                <w:div w:id="989942111">
                                  <w:marLeft w:val="0"/>
                                  <w:marRight w:val="0"/>
                                  <w:marTop w:val="0"/>
                                  <w:marBottom w:val="0"/>
                                  <w:divBdr>
                                    <w:top w:val="none" w:sz="0" w:space="0" w:color="auto"/>
                                    <w:left w:val="none" w:sz="0" w:space="0" w:color="auto"/>
                                    <w:bottom w:val="none" w:sz="0" w:space="0" w:color="auto"/>
                                    <w:right w:val="none" w:sz="0" w:space="0" w:color="auto"/>
                                  </w:divBdr>
                                </w:div>
                                <w:div w:id="953289161">
                                  <w:marLeft w:val="0"/>
                                  <w:marRight w:val="0"/>
                                  <w:marTop w:val="0"/>
                                  <w:marBottom w:val="0"/>
                                  <w:divBdr>
                                    <w:top w:val="none" w:sz="0" w:space="0" w:color="auto"/>
                                    <w:left w:val="none" w:sz="0" w:space="0" w:color="auto"/>
                                    <w:bottom w:val="none" w:sz="0" w:space="0" w:color="auto"/>
                                    <w:right w:val="none" w:sz="0" w:space="0" w:color="auto"/>
                                  </w:divBdr>
                                </w:div>
                                <w:div w:id="1864784687">
                                  <w:marLeft w:val="0"/>
                                  <w:marRight w:val="0"/>
                                  <w:marTop w:val="0"/>
                                  <w:marBottom w:val="0"/>
                                  <w:divBdr>
                                    <w:top w:val="none" w:sz="0" w:space="0" w:color="auto"/>
                                    <w:left w:val="none" w:sz="0" w:space="0" w:color="auto"/>
                                    <w:bottom w:val="none" w:sz="0" w:space="0" w:color="auto"/>
                                    <w:right w:val="none" w:sz="0" w:space="0" w:color="auto"/>
                                  </w:divBdr>
                                </w:div>
                                <w:div w:id="795101741">
                                  <w:marLeft w:val="0"/>
                                  <w:marRight w:val="0"/>
                                  <w:marTop w:val="0"/>
                                  <w:marBottom w:val="0"/>
                                  <w:divBdr>
                                    <w:top w:val="none" w:sz="0" w:space="0" w:color="auto"/>
                                    <w:left w:val="none" w:sz="0" w:space="0" w:color="auto"/>
                                    <w:bottom w:val="none" w:sz="0" w:space="0" w:color="auto"/>
                                    <w:right w:val="none" w:sz="0" w:space="0" w:color="auto"/>
                                  </w:divBdr>
                                </w:div>
                                <w:div w:id="1281841934">
                                  <w:marLeft w:val="0"/>
                                  <w:marRight w:val="0"/>
                                  <w:marTop w:val="0"/>
                                  <w:marBottom w:val="0"/>
                                  <w:divBdr>
                                    <w:top w:val="none" w:sz="0" w:space="0" w:color="auto"/>
                                    <w:left w:val="none" w:sz="0" w:space="0" w:color="auto"/>
                                    <w:bottom w:val="none" w:sz="0" w:space="0" w:color="auto"/>
                                    <w:right w:val="none" w:sz="0" w:space="0" w:color="auto"/>
                                  </w:divBdr>
                                </w:div>
                                <w:div w:id="1280407122">
                                  <w:marLeft w:val="0"/>
                                  <w:marRight w:val="0"/>
                                  <w:marTop w:val="0"/>
                                  <w:marBottom w:val="0"/>
                                  <w:divBdr>
                                    <w:top w:val="none" w:sz="0" w:space="0" w:color="auto"/>
                                    <w:left w:val="none" w:sz="0" w:space="0" w:color="auto"/>
                                    <w:bottom w:val="none" w:sz="0" w:space="0" w:color="auto"/>
                                    <w:right w:val="none" w:sz="0" w:space="0" w:color="auto"/>
                                  </w:divBdr>
                                </w:div>
                                <w:div w:id="1295866314">
                                  <w:marLeft w:val="0"/>
                                  <w:marRight w:val="0"/>
                                  <w:marTop w:val="0"/>
                                  <w:marBottom w:val="0"/>
                                  <w:divBdr>
                                    <w:top w:val="none" w:sz="0" w:space="0" w:color="auto"/>
                                    <w:left w:val="none" w:sz="0" w:space="0" w:color="auto"/>
                                    <w:bottom w:val="none" w:sz="0" w:space="0" w:color="auto"/>
                                    <w:right w:val="none" w:sz="0" w:space="0" w:color="auto"/>
                                  </w:divBdr>
                                </w:div>
                                <w:div w:id="1059206136">
                                  <w:marLeft w:val="0"/>
                                  <w:marRight w:val="0"/>
                                  <w:marTop w:val="0"/>
                                  <w:marBottom w:val="0"/>
                                  <w:divBdr>
                                    <w:top w:val="none" w:sz="0" w:space="0" w:color="auto"/>
                                    <w:left w:val="none" w:sz="0" w:space="0" w:color="auto"/>
                                    <w:bottom w:val="none" w:sz="0" w:space="0" w:color="auto"/>
                                    <w:right w:val="none" w:sz="0" w:space="0" w:color="auto"/>
                                  </w:divBdr>
                                </w:div>
                                <w:div w:id="962930781">
                                  <w:marLeft w:val="0"/>
                                  <w:marRight w:val="0"/>
                                  <w:marTop w:val="0"/>
                                  <w:marBottom w:val="0"/>
                                  <w:divBdr>
                                    <w:top w:val="none" w:sz="0" w:space="0" w:color="auto"/>
                                    <w:left w:val="none" w:sz="0" w:space="0" w:color="auto"/>
                                    <w:bottom w:val="none" w:sz="0" w:space="0" w:color="auto"/>
                                    <w:right w:val="none" w:sz="0" w:space="0" w:color="auto"/>
                                  </w:divBdr>
                                </w:div>
                                <w:div w:id="60520516">
                                  <w:marLeft w:val="0"/>
                                  <w:marRight w:val="0"/>
                                  <w:marTop w:val="0"/>
                                  <w:marBottom w:val="0"/>
                                  <w:divBdr>
                                    <w:top w:val="none" w:sz="0" w:space="0" w:color="auto"/>
                                    <w:left w:val="none" w:sz="0" w:space="0" w:color="auto"/>
                                    <w:bottom w:val="none" w:sz="0" w:space="0" w:color="auto"/>
                                    <w:right w:val="none" w:sz="0" w:space="0" w:color="auto"/>
                                  </w:divBdr>
                                </w:div>
                                <w:div w:id="1743018702">
                                  <w:marLeft w:val="0"/>
                                  <w:marRight w:val="0"/>
                                  <w:marTop w:val="0"/>
                                  <w:marBottom w:val="0"/>
                                  <w:divBdr>
                                    <w:top w:val="none" w:sz="0" w:space="0" w:color="auto"/>
                                    <w:left w:val="none" w:sz="0" w:space="0" w:color="auto"/>
                                    <w:bottom w:val="none" w:sz="0" w:space="0" w:color="auto"/>
                                    <w:right w:val="none" w:sz="0" w:space="0" w:color="auto"/>
                                  </w:divBdr>
                                </w:div>
                                <w:div w:id="751195347">
                                  <w:marLeft w:val="0"/>
                                  <w:marRight w:val="0"/>
                                  <w:marTop w:val="0"/>
                                  <w:marBottom w:val="0"/>
                                  <w:divBdr>
                                    <w:top w:val="none" w:sz="0" w:space="0" w:color="auto"/>
                                    <w:left w:val="none" w:sz="0" w:space="0" w:color="auto"/>
                                    <w:bottom w:val="none" w:sz="0" w:space="0" w:color="auto"/>
                                    <w:right w:val="none" w:sz="0" w:space="0" w:color="auto"/>
                                  </w:divBdr>
                                </w:div>
                                <w:div w:id="1443259033">
                                  <w:marLeft w:val="0"/>
                                  <w:marRight w:val="0"/>
                                  <w:marTop w:val="0"/>
                                  <w:marBottom w:val="0"/>
                                  <w:divBdr>
                                    <w:top w:val="none" w:sz="0" w:space="0" w:color="auto"/>
                                    <w:left w:val="none" w:sz="0" w:space="0" w:color="auto"/>
                                    <w:bottom w:val="none" w:sz="0" w:space="0" w:color="auto"/>
                                    <w:right w:val="none" w:sz="0" w:space="0" w:color="auto"/>
                                  </w:divBdr>
                                </w:div>
                                <w:div w:id="806095644">
                                  <w:marLeft w:val="0"/>
                                  <w:marRight w:val="0"/>
                                  <w:marTop w:val="0"/>
                                  <w:marBottom w:val="0"/>
                                  <w:divBdr>
                                    <w:top w:val="none" w:sz="0" w:space="0" w:color="auto"/>
                                    <w:left w:val="none" w:sz="0" w:space="0" w:color="auto"/>
                                    <w:bottom w:val="none" w:sz="0" w:space="0" w:color="auto"/>
                                    <w:right w:val="none" w:sz="0" w:space="0" w:color="auto"/>
                                  </w:divBdr>
                                </w:div>
                                <w:div w:id="856650405">
                                  <w:marLeft w:val="0"/>
                                  <w:marRight w:val="0"/>
                                  <w:marTop w:val="0"/>
                                  <w:marBottom w:val="0"/>
                                  <w:divBdr>
                                    <w:top w:val="none" w:sz="0" w:space="0" w:color="auto"/>
                                    <w:left w:val="none" w:sz="0" w:space="0" w:color="auto"/>
                                    <w:bottom w:val="none" w:sz="0" w:space="0" w:color="auto"/>
                                    <w:right w:val="none" w:sz="0" w:space="0" w:color="auto"/>
                                  </w:divBdr>
                                </w:div>
                                <w:div w:id="1428964068">
                                  <w:marLeft w:val="0"/>
                                  <w:marRight w:val="0"/>
                                  <w:marTop w:val="0"/>
                                  <w:marBottom w:val="0"/>
                                  <w:divBdr>
                                    <w:top w:val="none" w:sz="0" w:space="0" w:color="auto"/>
                                    <w:left w:val="none" w:sz="0" w:space="0" w:color="auto"/>
                                    <w:bottom w:val="none" w:sz="0" w:space="0" w:color="auto"/>
                                    <w:right w:val="none" w:sz="0" w:space="0" w:color="auto"/>
                                  </w:divBdr>
                                </w:div>
                                <w:div w:id="1025982355">
                                  <w:marLeft w:val="0"/>
                                  <w:marRight w:val="0"/>
                                  <w:marTop w:val="0"/>
                                  <w:marBottom w:val="0"/>
                                  <w:divBdr>
                                    <w:top w:val="none" w:sz="0" w:space="0" w:color="auto"/>
                                    <w:left w:val="none" w:sz="0" w:space="0" w:color="auto"/>
                                    <w:bottom w:val="none" w:sz="0" w:space="0" w:color="auto"/>
                                    <w:right w:val="none" w:sz="0" w:space="0" w:color="auto"/>
                                  </w:divBdr>
                                </w:div>
                                <w:div w:id="21975366">
                                  <w:marLeft w:val="0"/>
                                  <w:marRight w:val="0"/>
                                  <w:marTop w:val="0"/>
                                  <w:marBottom w:val="0"/>
                                  <w:divBdr>
                                    <w:top w:val="none" w:sz="0" w:space="0" w:color="auto"/>
                                    <w:left w:val="none" w:sz="0" w:space="0" w:color="auto"/>
                                    <w:bottom w:val="none" w:sz="0" w:space="0" w:color="auto"/>
                                    <w:right w:val="none" w:sz="0" w:space="0" w:color="auto"/>
                                  </w:divBdr>
                                </w:div>
                                <w:div w:id="2017609120">
                                  <w:marLeft w:val="0"/>
                                  <w:marRight w:val="0"/>
                                  <w:marTop w:val="0"/>
                                  <w:marBottom w:val="0"/>
                                  <w:divBdr>
                                    <w:top w:val="none" w:sz="0" w:space="0" w:color="auto"/>
                                    <w:left w:val="none" w:sz="0" w:space="0" w:color="auto"/>
                                    <w:bottom w:val="none" w:sz="0" w:space="0" w:color="auto"/>
                                    <w:right w:val="none" w:sz="0" w:space="0" w:color="auto"/>
                                  </w:divBdr>
                                </w:div>
                                <w:div w:id="434786328">
                                  <w:marLeft w:val="0"/>
                                  <w:marRight w:val="0"/>
                                  <w:marTop w:val="0"/>
                                  <w:marBottom w:val="0"/>
                                  <w:divBdr>
                                    <w:top w:val="none" w:sz="0" w:space="0" w:color="auto"/>
                                    <w:left w:val="none" w:sz="0" w:space="0" w:color="auto"/>
                                    <w:bottom w:val="none" w:sz="0" w:space="0" w:color="auto"/>
                                    <w:right w:val="none" w:sz="0" w:space="0" w:color="auto"/>
                                  </w:divBdr>
                                </w:div>
                                <w:div w:id="1352991688">
                                  <w:marLeft w:val="0"/>
                                  <w:marRight w:val="0"/>
                                  <w:marTop w:val="0"/>
                                  <w:marBottom w:val="0"/>
                                  <w:divBdr>
                                    <w:top w:val="none" w:sz="0" w:space="0" w:color="auto"/>
                                    <w:left w:val="none" w:sz="0" w:space="0" w:color="auto"/>
                                    <w:bottom w:val="none" w:sz="0" w:space="0" w:color="auto"/>
                                    <w:right w:val="none" w:sz="0" w:space="0" w:color="auto"/>
                                  </w:divBdr>
                                </w:div>
                                <w:div w:id="457188191">
                                  <w:marLeft w:val="0"/>
                                  <w:marRight w:val="0"/>
                                  <w:marTop w:val="0"/>
                                  <w:marBottom w:val="0"/>
                                  <w:divBdr>
                                    <w:top w:val="none" w:sz="0" w:space="0" w:color="auto"/>
                                    <w:left w:val="none" w:sz="0" w:space="0" w:color="auto"/>
                                    <w:bottom w:val="none" w:sz="0" w:space="0" w:color="auto"/>
                                    <w:right w:val="none" w:sz="0" w:space="0" w:color="auto"/>
                                  </w:divBdr>
                                </w:div>
                                <w:div w:id="143622004">
                                  <w:marLeft w:val="0"/>
                                  <w:marRight w:val="0"/>
                                  <w:marTop w:val="0"/>
                                  <w:marBottom w:val="0"/>
                                  <w:divBdr>
                                    <w:top w:val="none" w:sz="0" w:space="0" w:color="auto"/>
                                    <w:left w:val="none" w:sz="0" w:space="0" w:color="auto"/>
                                    <w:bottom w:val="none" w:sz="0" w:space="0" w:color="auto"/>
                                    <w:right w:val="none" w:sz="0" w:space="0" w:color="auto"/>
                                  </w:divBdr>
                                </w:div>
                                <w:div w:id="905186402">
                                  <w:marLeft w:val="0"/>
                                  <w:marRight w:val="0"/>
                                  <w:marTop w:val="0"/>
                                  <w:marBottom w:val="0"/>
                                  <w:divBdr>
                                    <w:top w:val="none" w:sz="0" w:space="0" w:color="auto"/>
                                    <w:left w:val="none" w:sz="0" w:space="0" w:color="auto"/>
                                    <w:bottom w:val="none" w:sz="0" w:space="0" w:color="auto"/>
                                    <w:right w:val="none" w:sz="0" w:space="0" w:color="auto"/>
                                  </w:divBdr>
                                </w:div>
                                <w:div w:id="112680396">
                                  <w:marLeft w:val="0"/>
                                  <w:marRight w:val="0"/>
                                  <w:marTop w:val="0"/>
                                  <w:marBottom w:val="0"/>
                                  <w:divBdr>
                                    <w:top w:val="none" w:sz="0" w:space="0" w:color="auto"/>
                                    <w:left w:val="none" w:sz="0" w:space="0" w:color="auto"/>
                                    <w:bottom w:val="none" w:sz="0" w:space="0" w:color="auto"/>
                                    <w:right w:val="none" w:sz="0" w:space="0" w:color="auto"/>
                                  </w:divBdr>
                                </w:div>
                                <w:div w:id="2087876296">
                                  <w:marLeft w:val="0"/>
                                  <w:marRight w:val="0"/>
                                  <w:marTop w:val="0"/>
                                  <w:marBottom w:val="0"/>
                                  <w:divBdr>
                                    <w:top w:val="none" w:sz="0" w:space="0" w:color="auto"/>
                                    <w:left w:val="none" w:sz="0" w:space="0" w:color="auto"/>
                                    <w:bottom w:val="none" w:sz="0" w:space="0" w:color="auto"/>
                                    <w:right w:val="none" w:sz="0" w:space="0" w:color="auto"/>
                                  </w:divBdr>
                                </w:div>
                                <w:div w:id="2060589040">
                                  <w:marLeft w:val="0"/>
                                  <w:marRight w:val="0"/>
                                  <w:marTop w:val="0"/>
                                  <w:marBottom w:val="0"/>
                                  <w:divBdr>
                                    <w:top w:val="none" w:sz="0" w:space="0" w:color="auto"/>
                                    <w:left w:val="none" w:sz="0" w:space="0" w:color="auto"/>
                                    <w:bottom w:val="none" w:sz="0" w:space="0" w:color="auto"/>
                                    <w:right w:val="none" w:sz="0" w:space="0" w:color="auto"/>
                                  </w:divBdr>
                                </w:div>
                                <w:div w:id="1568608948">
                                  <w:marLeft w:val="0"/>
                                  <w:marRight w:val="0"/>
                                  <w:marTop w:val="0"/>
                                  <w:marBottom w:val="0"/>
                                  <w:divBdr>
                                    <w:top w:val="none" w:sz="0" w:space="0" w:color="auto"/>
                                    <w:left w:val="none" w:sz="0" w:space="0" w:color="auto"/>
                                    <w:bottom w:val="none" w:sz="0" w:space="0" w:color="auto"/>
                                    <w:right w:val="none" w:sz="0" w:space="0" w:color="auto"/>
                                  </w:divBdr>
                                </w:div>
                                <w:div w:id="279801021">
                                  <w:marLeft w:val="0"/>
                                  <w:marRight w:val="0"/>
                                  <w:marTop w:val="0"/>
                                  <w:marBottom w:val="0"/>
                                  <w:divBdr>
                                    <w:top w:val="none" w:sz="0" w:space="0" w:color="auto"/>
                                    <w:left w:val="none" w:sz="0" w:space="0" w:color="auto"/>
                                    <w:bottom w:val="none" w:sz="0" w:space="0" w:color="auto"/>
                                    <w:right w:val="none" w:sz="0" w:space="0" w:color="auto"/>
                                  </w:divBdr>
                                </w:div>
                                <w:div w:id="1235629248">
                                  <w:marLeft w:val="0"/>
                                  <w:marRight w:val="0"/>
                                  <w:marTop w:val="0"/>
                                  <w:marBottom w:val="0"/>
                                  <w:divBdr>
                                    <w:top w:val="none" w:sz="0" w:space="0" w:color="auto"/>
                                    <w:left w:val="none" w:sz="0" w:space="0" w:color="auto"/>
                                    <w:bottom w:val="none" w:sz="0" w:space="0" w:color="auto"/>
                                    <w:right w:val="none" w:sz="0" w:space="0" w:color="auto"/>
                                  </w:divBdr>
                                </w:div>
                                <w:div w:id="1165972254">
                                  <w:marLeft w:val="0"/>
                                  <w:marRight w:val="0"/>
                                  <w:marTop w:val="0"/>
                                  <w:marBottom w:val="0"/>
                                  <w:divBdr>
                                    <w:top w:val="none" w:sz="0" w:space="0" w:color="auto"/>
                                    <w:left w:val="none" w:sz="0" w:space="0" w:color="auto"/>
                                    <w:bottom w:val="none" w:sz="0" w:space="0" w:color="auto"/>
                                    <w:right w:val="none" w:sz="0" w:space="0" w:color="auto"/>
                                  </w:divBdr>
                                </w:div>
                                <w:div w:id="1488085207">
                                  <w:marLeft w:val="0"/>
                                  <w:marRight w:val="0"/>
                                  <w:marTop w:val="0"/>
                                  <w:marBottom w:val="0"/>
                                  <w:divBdr>
                                    <w:top w:val="none" w:sz="0" w:space="0" w:color="auto"/>
                                    <w:left w:val="none" w:sz="0" w:space="0" w:color="auto"/>
                                    <w:bottom w:val="none" w:sz="0" w:space="0" w:color="auto"/>
                                    <w:right w:val="none" w:sz="0" w:space="0" w:color="auto"/>
                                  </w:divBdr>
                                </w:div>
                                <w:div w:id="968903316">
                                  <w:marLeft w:val="0"/>
                                  <w:marRight w:val="0"/>
                                  <w:marTop w:val="0"/>
                                  <w:marBottom w:val="0"/>
                                  <w:divBdr>
                                    <w:top w:val="none" w:sz="0" w:space="0" w:color="auto"/>
                                    <w:left w:val="none" w:sz="0" w:space="0" w:color="auto"/>
                                    <w:bottom w:val="none" w:sz="0" w:space="0" w:color="auto"/>
                                    <w:right w:val="none" w:sz="0" w:space="0" w:color="auto"/>
                                  </w:divBdr>
                                </w:div>
                                <w:div w:id="643201046">
                                  <w:marLeft w:val="0"/>
                                  <w:marRight w:val="0"/>
                                  <w:marTop w:val="0"/>
                                  <w:marBottom w:val="0"/>
                                  <w:divBdr>
                                    <w:top w:val="none" w:sz="0" w:space="0" w:color="auto"/>
                                    <w:left w:val="none" w:sz="0" w:space="0" w:color="auto"/>
                                    <w:bottom w:val="none" w:sz="0" w:space="0" w:color="auto"/>
                                    <w:right w:val="none" w:sz="0" w:space="0" w:color="auto"/>
                                  </w:divBdr>
                                </w:div>
                                <w:div w:id="134681211">
                                  <w:marLeft w:val="0"/>
                                  <w:marRight w:val="0"/>
                                  <w:marTop w:val="0"/>
                                  <w:marBottom w:val="0"/>
                                  <w:divBdr>
                                    <w:top w:val="none" w:sz="0" w:space="0" w:color="auto"/>
                                    <w:left w:val="none" w:sz="0" w:space="0" w:color="auto"/>
                                    <w:bottom w:val="none" w:sz="0" w:space="0" w:color="auto"/>
                                    <w:right w:val="none" w:sz="0" w:space="0" w:color="auto"/>
                                  </w:divBdr>
                                </w:div>
                                <w:div w:id="2040473595">
                                  <w:marLeft w:val="0"/>
                                  <w:marRight w:val="0"/>
                                  <w:marTop w:val="0"/>
                                  <w:marBottom w:val="0"/>
                                  <w:divBdr>
                                    <w:top w:val="none" w:sz="0" w:space="0" w:color="auto"/>
                                    <w:left w:val="none" w:sz="0" w:space="0" w:color="auto"/>
                                    <w:bottom w:val="none" w:sz="0" w:space="0" w:color="auto"/>
                                    <w:right w:val="none" w:sz="0" w:space="0" w:color="auto"/>
                                  </w:divBdr>
                                </w:div>
                                <w:div w:id="1632401731">
                                  <w:marLeft w:val="0"/>
                                  <w:marRight w:val="0"/>
                                  <w:marTop w:val="0"/>
                                  <w:marBottom w:val="0"/>
                                  <w:divBdr>
                                    <w:top w:val="none" w:sz="0" w:space="0" w:color="auto"/>
                                    <w:left w:val="none" w:sz="0" w:space="0" w:color="auto"/>
                                    <w:bottom w:val="none" w:sz="0" w:space="0" w:color="auto"/>
                                    <w:right w:val="none" w:sz="0" w:space="0" w:color="auto"/>
                                  </w:divBdr>
                                </w:div>
                                <w:div w:id="883562953">
                                  <w:marLeft w:val="0"/>
                                  <w:marRight w:val="0"/>
                                  <w:marTop w:val="0"/>
                                  <w:marBottom w:val="0"/>
                                  <w:divBdr>
                                    <w:top w:val="none" w:sz="0" w:space="0" w:color="auto"/>
                                    <w:left w:val="none" w:sz="0" w:space="0" w:color="auto"/>
                                    <w:bottom w:val="none" w:sz="0" w:space="0" w:color="auto"/>
                                    <w:right w:val="none" w:sz="0" w:space="0" w:color="auto"/>
                                  </w:divBdr>
                                </w:div>
                                <w:div w:id="1059481728">
                                  <w:marLeft w:val="0"/>
                                  <w:marRight w:val="0"/>
                                  <w:marTop w:val="0"/>
                                  <w:marBottom w:val="0"/>
                                  <w:divBdr>
                                    <w:top w:val="none" w:sz="0" w:space="0" w:color="auto"/>
                                    <w:left w:val="none" w:sz="0" w:space="0" w:color="auto"/>
                                    <w:bottom w:val="none" w:sz="0" w:space="0" w:color="auto"/>
                                    <w:right w:val="none" w:sz="0" w:space="0" w:color="auto"/>
                                  </w:divBdr>
                                </w:div>
                                <w:div w:id="195511791">
                                  <w:marLeft w:val="0"/>
                                  <w:marRight w:val="0"/>
                                  <w:marTop w:val="0"/>
                                  <w:marBottom w:val="0"/>
                                  <w:divBdr>
                                    <w:top w:val="none" w:sz="0" w:space="0" w:color="auto"/>
                                    <w:left w:val="none" w:sz="0" w:space="0" w:color="auto"/>
                                    <w:bottom w:val="none" w:sz="0" w:space="0" w:color="auto"/>
                                    <w:right w:val="none" w:sz="0" w:space="0" w:color="auto"/>
                                  </w:divBdr>
                                </w:div>
                                <w:div w:id="1816023958">
                                  <w:marLeft w:val="0"/>
                                  <w:marRight w:val="0"/>
                                  <w:marTop w:val="0"/>
                                  <w:marBottom w:val="0"/>
                                  <w:divBdr>
                                    <w:top w:val="none" w:sz="0" w:space="0" w:color="auto"/>
                                    <w:left w:val="none" w:sz="0" w:space="0" w:color="auto"/>
                                    <w:bottom w:val="none" w:sz="0" w:space="0" w:color="auto"/>
                                    <w:right w:val="none" w:sz="0" w:space="0" w:color="auto"/>
                                  </w:divBdr>
                                </w:div>
                                <w:div w:id="871461554">
                                  <w:marLeft w:val="0"/>
                                  <w:marRight w:val="0"/>
                                  <w:marTop w:val="0"/>
                                  <w:marBottom w:val="0"/>
                                  <w:divBdr>
                                    <w:top w:val="none" w:sz="0" w:space="0" w:color="auto"/>
                                    <w:left w:val="none" w:sz="0" w:space="0" w:color="auto"/>
                                    <w:bottom w:val="none" w:sz="0" w:space="0" w:color="auto"/>
                                    <w:right w:val="none" w:sz="0" w:space="0" w:color="auto"/>
                                  </w:divBdr>
                                </w:div>
                                <w:div w:id="1288270562">
                                  <w:marLeft w:val="0"/>
                                  <w:marRight w:val="0"/>
                                  <w:marTop w:val="0"/>
                                  <w:marBottom w:val="0"/>
                                  <w:divBdr>
                                    <w:top w:val="none" w:sz="0" w:space="0" w:color="auto"/>
                                    <w:left w:val="none" w:sz="0" w:space="0" w:color="auto"/>
                                    <w:bottom w:val="none" w:sz="0" w:space="0" w:color="auto"/>
                                    <w:right w:val="none" w:sz="0" w:space="0" w:color="auto"/>
                                  </w:divBdr>
                                </w:div>
                                <w:div w:id="2094160259">
                                  <w:marLeft w:val="0"/>
                                  <w:marRight w:val="0"/>
                                  <w:marTop w:val="0"/>
                                  <w:marBottom w:val="0"/>
                                  <w:divBdr>
                                    <w:top w:val="none" w:sz="0" w:space="0" w:color="auto"/>
                                    <w:left w:val="none" w:sz="0" w:space="0" w:color="auto"/>
                                    <w:bottom w:val="none" w:sz="0" w:space="0" w:color="auto"/>
                                    <w:right w:val="none" w:sz="0" w:space="0" w:color="auto"/>
                                  </w:divBdr>
                                </w:div>
                                <w:div w:id="364211060">
                                  <w:marLeft w:val="0"/>
                                  <w:marRight w:val="0"/>
                                  <w:marTop w:val="0"/>
                                  <w:marBottom w:val="0"/>
                                  <w:divBdr>
                                    <w:top w:val="none" w:sz="0" w:space="0" w:color="auto"/>
                                    <w:left w:val="none" w:sz="0" w:space="0" w:color="auto"/>
                                    <w:bottom w:val="none" w:sz="0" w:space="0" w:color="auto"/>
                                    <w:right w:val="none" w:sz="0" w:space="0" w:color="auto"/>
                                  </w:divBdr>
                                </w:div>
                                <w:div w:id="1641693794">
                                  <w:marLeft w:val="0"/>
                                  <w:marRight w:val="0"/>
                                  <w:marTop w:val="0"/>
                                  <w:marBottom w:val="0"/>
                                  <w:divBdr>
                                    <w:top w:val="none" w:sz="0" w:space="0" w:color="auto"/>
                                    <w:left w:val="none" w:sz="0" w:space="0" w:color="auto"/>
                                    <w:bottom w:val="none" w:sz="0" w:space="0" w:color="auto"/>
                                    <w:right w:val="none" w:sz="0" w:space="0" w:color="auto"/>
                                  </w:divBdr>
                                </w:div>
                                <w:div w:id="865607103">
                                  <w:marLeft w:val="0"/>
                                  <w:marRight w:val="0"/>
                                  <w:marTop w:val="0"/>
                                  <w:marBottom w:val="0"/>
                                  <w:divBdr>
                                    <w:top w:val="none" w:sz="0" w:space="0" w:color="auto"/>
                                    <w:left w:val="none" w:sz="0" w:space="0" w:color="auto"/>
                                    <w:bottom w:val="none" w:sz="0" w:space="0" w:color="auto"/>
                                    <w:right w:val="none" w:sz="0" w:space="0" w:color="auto"/>
                                  </w:divBdr>
                                </w:div>
                                <w:div w:id="840782383">
                                  <w:marLeft w:val="0"/>
                                  <w:marRight w:val="0"/>
                                  <w:marTop w:val="0"/>
                                  <w:marBottom w:val="0"/>
                                  <w:divBdr>
                                    <w:top w:val="none" w:sz="0" w:space="0" w:color="auto"/>
                                    <w:left w:val="none" w:sz="0" w:space="0" w:color="auto"/>
                                    <w:bottom w:val="none" w:sz="0" w:space="0" w:color="auto"/>
                                    <w:right w:val="none" w:sz="0" w:space="0" w:color="auto"/>
                                  </w:divBdr>
                                </w:div>
                                <w:div w:id="1662735460">
                                  <w:marLeft w:val="0"/>
                                  <w:marRight w:val="0"/>
                                  <w:marTop w:val="0"/>
                                  <w:marBottom w:val="0"/>
                                  <w:divBdr>
                                    <w:top w:val="none" w:sz="0" w:space="0" w:color="auto"/>
                                    <w:left w:val="none" w:sz="0" w:space="0" w:color="auto"/>
                                    <w:bottom w:val="none" w:sz="0" w:space="0" w:color="auto"/>
                                    <w:right w:val="none" w:sz="0" w:space="0" w:color="auto"/>
                                  </w:divBdr>
                                </w:div>
                                <w:div w:id="637493016">
                                  <w:marLeft w:val="0"/>
                                  <w:marRight w:val="0"/>
                                  <w:marTop w:val="0"/>
                                  <w:marBottom w:val="0"/>
                                  <w:divBdr>
                                    <w:top w:val="none" w:sz="0" w:space="0" w:color="auto"/>
                                    <w:left w:val="none" w:sz="0" w:space="0" w:color="auto"/>
                                    <w:bottom w:val="none" w:sz="0" w:space="0" w:color="auto"/>
                                    <w:right w:val="none" w:sz="0" w:space="0" w:color="auto"/>
                                  </w:divBdr>
                                </w:div>
                                <w:div w:id="1050497333">
                                  <w:marLeft w:val="0"/>
                                  <w:marRight w:val="0"/>
                                  <w:marTop w:val="0"/>
                                  <w:marBottom w:val="0"/>
                                  <w:divBdr>
                                    <w:top w:val="none" w:sz="0" w:space="0" w:color="auto"/>
                                    <w:left w:val="none" w:sz="0" w:space="0" w:color="auto"/>
                                    <w:bottom w:val="none" w:sz="0" w:space="0" w:color="auto"/>
                                    <w:right w:val="none" w:sz="0" w:space="0" w:color="auto"/>
                                  </w:divBdr>
                                </w:div>
                                <w:div w:id="1931619768">
                                  <w:marLeft w:val="0"/>
                                  <w:marRight w:val="0"/>
                                  <w:marTop w:val="0"/>
                                  <w:marBottom w:val="0"/>
                                  <w:divBdr>
                                    <w:top w:val="none" w:sz="0" w:space="0" w:color="auto"/>
                                    <w:left w:val="none" w:sz="0" w:space="0" w:color="auto"/>
                                    <w:bottom w:val="none" w:sz="0" w:space="0" w:color="auto"/>
                                    <w:right w:val="none" w:sz="0" w:space="0" w:color="auto"/>
                                  </w:divBdr>
                                </w:div>
                                <w:div w:id="116729056">
                                  <w:marLeft w:val="0"/>
                                  <w:marRight w:val="0"/>
                                  <w:marTop w:val="0"/>
                                  <w:marBottom w:val="0"/>
                                  <w:divBdr>
                                    <w:top w:val="none" w:sz="0" w:space="0" w:color="auto"/>
                                    <w:left w:val="none" w:sz="0" w:space="0" w:color="auto"/>
                                    <w:bottom w:val="none" w:sz="0" w:space="0" w:color="auto"/>
                                    <w:right w:val="none" w:sz="0" w:space="0" w:color="auto"/>
                                  </w:divBdr>
                                </w:div>
                                <w:div w:id="817264155">
                                  <w:marLeft w:val="0"/>
                                  <w:marRight w:val="0"/>
                                  <w:marTop w:val="0"/>
                                  <w:marBottom w:val="0"/>
                                  <w:divBdr>
                                    <w:top w:val="none" w:sz="0" w:space="0" w:color="auto"/>
                                    <w:left w:val="none" w:sz="0" w:space="0" w:color="auto"/>
                                    <w:bottom w:val="none" w:sz="0" w:space="0" w:color="auto"/>
                                    <w:right w:val="none" w:sz="0" w:space="0" w:color="auto"/>
                                  </w:divBdr>
                                </w:div>
                                <w:div w:id="487021638">
                                  <w:marLeft w:val="0"/>
                                  <w:marRight w:val="0"/>
                                  <w:marTop w:val="0"/>
                                  <w:marBottom w:val="0"/>
                                  <w:divBdr>
                                    <w:top w:val="none" w:sz="0" w:space="0" w:color="auto"/>
                                    <w:left w:val="none" w:sz="0" w:space="0" w:color="auto"/>
                                    <w:bottom w:val="none" w:sz="0" w:space="0" w:color="auto"/>
                                    <w:right w:val="none" w:sz="0" w:space="0" w:color="auto"/>
                                  </w:divBdr>
                                </w:div>
                                <w:div w:id="503087100">
                                  <w:marLeft w:val="0"/>
                                  <w:marRight w:val="0"/>
                                  <w:marTop w:val="0"/>
                                  <w:marBottom w:val="0"/>
                                  <w:divBdr>
                                    <w:top w:val="none" w:sz="0" w:space="0" w:color="auto"/>
                                    <w:left w:val="none" w:sz="0" w:space="0" w:color="auto"/>
                                    <w:bottom w:val="none" w:sz="0" w:space="0" w:color="auto"/>
                                    <w:right w:val="none" w:sz="0" w:space="0" w:color="auto"/>
                                  </w:divBdr>
                                </w:div>
                                <w:div w:id="263151173">
                                  <w:marLeft w:val="0"/>
                                  <w:marRight w:val="0"/>
                                  <w:marTop w:val="0"/>
                                  <w:marBottom w:val="0"/>
                                  <w:divBdr>
                                    <w:top w:val="none" w:sz="0" w:space="0" w:color="auto"/>
                                    <w:left w:val="none" w:sz="0" w:space="0" w:color="auto"/>
                                    <w:bottom w:val="none" w:sz="0" w:space="0" w:color="auto"/>
                                    <w:right w:val="none" w:sz="0" w:space="0" w:color="auto"/>
                                  </w:divBdr>
                                </w:div>
                                <w:div w:id="585117207">
                                  <w:marLeft w:val="0"/>
                                  <w:marRight w:val="0"/>
                                  <w:marTop w:val="0"/>
                                  <w:marBottom w:val="0"/>
                                  <w:divBdr>
                                    <w:top w:val="none" w:sz="0" w:space="0" w:color="auto"/>
                                    <w:left w:val="none" w:sz="0" w:space="0" w:color="auto"/>
                                    <w:bottom w:val="none" w:sz="0" w:space="0" w:color="auto"/>
                                    <w:right w:val="none" w:sz="0" w:space="0" w:color="auto"/>
                                  </w:divBdr>
                                </w:div>
                                <w:div w:id="849177894">
                                  <w:marLeft w:val="0"/>
                                  <w:marRight w:val="0"/>
                                  <w:marTop w:val="0"/>
                                  <w:marBottom w:val="0"/>
                                  <w:divBdr>
                                    <w:top w:val="none" w:sz="0" w:space="0" w:color="auto"/>
                                    <w:left w:val="none" w:sz="0" w:space="0" w:color="auto"/>
                                    <w:bottom w:val="none" w:sz="0" w:space="0" w:color="auto"/>
                                    <w:right w:val="none" w:sz="0" w:space="0" w:color="auto"/>
                                  </w:divBdr>
                                </w:div>
                                <w:div w:id="1743679880">
                                  <w:marLeft w:val="0"/>
                                  <w:marRight w:val="0"/>
                                  <w:marTop w:val="0"/>
                                  <w:marBottom w:val="0"/>
                                  <w:divBdr>
                                    <w:top w:val="none" w:sz="0" w:space="0" w:color="auto"/>
                                    <w:left w:val="none" w:sz="0" w:space="0" w:color="auto"/>
                                    <w:bottom w:val="none" w:sz="0" w:space="0" w:color="auto"/>
                                    <w:right w:val="none" w:sz="0" w:space="0" w:color="auto"/>
                                  </w:divBdr>
                                </w:div>
                                <w:div w:id="679696570">
                                  <w:marLeft w:val="0"/>
                                  <w:marRight w:val="0"/>
                                  <w:marTop w:val="0"/>
                                  <w:marBottom w:val="0"/>
                                  <w:divBdr>
                                    <w:top w:val="none" w:sz="0" w:space="0" w:color="auto"/>
                                    <w:left w:val="none" w:sz="0" w:space="0" w:color="auto"/>
                                    <w:bottom w:val="none" w:sz="0" w:space="0" w:color="auto"/>
                                    <w:right w:val="none" w:sz="0" w:space="0" w:color="auto"/>
                                  </w:divBdr>
                                </w:div>
                                <w:div w:id="2033679849">
                                  <w:marLeft w:val="0"/>
                                  <w:marRight w:val="0"/>
                                  <w:marTop w:val="0"/>
                                  <w:marBottom w:val="0"/>
                                  <w:divBdr>
                                    <w:top w:val="none" w:sz="0" w:space="0" w:color="auto"/>
                                    <w:left w:val="none" w:sz="0" w:space="0" w:color="auto"/>
                                    <w:bottom w:val="none" w:sz="0" w:space="0" w:color="auto"/>
                                    <w:right w:val="none" w:sz="0" w:space="0" w:color="auto"/>
                                  </w:divBdr>
                                </w:div>
                                <w:div w:id="98111348">
                                  <w:marLeft w:val="0"/>
                                  <w:marRight w:val="0"/>
                                  <w:marTop w:val="0"/>
                                  <w:marBottom w:val="0"/>
                                  <w:divBdr>
                                    <w:top w:val="none" w:sz="0" w:space="0" w:color="auto"/>
                                    <w:left w:val="none" w:sz="0" w:space="0" w:color="auto"/>
                                    <w:bottom w:val="none" w:sz="0" w:space="0" w:color="auto"/>
                                    <w:right w:val="none" w:sz="0" w:space="0" w:color="auto"/>
                                  </w:divBdr>
                                </w:div>
                                <w:div w:id="1569151758">
                                  <w:marLeft w:val="0"/>
                                  <w:marRight w:val="0"/>
                                  <w:marTop w:val="0"/>
                                  <w:marBottom w:val="0"/>
                                  <w:divBdr>
                                    <w:top w:val="none" w:sz="0" w:space="0" w:color="auto"/>
                                    <w:left w:val="none" w:sz="0" w:space="0" w:color="auto"/>
                                    <w:bottom w:val="none" w:sz="0" w:space="0" w:color="auto"/>
                                    <w:right w:val="none" w:sz="0" w:space="0" w:color="auto"/>
                                  </w:divBdr>
                                </w:div>
                                <w:div w:id="1187983750">
                                  <w:marLeft w:val="0"/>
                                  <w:marRight w:val="0"/>
                                  <w:marTop w:val="0"/>
                                  <w:marBottom w:val="0"/>
                                  <w:divBdr>
                                    <w:top w:val="none" w:sz="0" w:space="0" w:color="auto"/>
                                    <w:left w:val="none" w:sz="0" w:space="0" w:color="auto"/>
                                    <w:bottom w:val="none" w:sz="0" w:space="0" w:color="auto"/>
                                    <w:right w:val="none" w:sz="0" w:space="0" w:color="auto"/>
                                  </w:divBdr>
                                </w:div>
                                <w:div w:id="1909343462">
                                  <w:marLeft w:val="0"/>
                                  <w:marRight w:val="0"/>
                                  <w:marTop w:val="0"/>
                                  <w:marBottom w:val="0"/>
                                  <w:divBdr>
                                    <w:top w:val="none" w:sz="0" w:space="0" w:color="auto"/>
                                    <w:left w:val="none" w:sz="0" w:space="0" w:color="auto"/>
                                    <w:bottom w:val="none" w:sz="0" w:space="0" w:color="auto"/>
                                    <w:right w:val="none" w:sz="0" w:space="0" w:color="auto"/>
                                  </w:divBdr>
                                </w:div>
                                <w:div w:id="1381975142">
                                  <w:marLeft w:val="0"/>
                                  <w:marRight w:val="0"/>
                                  <w:marTop w:val="0"/>
                                  <w:marBottom w:val="0"/>
                                  <w:divBdr>
                                    <w:top w:val="none" w:sz="0" w:space="0" w:color="auto"/>
                                    <w:left w:val="none" w:sz="0" w:space="0" w:color="auto"/>
                                    <w:bottom w:val="none" w:sz="0" w:space="0" w:color="auto"/>
                                    <w:right w:val="none" w:sz="0" w:space="0" w:color="auto"/>
                                  </w:divBdr>
                                </w:div>
                                <w:div w:id="306398574">
                                  <w:marLeft w:val="0"/>
                                  <w:marRight w:val="0"/>
                                  <w:marTop w:val="0"/>
                                  <w:marBottom w:val="0"/>
                                  <w:divBdr>
                                    <w:top w:val="none" w:sz="0" w:space="0" w:color="auto"/>
                                    <w:left w:val="none" w:sz="0" w:space="0" w:color="auto"/>
                                    <w:bottom w:val="none" w:sz="0" w:space="0" w:color="auto"/>
                                    <w:right w:val="none" w:sz="0" w:space="0" w:color="auto"/>
                                  </w:divBdr>
                                </w:div>
                                <w:div w:id="645740362">
                                  <w:marLeft w:val="0"/>
                                  <w:marRight w:val="0"/>
                                  <w:marTop w:val="0"/>
                                  <w:marBottom w:val="0"/>
                                  <w:divBdr>
                                    <w:top w:val="none" w:sz="0" w:space="0" w:color="auto"/>
                                    <w:left w:val="none" w:sz="0" w:space="0" w:color="auto"/>
                                    <w:bottom w:val="none" w:sz="0" w:space="0" w:color="auto"/>
                                    <w:right w:val="none" w:sz="0" w:space="0" w:color="auto"/>
                                  </w:divBdr>
                                </w:div>
                                <w:div w:id="692001632">
                                  <w:marLeft w:val="0"/>
                                  <w:marRight w:val="0"/>
                                  <w:marTop w:val="0"/>
                                  <w:marBottom w:val="0"/>
                                  <w:divBdr>
                                    <w:top w:val="none" w:sz="0" w:space="0" w:color="auto"/>
                                    <w:left w:val="none" w:sz="0" w:space="0" w:color="auto"/>
                                    <w:bottom w:val="none" w:sz="0" w:space="0" w:color="auto"/>
                                    <w:right w:val="none" w:sz="0" w:space="0" w:color="auto"/>
                                  </w:divBdr>
                                </w:div>
                                <w:div w:id="1157456992">
                                  <w:marLeft w:val="0"/>
                                  <w:marRight w:val="0"/>
                                  <w:marTop w:val="0"/>
                                  <w:marBottom w:val="0"/>
                                  <w:divBdr>
                                    <w:top w:val="none" w:sz="0" w:space="0" w:color="auto"/>
                                    <w:left w:val="none" w:sz="0" w:space="0" w:color="auto"/>
                                    <w:bottom w:val="none" w:sz="0" w:space="0" w:color="auto"/>
                                    <w:right w:val="none" w:sz="0" w:space="0" w:color="auto"/>
                                  </w:divBdr>
                                </w:div>
                                <w:div w:id="1620335933">
                                  <w:marLeft w:val="0"/>
                                  <w:marRight w:val="0"/>
                                  <w:marTop w:val="0"/>
                                  <w:marBottom w:val="0"/>
                                  <w:divBdr>
                                    <w:top w:val="none" w:sz="0" w:space="0" w:color="auto"/>
                                    <w:left w:val="none" w:sz="0" w:space="0" w:color="auto"/>
                                    <w:bottom w:val="none" w:sz="0" w:space="0" w:color="auto"/>
                                    <w:right w:val="none" w:sz="0" w:space="0" w:color="auto"/>
                                  </w:divBdr>
                                </w:div>
                                <w:div w:id="328145656">
                                  <w:marLeft w:val="0"/>
                                  <w:marRight w:val="0"/>
                                  <w:marTop w:val="0"/>
                                  <w:marBottom w:val="0"/>
                                  <w:divBdr>
                                    <w:top w:val="none" w:sz="0" w:space="0" w:color="auto"/>
                                    <w:left w:val="none" w:sz="0" w:space="0" w:color="auto"/>
                                    <w:bottom w:val="none" w:sz="0" w:space="0" w:color="auto"/>
                                    <w:right w:val="none" w:sz="0" w:space="0" w:color="auto"/>
                                  </w:divBdr>
                                </w:div>
                                <w:div w:id="708456324">
                                  <w:marLeft w:val="0"/>
                                  <w:marRight w:val="0"/>
                                  <w:marTop w:val="0"/>
                                  <w:marBottom w:val="0"/>
                                  <w:divBdr>
                                    <w:top w:val="none" w:sz="0" w:space="0" w:color="auto"/>
                                    <w:left w:val="none" w:sz="0" w:space="0" w:color="auto"/>
                                    <w:bottom w:val="none" w:sz="0" w:space="0" w:color="auto"/>
                                    <w:right w:val="none" w:sz="0" w:space="0" w:color="auto"/>
                                  </w:divBdr>
                                </w:div>
                                <w:div w:id="1804032149">
                                  <w:marLeft w:val="0"/>
                                  <w:marRight w:val="0"/>
                                  <w:marTop w:val="0"/>
                                  <w:marBottom w:val="0"/>
                                  <w:divBdr>
                                    <w:top w:val="none" w:sz="0" w:space="0" w:color="auto"/>
                                    <w:left w:val="none" w:sz="0" w:space="0" w:color="auto"/>
                                    <w:bottom w:val="none" w:sz="0" w:space="0" w:color="auto"/>
                                    <w:right w:val="none" w:sz="0" w:space="0" w:color="auto"/>
                                  </w:divBdr>
                                </w:div>
                                <w:div w:id="2140033374">
                                  <w:marLeft w:val="0"/>
                                  <w:marRight w:val="0"/>
                                  <w:marTop w:val="0"/>
                                  <w:marBottom w:val="0"/>
                                  <w:divBdr>
                                    <w:top w:val="none" w:sz="0" w:space="0" w:color="auto"/>
                                    <w:left w:val="none" w:sz="0" w:space="0" w:color="auto"/>
                                    <w:bottom w:val="none" w:sz="0" w:space="0" w:color="auto"/>
                                    <w:right w:val="none" w:sz="0" w:space="0" w:color="auto"/>
                                  </w:divBdr>
                                </w:div>
                                <w:div w:id="503395799">
                                  <w:marLeft w:val="0"/>
                                  <w:marRight w:val="0"/>
                                  <w:marTop w:val="0"/>
                                  <w:marBottom w:val="0"/>
                                  <w:divBdr>
                                    <w:top w:val="none" w:sz="0" w:space="0" w:color="auto"/>
                                    <w:left w:val="none" w:sz="0" w:space="0" w:color="auto"/>
                                    <w:bottom w:val="none" w:sz="0" w:space="0" w:color="auto"/>
                                    <w:right w:val="none" w:sz="0" w:space="0" w:color="auto"/>
                                  </w:divBdr>
                                </w:div>
                                <w:div w:id="185994787">
                                  <w:marLeft w:val="0"/>
                                  <w:marRight w:val="0"/>
                                  <w:marTop w:val="0"/>
                                  <w:marBottom w:val="0"/>
                                  <w:divBdr>
                                    <w:top w:val="none" w:sz="0" w:space="0" w:color="auto"/>
                                    <w:left w:val="none" w:sz="0" w:space="0" w:color="auto"/>
                                    <w:bottom w:val="none" w:sz="0" w:space="0" w:color="auto"/>
                                    <w:right w:val="none" w:sz="0" w:space="0" w:color="auto"/>
                                  </w:divBdr>
                                </w:div>
                                <w:div w:id="1759325874">
                                  <w:marLeft w:val="0"/>
                                  <w:marRight w:val="0"/>
                                  <w:marTop w:val="0"/>
                                  <w:marBottom w:val="0"/>
                                  <w:divBdr>
                                    <w:top w:val="none" w:sz="0" w:space="0" w:color="auto"/>
                                    <w:left w:val="none" w:sz="0" w:space="0" w:color="auto"/>
                                    <w:bottom w:val="none" w:sz="0" w:space="0" w:color="auto"/>
                                    <w:right w:val="none" w:sz="0" w:space="0" w:color="auto"/>
                                  </w:divBdr>
                                </w:div>
                                <w:div w:id="1726754141">
                                  <w:marLeft w:val="0"/>
                                  <w:marRight w:val="0"/>
                                  <w:marTop w:val="0"/>
                                  <w:marBottom w:val="0"/>
                                  <w:divBdr>
                                    <w:top w:val="none" w:sz="0" w:space="0" w:color="auto"/>
                                    <w:left w:val="none" w:sz="0" w:space="0" w:color="auto"/>
                                    <w:bottom w:val="none" w:sz="0" w:space="0" w:color="auto"/>
                                    <w:right w:val="none" w:sz="0" w:space="0" w:color="auto"/>
                                  </w:divBdr>
                                </w:div>
                                <w:div w:id="1552575069">
                                  <w:marLeft w:val="0"/>
                                  <w:marRight w:val="0"/>
                                  <w:marTop w:val="0"/>
                                  <w:marBottom w:val="0"/>
                                  <w:divBdr>
                                    <w:top w:val="none" w:sz="0" w:space="0" w:color="auto"/>
                                    <w:left w:val="none" w:sz="0" w:space="0" w:color="auto"/>
                                    <w:bottom w:val="none" w:sz="0" w:space="0" w:color="auto"/>
                                    <w:right w:val="none" w:sz="0" w:space="0" w:color="auto"/>
                                  </w:divBdr>
                                </w:div>
                                <w:div w:id="137841267">
                                  <w:marLeft w:val="0"/>
                                  <w:marRight w:val="0"/>
                                  <w:marTop w:val="0"/>
                                  <w:marBottom w:val="0"/>
                                  <w:divBdr>
                                    <w:top w:val="none" w:sz="0" w:space="0" w:color="auto"/>
                                    <w:left w:val="none" w:sz="0" w:space="0" w:color="auto"/>
                                    <w:bottom w:val="none" w:sz="0" w:space="0" w:color="auto"/>
                                    <w:right w:val="none" w:sz="0" w:space="0" w:color="auto"/>
                                  </w:divBdr>
                                </w:div>
                                <w:div w:id="1141070218">
                                  <w:marLeft w:val="0"/>
                                  <w:marRight w:val="0"/>
                                  <w:marTop w:val="0"/>
                                  <w:marBottom w:val="0"/>
                                  <w:divBdr>
                                    <w:top w:val="none" w:sz="0" w:space="0" w:color="auto"/>
                                    <w:left w:val="none" w:sz="0" w:space="0" w:color="auto"/>
                                    <w:bottom w:val="none" w:sz="0" w:space="0" w:color="auto"/>
                                    <w:right w:val="none" w:sz="0" w:space="0" w:color="auto"/>
                                  </w:divBdr>
                                </w:div>
                                <w:div w:id="529296059">
                                  <w:marLeft w:val="0"/>
                                  <w:marRight w:val="0"/>
                                  <w:marTop w:val="0"/>
                                  <w:marBottom w:val="0"/>
                                  <w:divBdr>
                                    <w:top w:val="none" w:sz="0" w:space="0" w:color="auto"/>
                                    <w:left w:val="none" w:sz="0" w:space="0" w:color="auto"/>
                                    <w:bottom w:val="none" w:sz="0" w:space="0" w:color="auto"/>
                                    <w:right w:val="none" w:sz="0" w:space="0" w:color="auto"/>
                                  </w:divBdr>
                                </w:div>
                                <w:div w:id="708379013">
                                  <w:marLeft w:val="0"/>
                                  <w:marRight w:val="0"/>
                                  <w:marTop w:val="0"/>
                                  <w:marBottom w:val="0"/>
                                  <w:divBdr>
                                    <w:top w:val="none" w:sz="0" w:space="0" w:color="auto"/>
                                    <w:left w:val="none" w:sz="0" w:space="0" w:color="auto"/>
                                    <w:bottom w:val="none" w:sz="0" w:space="0" w:color="auto"/>
                                    <w:right w:val="none" w:sz="0" w:space="0" w:color="auto"/>
                                  </w:divBdr>
                                </w:div>
                                <w:div w:id="1514343148">
                                  <w:marLeft w:val="0"/>
                                  <w:marRight w:val="0"/>
                                  <w:marTop w:val="0"/>
                                  <w:marBottom w:val="0"/>
                                  <w:divBdr>
                                    <w:top w:val="none" w:sz="0" w:space="0" w:color="auto"/>
                                    <w:left w:val="none" w:sz="0" w:space="0" w:color="auto"/>
                                    <w:bottom w:val="none" w:sz="0" w:space="0" w:color="auto"/>
                                    <w:right w:val="none" w:sz="0" w:space="0" w:color="auto"/>
                                  </w:divBdr>
                                </w:div>
                                <w:div w:id="65804455">
                                  <w:marLeft w:val="0"/>
                                  <w:marRight w:val="0"/>
                                  <w:marTop w:val="0"/>
                                  <w:marBottom w:val="0"/>
                                  <w:divBdr>
                                    <w:top w:val="none" w:sz="0" w:space="0" w:color="auto"/>
                                    <w:left w:val="none" w:sz="0" w:space="0" w:color="auto"/>
                                    <w:bottom w:val="none" w:sz="0" w:space="0" w:color="auto"/>
                                    <w:right w:val="none" w:sz="0" w:space="0" w:color="auto"/>
                                  </w:divBdr>
                                </w:div>
                                <w:div w:id="1080174379">
                                  <w:marLeft w:val="0"/>
                                  <w:marRight w:val="0"/>
                                  <w:marTop w:val="0"/>
                                  <w:marBottom w:val="0"/>
                                  <w:divBdr>
                                    <w:top w:val="none" w:sz="0" w:space="0" w:color="auto"/>
                                    <w:left w:val="none" w:sz="0" w:space="0" w:color="auto"/>
                                    <w:bottom w:val="none" w:sz="0" w:space="0" w:color="auto"/>
                                    <w:right w:val="none" w:sz="0" w:space="0" w:color="auto"/>
                                  </w:divBdr>
                                </w:div>
                                <w:div w:id="779881691">
                                  <w:marLeft w:val="0"/>
                                  <w:marRight w:val="0"/>
                                  <w:marTop w:val="0"/>
                                  <w:marBottom w:val="0"/>
                                  <w:divBdr>
                                    <w:top w:val="none" w:sz="0" w:space="0" w:color="auto"/>
                                    <w:left w:val="none" w:sz="0" w:space="0" w:color="auto"/>
                                    <w:bottom w:val="none" w:sz="0" w:space="0" w:color="auto"/>
                                    <w:right w:val="none" w:sz="0" w:space="0" w:color="auto"/>
                                  </w:divBdr>
                                </w:div>
                                <w:div w:id="1079867204">
                                  <w:marLeft w:val="0"/>
                                  <w:marRight w:val="0"/>
                                  <w:marTop w:val="0"/>
                                  <w:marBottom w:val="0"/>
                                  <w:divBdr>
                                    <w:top w:val="none" w:sz="0" w:space="0" w:color="auto"/>
                                    <w:left w:val="none" w:sz="0" w:space="0" w:color="auto"/>
                                    <w:bottom w:val="none" w:sz="0" w:space="0" w:color="auto"/>
                                    <w:right w:val="none" w:sz="0" w:space="0" w:color="auto"/>
                                  </w:divBdr>
                                </w:div>
                                <w:div w:id="316036951">
                                  <w:marLeft w:val="0"/>
                                  <w:marRight w:val="0"/>
                                  <w:marTop w:val="0"/>
                                  <w:marBottom w:val="0"/>
                                  <w:divBdr>
                                    <w:top w:val="none" w:sz="0" w:space="0" w:color="auto"/>
                                    <w:left w:val="none" w:sz="0" w:space="0" w:color="auto"/>
                                    <w:bottom w:val="none" w:sz="0" w:space="0" w:color="auto"/>
                                    <w:right w:val="none" w:sz="0" w:space="0" w:color="auto"/>
                                  </w:divBdr>
                                </w:div>
                                <w:div w:id="1402630582">
                                  <w:marLeft w:val="0"/>
                                  <w:marRight w:val="0"/>
                                  <w:marTop w:val="0"/>
                                  <w:marBottom w:val="0"/>
                                  <w:divBdr>
                                    <w:top w:val="none" w:sz="0" w:space="0" w:color="auto"/>
                                    <w:left w:val="none" w:sz="0" w:space="0" w:color="auto"/>
                                    <w:bottom w:val="none" w:sz="0" w:space="0" w:color="auto"/>
                                    <w:right w:val="none" w:sz="0" w:space="0" w:color="auto"/>
                                  </w:divBdr>
                                </w:div>
                                <w:div w:id="1886137625">
                                  <w:marLeft w:val="0"/>
                                  <w:marRight w:val="0"/>
                                  <w:marTop w:val="0"/>
                                  <w:marBottom w:val="0"/>
                                  <w:divBdr>
                                    <w:top w:val="none" w:sz="0" w:space="0" w:color="auto"/>
                                    <w:left w:val="none" w:sz="0" w:space="0" w:color="auto"/>
                                    <w:bottom w:val="none" w:sz="0" w:space="0" w:color="auto"/>
                                    <w:right w:val="none" w:sz="0" w:space="0" w:color="auto"/>
                                  </w:divBdr>
                                </w:div>
                                <w:div w:id="730733762">
                                  <w:marLeft w:val="0"/>
                                  <w:marRight w:val="0"/>
                                  <w:marTop w:val="0"/>
                                  <w:marBottom w:val="0"/>
                                  <w:divBdr>
                                    <w:top w:val="none" w:sz="0" w:space="0" w:color="auto"/>
                                    <w:left w:val="none" w:sz="0" w:space="0" w:color="auto"/>
                                    <w:bottom w:val="none" w:sz="0" w:space="0" w:color="auto"/>
                                    <w:right w:val="none" w:sz="0" w:space="0" w:color="auto"/>
                                  </w:divBdr>
                                </w:div>
                                <w:div w:id="1388452924">
                                  <w:marLeft w:val="0"/>
                                  <w:marRight w:val="0"/>
                                  <w:marTop w:val="0"/>
                                  <w:marBottom w:val="0"/>
                                  <w:divBdr>
                                    <w:top w:val="none" w:sz="0" w:space="0" w:color="auto"/>
                                    <w:left w:val="none" w:sz="0" w:space="0" w:color="auto"/>
                                    <w:bottom w:val="none" w:sz="0" w:space="0" w:color="auto"/>
                                    <w:right w:val="none" w:sz="0" w:space="0" w:color="auto"/>
                                  </w:divBdr>
                                </w:div>
                                <w:div w:id="1065761532">
                                  <w:marLeft w:val="0"/>
                                  <w:marRight w:val="0"/>
                                  <w:marTop w:val="0"/>
                                  <w:marBottom w:val="0"/>
                                  <w:divBdr>
                                    <w:top w:val="none" w:sz="0" w:space="0" w:color="auto"/>
                                    <w:left w:val="none" w:sz="0" w:space="0" w:color="auto"/>
                                    <w:bottom w:val="none" w:sz="0" w:space="0" w:color="auto"/>
                                    <w:right w:val="none" w:sz="0" w:space="0" w:color="auto"/>
                                  </w:divBdr>
                                </w:div>
                                <w:div w:id="17818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216551">
      <w:bodyDiv w:val="1"/>
      <w:marLeft w:val="0"/>
      <w:marRight w:val="0"/>
      <w:marTop w:val="0"/>
      <w:marBottom w:val="0"/>
      <w:divBdr>
        <w:top w:val="none" w:sz="0" w:space="0" w:color="auto"/>
        <w:left w:val="none" w:sz="0" w:space="0" w:color="auto"/>
        <w:bottom w:val="none" w:sz="0" w:space="0" w:color="auto"/>
        <w:right w:val="none" w:sz="0" w:space="0" w:color="auto"/>
      </w:divBdr>
    </w:div>
    <w:div w:id="1787852605">
      <w:bodyDiv w:val="1"/>
      <w:marLeft w:val="0"/>
      <w:marRight w:val="0"/>
      <w:marTop w:val="0"/>
      <w:marBottom w:val="0"/>
      <w:divBdr>
        <w:top w:val="none" w:sz="0" w:space="0" w:color="auto"/>
        <w:left w:val="none" w:sz="0" w:space="0" w:color="auto"/>
        <w:bottom w:val="none" w:sz="0" w:space="0" w:color="auto"/>
        <w:right w:val="none" w:sz="0" w:space="0" w:color="auto"/>
      </w:divBdr>
    </w:div>
    <w:div w:id="1929851164">
      <w:bodyDiv w:val="1"/>
      <w:marLeft w:val="0"/>
      <w:marRight w:val="0"/>
      <w:marTop w:val="0"/>
      <w:marBottom w:val="0"/>
      <w:divBdr>
        <w:top w:val="none" w:sz="0" w:space="0" w:color="auto"/>
        <w:left w:val="none" w:sz="0" w:space="0" w:color="auto"/>
        <w:bottom w:val="none" w:sz="0" w:space="0" w:color="auto"/>
        <w:right w:val="none" w:sz="0" w:space="0" w:color="auto"/>
      </w:divBdr>
    </w:div>
    <w:div w:id="1930189770">
      <w:bodyDiv w:val="1"/>
      <w:marLeft w:val="0"/>
      <w:marRight w:val="0"/>
      <w:marTop w:val="0"/>
      <w:marBottom w:val="0"/>
      <w:divBdr>
        <w:top w:val="none" w:sz="0" w:space="0" w:color="auto"/>
        <w:left w:val="none" w:sz="0" w:space="0" w:color="auto"/>
        <w:bottom w:val="none" w:sz="0" w:space="0" w:color="auto"/>
        <w:right w:val="none" w:sz="0" w:space="0" w:color="auto"/>
      </w:divBdr>
    </w:div>
    <w:div w:id="1956864435">
      <w:bodyDiv w:val="1"/>
      <w:marLeft w:val="0"/>
      <w:marRight w:val="0"/>
      <w:marTop w:val="0"/>
      <w:marBottom w:val="0"/>
      <w:divBdr>
        <w:top w:val="none" w:sz="0" w:space="0" w:color="auto"/>
        <w:left w:val="none" w:sz="0" w:space="0" w:color="auto"/>
        <w:bottom w:val="none" w:sz="0" w:space="0" w:color="auto"/>
        <w:right w:val="none" w:sz="0" w:space="0" w:color="auto"/>
      </w:divBdr>
    </w:div>
    <w:div w:id="2015179600">
      <w:bodyDiv w:val="1"/>
      <w:marLeft w:val="0"/>
      <w:marRight w:val="0"/>
      <w:marTop w:val="0"/>
      <w:marBottom w:val="0"/>
      <w:divBdr>
        <w:top w:val="none" w:sz="0" w:space="0" w:color="auto"/>
        <w:left w:val="none" w:sz="0" w:space="0" w:color="auto"/>
        <w:bottom w:val="none" w:sz="0" w:space="0" w:color="auto"/>
        <w:right w:val="none" w:sz="0" w:space="0" w:color="auto"/>
      </w:divBdr>
    </w:div>
    <w:div w:id="2024434847">
      <w:bodyDiv w:val="1"/>
      <w:marLeft w:val="0"/>
      <w:marRight w:val="0"/>
      <w:marTop w:val="0"/>
      <w:marBottom w:val="0"/>
      <w:divBdr>
        <w:top w:val="none" w:sz="0" w:space="0" w:color="auto"/>
        <w:left w:val="none" w:sz="0" w:space="0" w:color="auto"/>
        <w:bottom w:val="none" w:sz="0" w:space="0" w:color="auto"/>
        <w:right w:val="none" w:sz="0" w:space="0" w:color="auto"/>
      </w:divBdr>
      <w:divsChild>
        <w:div w:id="2017999696">
          <w:marLeft w:val="0"/>
          <w:marRight w:val="0"/>
          <w:marTop w:val="0"/>
          <w:marBottom w:val="0"/>
          <w:divBdr>
            <w:top w:val="none" w:sz="0" w:space="0" w:color="auto"/>
            <w:left w:val="none" w:sz="0" w:space="0" w:color="auto"/>
            <w:bottom w:val="none" w:sz="0" w:space="0" w:color="auto"/>
            <w:right w:val="none" w:sz="0" w:space="0" w:color="auto"/>
          </w:divBdr>
          <w:divsChild>
            <w:div w:id="674503938">
              <w:marLeft w:val="0"/>
              <w:marRight w:val="0"/>
              <w:marTop w:val="0"/>
              <w:marBottom w:val="0"/>
              <w:divBdr>
                <w:top w:val="none" w:sz="0" w:space="0" w:color="auto"/>
                <w:left w:val="none" w:sz="0" w:space="0" w:color="auto"/>
                <w:bottom w:val="none" w:sz="0" w:space="0" w:color="auto"/>
                <w:right w:val="none" w:sz="0" w:space="0" w:color="auto"/>
              </w:divBdr>
              <w:divsChild>
                <w:div w:id="207837538">
                  <w:marLeft w:val="0"/>
                  <w:marRight w:val="0"/>
                  <w:marTop w:val="0"/>
                  <w:marBottom w:val="0"/>
                  <w:divBdr>
                    <w:top w:val="none" w:sz="0" w:space="0" w:color="auto"/>
                    <w:left w:val="none" w:sz="0" w:space="0" w:color="auto"/>
                    <w:bottom w:val="none" w:sz="0" w:space="0" w:color="auto"/>
                    <w:right w:val="none" w:sz="0" w:space="0" w:color="auto"/>
                  </w:divBdr>
                  <w:divsChild>
                    <w:div w:id="7339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4227">
              <w:marLeft w:val="0"/>
              <w:marRight w:val="0"/>
              <w:marTop w:val="0"/>
              <w:marBottom w:val="0"/>
              <w:divBdr>
                <w:top w:val="none" w:sz="0" w:space="0" w:color="auto"/>
                <w:left w:val="none" w:sz="0" w:space="0" w:color="auto"/>
                <w:bottom w:val="none" w:sz="0" w:space="0" w:color="auto"/>
                <w:right w:val="none" w:sz="0" w:space="0" w:color="auto"/>
              </w:divBdr>
              <w:divsChild>
                <w:div w:id="1367170429">
                  <w:marLeft w:val="0"/>
                  <w:marRight w:val="0"/>
                  <w:marTop w:val="0"/>
                  <w:marBottom w:val="0"/>
                  <w:divBdr>
                    <w:top w:val="none" w:sz="0" w:space="0" w:color="auto"/>
                    <w:left w:val="none" w:sz="0" w:space="0" w:color="auto"/>
                    <w:bottom w:val="none" w:sz="0" w:space="0" w:color="auto"/>
                    <w:right w:val="none" w:sz="0" w:space="0" w:color="auto"/>
                  </w:divBdr>
                  <w:divsChild>
                    <w:div w:id="839392523">
                      <w:marLeft w:val="0"/>
                      <w:marRight w:val="0"/>
                      <w:marTop w:val="0"/>
                      <w:marBottom w:val="0"/>
                      <w:divBdr>
                        <w:top w:val="none" w:sz="0" w:space="0" w:color="auto"/>
                        <w:left w:val="none" w:sz="0" w:space="0" w:color="auto"/>
                        <w:bottom w:val="none" w:sz="0" w:space="0" w:color="auto"/>
                        <w:right w:val="none" w:sz="0" w:space="0" w:color="auto"/>
                      </w:divBdr>
                      <w:divsChild>
                        <w:div w:id="583760976">
                          <w:marLeft w:val="0"/>
                          <w:marRight w:val="0"/>
                          <w:marTop w:val="0"/>
                          <w:marBottom w:val="0"/>
                          <w:divBdr>
                            <w:top w:val="none" w:sz="0" w:space="0" w:color="auto"/>
                            <w:left w:val="none" w:sz="0" w:space="0" w:color="auto"/>
                            <w:bottom w:val="none" w:sz="0" w:space="0" w:color="auto"/>
                            <w:right w:val="none" w:sz="0" w:space="0" w:color="auto"/>
                          </w:divBdr>
                          <w:divsChild>
                            <w:div w:id="1232929416">
                              <w:marLeft w:val="0"/>
                              <w:marRight w:val="0"/>
                              <w:marTop w:val="0"/>
                              <w:marBottom w:val="0"/>
                              <w:divBdr>
                                <w:top w:val="none" w:sz="0" w:space="0" w:color="auto"/>
                                <w:left w:val="none" w:sz="0" w:space="0" w:color="auto"/>
                                <w:bottom w:val="none" w:sz="0" w:space="0" w:color="auto"/>
                                <w:right w:val="none" w:sz="0" w:space="0" w:color="auto"/>
                              </w:divBdr>
                              <w:divsChild>
                                <w:div w:id="1516577693">
                                  <w:marLeft w:val="0"/>
                                  <w:marRight w:val="0"/>
                                  <w:marTop w:val="0"/>
                                  <w:marBottom w:val="0"/>
                                  <w:divBdr>
                                    <w:top w:val="none" w:sz="0" w:space="0" w:color="auto"/>
                                    <w:left w:val="none" w:sz="0" w:space="0" w:color="auto"/>
                                    <w:bottom w:val="none" w:sz="0" w:space="0" w:color="auto"/>
                                    <w:right w:val="none" w:sz="0" w:space="0" w:color="auto"/>
                                  </w:divBdr>
                                </w:div>
                                <w:div w:id="1563634811">
                                  <w:marLeft w:val="0"/>
                                  <w:marRight w:val="0"/>
                                  <w:marTop w:val="0"/>
                                  <w:marBottom w:val="0"/>
                                  <w:divBdr>
                                    <w:top w:val="none" w:sz="0" w:space="0" w:color="auto"/>
                                    <w:left w:val="none" w:sz="0" w:space="0" w:color="auto"/>
                                    <w:bottom w:val="none" w:sz="0" w:space="0" w:color="auto"/>
                                    <w:right w:val="none" w:sz="0" w:space="0" w:color="auto"/>
                                  </w:divBdr>
                                </w:div>
                                <w:div w:id="192423970">
                                  <w:marLeft w:val="0"/>
                                  <w:marRight w:val="0"/>
                                  <w:marTop w:val="0"/>
                                  <w:marBottom w:val="0"/>
                                  <w:divBdr>
                                    <w:top w:val="none" w:sz="0" w:space="0" w:color="auto"/>
                                    <w:left w:val="none" w:sz="0" w:space="0" w:color="auto"/>
                                    <w:bottom w:val="none" w:sz="0" w:space="0" w:color="auto"/>
                                    <w:right w:val="none" w:sz="0" w:space="0" w:color="auto"/>
                                  </w:divBdr>
                                </w:div>
                                <w:div w:id="607202823">
                                  <w:marLeft w:val="0"/>
                                  <w:marRight w:val="0"/>
                                  <w:marTop w:val="0"/>
                                  <w:marBottom w:val="0"/>
                                  <w:divBdr>
                                    <w:top w:val="none" w:sz="0" w:space="0" w:color="auto"/>
                                    <w:left w:val="none" w:sz="0" w:space="0" w:color="auto"/>
                                    <w:bottom w:val="none" w:sz="0" w:space="0" w:color="auto"/>
                                    <w:right w:val="none" w:sz="0" w:space="0" w:color="auto"/>
                                  </w:divBdr>
                                </w:div>
                                <w:div w:id="1466893270">
                                  <w:marLeft w:val="0"/>
                                  <w:marRight w:val="0"/>
                                  <w:marTop w:val="0"/>
                                  <w:marBottom w:val="0"/>
                                  <w:divBdr>
                                    <w:top w:val="none" w:sz="0" w:space="0" w:color="auto"/>
                                    <w:left w:val="none" w:sz="0" w:space="0" w:color="auto"/>
                                    <w:bottom w:val="none" w:sz="0" w:space="0" w:color="auto"/>
                                    <w:right w:val="none" w:sz="0" w:space="0" w:color="auto"/>
                                  </w:divBdr>
                                </w:div>
                                <w:div w:id="768701222">
                                  <w:marLeft w:val="0"/>
                                  <w:marRight w:val="0"/>
                                  <w:marTop w:val="0"/>
                                  <w:marBottom w:val="0"/>
                                  <w:divBdr>
                                    <w:top w:val="none" w:sz="0" w:space="0" w:color="auto"/>
                                    <w:left w:val="none" w:sz="0" w:space="0" w:color="auto"/>
                                    <w:bottom w:val="none" w:sz="0" w:space="0" w:color="auto"/>
                                    <w:right w:val="none" w:sz="0" w:space="0" w:color="auto"/>
                                  </w:divBdr>
                                </w:div>
                                <w:div w:id="754743845">
                                  <w:marLeft w:val="0"/>
                                  <w:marRight w:val="0"/>
                                  <w:marTop w:val="0"/>
                                  <w:marBottom w:val="0"/>
                                  <w:divBdr>
                                    <w:top w:val="none" w:sz="0" w:space="0" w:color="auto"/>
                                    <w:left w:val="none" w:sz="0" w:space="0" w:color="auto"/>
                                    <w:bottom w:val="none" w:sz="0" w:space="0" w:color="auto"/>
                                    <w:right w:val="none" w:sz="0" w:space="0" w:color="auto"/>
                                  </w:divBdr>
                                </w:div>
                                <w:div w:id="28919479">
                                  <w:marLeft w:val="0"/>
                                  <w:marRight w:val="0"/>
                                  <w:marTop w:val="0"/>
                                  <w:marBottom w:val="0"/>
                                  <w:divBdr>
                                    <w:top w:val="none" w:sz="0" w:space="0" w:color="auto"/>
                                    <w:left w:val="none" w:sz="0" w:space="0" w:color="auto"/>
                                    <w:bottom w:val="none" w:sz="0" w:space="0" w:color="auto"/>
                                    <w:right w:val="none" w:sz="0" w:space="0" w:color="auto"/>
                                  </w:divBdr>
                                </w:div>
                                <w:div w:id="2130197723">
                                  <w:marLeft w:val="0"/>
                                  <w:marRight w:val="0"/>
                                  <w:marTop w:val="0"/>
                                  <w:marBottom w:val="0"/>
                                  <w:divBdr>
                                    <w:top w:val="none" w:sz="0" w:space="0" w:color="auto"/>
                                    <w:left w:val="none" w:sz="0" w:space="0" w:color="auto"/>
                                    <w:bottom w:val="none" w:sz="0" w:space="0" w:color="auto"/>
                                    <w:right w:val="none" w:sz="0" w:space="0" w:color="auto"/>
                                  </w:divBdr>
                                </w:div>
                                <w:div w:id="1005399472">
                                  <w:marLeft w:val="0"/>
                                  <w:marRight w:val="0"/>
                                  <w:marTop w:val="0"/>
                                  <w:marBottom w:val="0"/>
                                  <w:divBdr>
                                    <w:top w:val="none" w:sz="0" w:space="0" w:color="auto"/>
                                    <w:left w:val="none" w:sz="0" w:space="0" w:color="auto"/>
                                    <w:bottom w:val="none" w:sz="0" w:space="0" w:color="auto"/>
                                    <w:right w:val="none" w:sz="0" w:space="0" w:color="auto"/>
                                  </w:divBdr>
                                </w:div>
                                <w:div w:id="1617447449">
                                  <w:marLeft w:val="0"/>
                                  <w:marRight w:val="0"/>
                                  <w:marTop w:val="0"/>
                                  <w:marBottom w:val="0"/>
                                  <w:divBdr>
                                    <w:top w:val="none" w:sz="0" w:space="0" w:color="auto"/>
                                    <w:left w:val="none" w:sz="0" w:space="0" w:color="auto"/>
                                    <w:bottom w:val="none" w:sz="0" w:space="0" w:color="auto"/>
                                    <w:right w:val="none" w:sz="0" w:space="0" w:color="auto"/>
                                  </w:divBdr>
                                </w:div>
                                <w:div w:id="1232347334">
                                  <w:marLeft w:val="0"/>
                                  <w:marRight w:val="0"/>
                                  <w:marTop w:val="0"/>
                                  <w:marBottom w:val="0"/>
                                  <w:divBdr>
                                    <w:top w:val="none" w:sz="0" w:space="0" w:color="auto"/>
                                    <w:left w:val="none" w:sz="0" w:space="0" w:color="auto"/>
                                    <w:bottom w:val="none" w:sz="0" w:space="0" w:color="auto"/>
                                    <w:right w:val="none" w:sz="0" w:space="0" w:color="auto"/>
                                  </w:divBdr>
                                </w:div>
                                <w:div w:id="1465733355">
                                  <w:marLeft w:val="0"/>
                                  <w:marRight w:val="0"/>
                                  <w:marTop w:val="0"/>
                                  <w:marBottom w:val="0"/>
                                  <w:divBdr>
                                    <w:top w:val="none" w:sz="0" w:space="0" w:color="auto"/>
                                    <w:left w:val="none" w:sz="0" w:space="0" w:color="auto"/>
                                    <w:bottom w:val="none" w:sz="0" w:space="0" w:color="auto"/>
                                    <w:right w:val="none" w:sz="0" w:space="0" w:color="auto"/>
                                  </w:divBdr>
                                </w:div>
                                <w:div w:id="1621492792">
                                  <w:marLeft w:val="0"/>
                                  <w:marRight w:val="0"/>
                                  <w:marTop w:val="0"/>
                                  <w:marBottom w:val="0"/>
                                  <w:divBdr>
                                    <w:top w:val="none" w:sz="0" w:space="0" w:color="auto"/>
                                    <w:left w:val="none" w:sz="0" w:space="0" w:color="auto"/>
                                    <w:bottom w:val="none" w:sz="0" w:space="0" w:color="auto"/>
                                    <w:right w:val="none" w:sz="0" w:space="0" w:color="auto"/>
                                  </w:divBdr>
                                </w:div>
                                <w:div w:id="1856339306">
                                  <w:marLeft w:val="0"/>
                                  <w:marRight w:val="0"/>
                                  <w:marTop w:val="0"/>
                                  <w:marBottom w:val="0"/>
                                  <w:divBdr>
                                    <w:top w:val="none" w:sz="0" w:space="0" w:color="auto"/>
                                    <w:left w:val="none" w:sz="0" w:space="0" w:color="auto"/>
                                    <w:bottom w:val="none" w:sz="0" w:space="0" w:color="auto"/>
                                    <w:right w:val="none" w:sz="0" w:space="0" w:color="auto"/>
                                  </w:divBdr>
                                </w:div>
                                <w:div w:id="1980961010">
                                  <w:marLeft w:val="0"/>
                                  <w:marRight w:val="0"/>
                                  <w:marTop w:val="0"/>
                                  <w:marBottom w:val="0"/>
                                  <w:divBdr>
                                    <w:top w:val="none" w:sz="0" w:space="0" w:color="auto"/>
                                    <w:left w:val="none" w:sz="0" w:space="0" w:color="auto"/>
                                    <w:bottom w:val="none" w:sz="0" w:space="0" w:color="auto"/>
                                    <w:right w:val="none" w:sz="0" w:space="0" w:color="auto"/>
                                  </w:divBdr>
                                </w:div>
                                <w:div w:id="868832279">
                                  <w:marLeft w:val="0"/>
                                  <w:marRight w:val="0"/>
                                  <w:marTop w:val="0"/>
                                  <w:marBottom w:val="0"/>
                                  <w:divBdr>
                                    <w:top w:val="none" w:sz="0" w:space="0" w:color="auto"/>
                                    <w:left w:val="none" w:sz="0" w:space="0" w:color="auto"/>
                                    <w:bottom w:val="none" w:sz="0" w:space="0" w:color="auto"/>
                                    <w:right w:val="none" w:sz="0" w:space="0" w:color="auto"/>
                                  </w:divBdr>
                                </w:div>
                                <w:div w:id="214124025">
                                  <w:marLeft w:val="0"/>
                                  <w:marRight w:val="0"/>
                                  <w:marTop w:val="0"/>
                                  <w:marBottom w:val="0"/>
                                  <w:divBdr>
                                    <w:top w:val="none" w:sz="0" w:space="0" w:color="auto"/>
                                    <w:left w:val="none" w:sz="0" w:space="0" w:color="auto"/>
                                    <w:bottom w:val="none" w:sz="0" w:space="0" w:color="auto"/>
                                    <w:right w:val="none" w:sz="0" w:space="0" w:color="auto"/>
                                  </w:divBdr>
                                </w:div>
                                <w:div w:id="1817144735">
                                  <w:marLeft w:val="0"/>
                                  <w:marRight w:val="0"/>
                                  <w:marTop w:val="0"/>
                                  <w:marBottom w:val="0"/>
                                  <w:divBdr>
                                    <w:top w:val="none" w:sz="0" w:space="0" w:color="auto"/>
                                    <w:left w:val="none" w:sz="0" w:space="0" w:color="auto"/>
                                    <w:bottom w:val="none" w:sz="0" w:space="0" w:color="auto"/>
                                    <w:right w:val="none" w:sz="0" w:space="0" w:color="auto"/>
                                  </w:divBdr>
                                </w:div>
                                <w:div w:id="93668252">
                                  <w:marLeft w:val="0"/>
                                  <w:marRight w:val="0"/>
                                  <w:marTop w:val="0"/>
                                  <w:marBottom w:val="0"/>
                                  <w:divBdr>
                                    <w:top w:val="none" w:sz="0" w:space="0" w:color="auto"/>
                                    <w:left w:val="none" w:sz="0" w:space="0" w:color="auto"/>
                                    <w:bottom w:val="none" w:sz="0" w:space="0" w:color="auto"/>
                                    <w:right w:val="none" w:sz="0" w:space="0" w:color="auto"/>
                                  </w:divBdr>
                                </w:div>
                                <w:div w:id="1389256236">
                                  <w:marLeft w:val="0"/>
                                  <w:marRight w:val="0"/>
                                  <w:marTop w:val="0"/>
                                  <w:marBottom w:val="0"/>
                                  <w:divBdr>
                                    <w:top w:val="none" w:sz="0" w:space="0" w:color="auto"/>
                                    <w:left w:val="none" w:sz="0" w:space="0" w:color="auto"/>
                                    <w:bottom w:val="none" w:sz="0" w:space="0" w:color="auto"/>
                                    <w:right w:val="none" w:sz="0" w:space="0" w:color="auto"/>
                                  </w:divBdr>
                                </w:div>
                                <w:div w:id="1692799246">
                                  <w:marLeft w:val="0"/>
                                  <w:marRight w:val="0"/>
                                  <w:marTop w:val="0"/>
                                  <w:marBottom w:val="0"/>
                                  <w:divBdr>
                                    <w:top w:val="none" w:sz="0" w:space="0" w:color="auto"/>
                                    <w:left w:val="none" w:sz="0" w:space="0" w:color="auto"/>
                                    <w:bottom w:val="none" w:sz="0" w:space="0" w:color="auto"/>
                                    <w:right w:val="none" w:sz="0" w:space="0" w:color="auto"/>
                                  </w:divBdr>
                                </w:div>
                                <w:div w:id="1456093388">
                                  <w:marLeft w:val="0"/>
                                  <w:marRight w:val="0"/>
                                  <w:marTop w:val="0"/>
                                  <w:marBottom w:val="0"/>
                                  <w:divBdr>
                                    <w:top w:val="none" w:sz="0" w:space="0" w:color="auto"/>
                                    <w:left w:val="none" w:sz="0" w:space="0" w:color="auto"/>
                                    <w:bottom w:val="none" w:sz="0" w:space="0" w:color="auto"/>
                                    <w:right w:val="none" w:sz="0" w:space="0" w:color="auto"/>
                                  </w:divBdr>
                                </w:div>
                                <w:div w:id="223874483">
                                  <w:marLeft w:val="0"/>
                                  <w:marRight w:val="0"/>
                                  <w:marTop w:val="0"/>
                                  <w:marBottom w:val="0"/>
                                  <w:divBdr>
                                    <w:top w:val="none" w:sz="0" w:space="0" w:color="auto"/>
                                    <w:left w:val="none" w:sz="0" w:space="0" w:color="auto"/>
                                    <w:bottom w:val="none" w:sz="0" w:space="0" w:color="auto"/>
                                    <w:right w:val="none" w:sz="0" w:space="0" w:color="auto"/>
                                  </w:divBdr>
                                </w:div>
                                <w:div w:id="393164563">
                                  <w:marLeft w:val="0"/>
                                  <w:marRight w:val="0"/>
                                  <w:marTop w:val="0"/>
                                  <w:marBottom w:val="0"/>
                                  <w:divBdr>
                                    <w:top w:val="none" w:sz="0" w:space="0" w:color="auto"/>
                                    <w:left w:val="none" w:sz="0" w:space="0" w:color="auto"/>
                                    <w:bottom w:val="none" w:sz="0" w:space="0" w:color="auto"/>
                                    <w:right w:val="none" w:sz="0" w:space="0" w:color="auto"/>
                                  </w:divBdr>
                                </w:div>
                                <w:div w:id="1840806290">
                                  <w:marLeft w:val="0"/>
                                  <w:marRight w:val="0"/>
                                  <w:marTop w:val="0"/>
                                  <w:marBottom w:val="0"/>
                                  <w:divBdr>
                                    <w:top w:val="none" w:sz="0" w:space="0" w:color="auto"/>
                                    <w:left w:val="none" w:sz="0" w:space="0" w:color="auto"/>
                                    <w:bottom w:val="none" w:sz="0" w:space="0" w:color="auto"/>
                                    <w:right w:val="none" w:sz="0" w:space="0" w:color="auto"/>
                                  </w:divBdr>
                                </w:div>
                                <w:div w:id="150408838">
                                  <w:marLeft w:val="0"/>
                                  <w:marRight w:val="0"/>
                                  <w:marTop w:val="0"/>
                                  <w:marBottom w:val="0"/>
                                  <w:divBdr>
                                    <w:top w:val="none" w:sz="0" w:space="0" w:color="auto"/>
                                    <w:left w:val="none" w:sz="0" w:space="0" w:color="auto"/>
                                    <w:bottom w:val="none" w:sz="0" w:space="0" w:color="auto"/>
                                    <w:right w:val="none" w:sz="0" w:space="0" w:color="auto"/>
                                  </w:divBdr>
                                </w:div>
                                <w:div w:id="836187801">
                                  <w:marLeft w:val="0"/>
                                  <w:marRight w:val="0"/>
                                  <w:marTop w:val="0"/>
                                  <w:marBottom w:val="0"/>
                                  <w:divBdr>
                                    <w:top w:val="none" w:sz="0" w:space="0" w:color="auto"/>
                                    <w:left w:val="none" w:sz="0" w:space="0" w:color="auto"/>
                                    <w:bottom w:val="none" w:sz="0" w:space="0" w:color="auto"/>
                                    <w:right w:val="none" w:sz="0" w:space="0" w:color="auto"/>
                                  </w:divBdr>
                                </w:div>
                                <w:div w:id="645816065">
                                  <w:marLeft w:val="0"/>
                                  <w:marRight w:val="0"/>
                                  <w:marTop w:val="0"/>
                                  <w:marBottom w:val="0"/>
                                  <w:divBdr>
                                    <w:top w:val="none" w:sz="0" w:space="0" w:color="auto"/>
                                    <w:left w:val="none" w:sz="0" w:space="0" w:color="auto"/>
                                    <w:bottom w:val="none" w:sz="0" w:space="0" w:color="auto"/>
                                    <w:right w:val="none" w:sz="0" w:space="0" w:color="auto"/>
                                  </w:divBdr>
                                </w:div>
                                <w:div w:id="1286620900">
                                  <w:marLeft w:val="0"/>
                                  <w:marRight w:val="0"/>
                                  <w:marTop w:val="0"/>
                                  <w:marBottom w:val="0"/>
                                  <w:divBdr>
                                    <w:top w:val="none" w:sz="0" w:space="0" w:color="auto"/>
                                    <w:left w:val="none" w:sz="0" w:space="0" w:color="auto"/>
                                    <w:bottom w:val="none" w:sz="0" w:space="0" w:color="auto"/>
                                    <w:right w:val="none" w:sz="0" w:space="0" w:color="auto"/>
                                  </w:divBdr>
                                </w:div>
                                <w:div w:id="821852485">
                                  <w:marLeft w:val="0"/>
                                  <w:marRight w:val="0"/>
                                  <w:marTop w:val="0"/>
                                  <w:marBottom w:val="0"/>
                                  <w:divBdr>
                                    <w:top w:val="none" w:sz="0" w:space="0" w:color="auto"/>
                                    <w:left w:val="none" w:sz="0" w:space="0" w:color="auto"/>
                                    <w:bottom w:val="none" w:sz="0" w:space="0" w:color="auto"/>
                                    <w:right w:val="none" w:sz="0" w:space="0" w:color="auto"/>
                                  </w:divBdr>
                                </w:div>
                                <w:div w:id="2071347903">
                                  <w:marLeft w:val="0"/>
                                  <w:marRight w:val="0"/>
                                  <w:marTop w:val="0"/>
                                  <w:marBottom w:val="0"/>
                                  <w:divBdr>
                                    <w:top w:val="none" w:sz="0" w:space="0" w:color="auto"/>
                                    <w:left w:val="none" w:sz="0" w:space="0" w:color="auto"/>
                                    <w:bottom w:val="none" w:sz="0" w:space="0" w:color="auto"/>
                                    <w:right w:val="none" w:sz="0" w:space="0" w:color="auto"/>
                                  </w:divBdr>
                                </w:div>
                                <w:div w:id="836770970">
                                  <w:marLeft w:val="0"/>
                                  <w:marRight w:val="0"/>
                                  <w:marTop w:val="0"/>
                                  <w:marBottom w:val="0"/>
                                  <w:divBdr>
                                    <w:top w:val="none" w:sz="0" w:space="0" w:color="auto"/>
                                    <w:left w:val="none" w:sz="0" w:space="0" w:color="auto"/>
                                    <w:bottom w:val="none" w:sz="0" w:space="0" w:color="auto"/>
                                    <w:right w:val="none" w:sz="0" w:space="0" w:color="auto"/>
                                  </w:divBdr>
                                </w:div>
                                <w:div w:id="1065373332">
                                  <w:marLeft w:val="0"/>
                                  <w:marRight w:val="0"/>
                                  <w:marTop w:val="0"/>
                                  <w:marBottom w:val="0"/>
                                  <w:divBdr>
                                    <w:top w:val="none" w:sz="0" w:space="0" w:color="auto"/>
                                    <w:left w:val="none" w:sz="0" w:space="0" w:color="auto"/>
                                    <w:bottom w:val="none" w:sz="0" w:space="0" w:color="auto"/>
                                    <w:right w:val="none" w:sz="0" w:space="0" w:color="auto"/>
                                  </w:divBdr>
                                </w:div>
                                <w:div w:id="589700276">
                                  <w:marLeft w:val="0"/>
                                  <w:marRight w:val="0"/>
                                  <w:marTop w:val="0"/>
                                  <w:marBottom w:val="0"/>
                                  <w:divBdr>
                                    <w:top w:val="none" w:sz="0" w:space="0" w:color="auto"/>
                                    <w:left w:val="none" w:sz="0" w:space="0" w:color="auto"/>
                                    <w:bottom w:val="none" w:sz="0" w:space="0" w:color="auto"/>
                                    <w:right w:val="none" w:sz="0" w:space="0" w:color="auto"/>
                                  </w:divBdr>
                                </w:div>
                                <w:div w:id="994991462">
                                  <w:marLeft w:val="0"/>
                                  <w:marRight w:val="0"/>
                                  <w:marTop w:val="0"/>
                                  <w:marBottom w:val="0"/>
                                  <w:divBdr>
                                    <w:top w:val="none" w:sz="0" w:space="0" w:color="auto"/>
                                    <w:left w:val="none" w:sz="0" w:space="0" w:color="auto"/>
                                    <w:bottom w:val="none" w:sz="0" w:space="0" w:color="auto"/>
                                    <w:right w:val="none" w:sz="0" w:space="0" w:color="auto"/>
                                  </w:divBdr>
                                </w:div>
                                <w:div w:id="738401039">
                                  <w:marLeft w:val="0"/>
                                  <w:marRight w:val="0"/>
                                  <w:marTop w:val="0"/>
                                  <w:marBottom w:val="0"/>
                                  <w:divBdr>
                                    <w:top w:val="none" w:sz="0" w:space="0" w:color="auto"/>
                                    <w:left w:val="none" w:sz="0" w:space="0" w:color="auto"/>
                                    <w:bottom w:val="none" w:sz="0" w:space="0" w:color="auto"/>
                                    <w:right w:val="none" w:sz="0" w:space="0" w:color="auto"/>
                                  </w:divBdr>
                                </w:div>
                                <w:div w:id="780147570">
                                  <w:marLeft w:val="0"/>
                                  <w:marRight w:val="0"/>
                                  <w:marTop w:val="0"/>
                                  <w:marBottom w:val="0"/>
                                  <w:divBdr>
                                    <w:top w:val="none" w:sz="0" w:space="0" w:color="auto"/>
                                    <w:left w:val="none" w:sz="0" w:space="0" w:color="auto"/>
                                    <w:bottom w:val="none" w:sz="0" w:space="0" w:color="auto"/>
                                    <w:right w:val="none" w:sz="0" w:space="0" w:color="auto"/>
                                  </w:divBdr>
                                </w:div>
                                <w:div w:id="20314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9747">
                          <w:marLeft w:val="0"/>
                          <w:marRight w:val="0"/>
                          <w:marTop w:val="0"/>
                          <w:marBottom w:val="0"/>
                          <w:divBdr>
                            <w:top w:val="none" w:sz="0" w:space="0" w:color="auto"/>
                            <w:left w:val="none" w:sz="0" w:space="0" w:color="auto"/>
                            <w:bottom w:val="none" w:sz="0" w:space="0" w:color="auto"/>
                            <w:right w:val="none" w:sz="0" w:space="0" w:color="auto"/>
                          </w:divBdr>
                          <w:divsChild>
                            <w:div w:id="152452253">
                              <w:marLeft w:val="0"/>
                              <w:marRight w:val="0"/>
                              <w:marTop w:val="0"/>
                              <w:marBottom w:val="0"/>
                              <w:divBdr>
                                <w:top w:val="none" w:sz="0" w:space="0" w:color="auto"/>
                                <w:left w:val="none" w:sz="0" w:space="0" w:color="auto"/>
                                <w:bottom w:val="none" w:sz="0" w:space="0" w:color="auto"/>
                                <w:right w:val="none" w:sz="0" w:space="0" w:color="auto"/>
                              </w:divBdr>
                              <w:divsChild>
                                <w:div w:id="1111241210">
                                  <w:marLeft w:val="0"/>
                                  <w:marRight w:val="0"/>
                                  <w:marTop w:val="0"/>
                                  <w:marBottom w:val="0"/>
                                  <w:divBdr>
                                    <w:top w:val="none" w:sz="0" w:space="0" w:color="auto"/>
                                    <w:left w:val="none" w:sz="0" w:space="0" w:color="auto"/>
                                    <w:bottom w:val="none" w:sz="0" w:space="0" w:color="auto"/>
                                    <w:right w:val="none" w:sz="0" w:space="0" w:color="auto"/>
                                  </w:divBdr>
                                </w:div>
                                <w:div w:id="1712680597">
                                  <w:marLeft w:val="0"/>
                                  <w:marRight w:val="0"/>
                                  <w:marTop w:val="0"/>
                                  <w:marBottom w:val="0"/>
                                  <w:divBdr>
                                    <w:top w:val="none" w:sz="0" w:space="0" w:color="auto"/>
                                    <w:left w:val="none" w:sz="0" w:space="0" w:color="auto"/>
                                    <w:bottom w:val="none" w:sz="0" w:space="0" w:color="auto"/>
                                    <w:right w:val="none" w:sz="0" w:space="0" w:color="auto"/>
                                  </w:divBdr>
                                </w:div>
                                <w:div w:id="2093382933">
                                  <w:marLeft w:val="0"/>
                                  <w:marRight w:val="0"/>
                                  <w:marTop w:val="0"/>
                                  <w:marBottom w:val="0"/>
                                  <w:divBdr>
                                    <w:top w:val="none" w:sz="0" w:space="0" w:color="auto"/>
                                    <w:left w:val="none" w:sz="0" w:space="0" w:color="auto"/>
                                    <w:bottom w:val="none" w:sz="0" w:space="0" w:color="auto"/>
                                    <w:right w:val="none" w:sz="0" w:space="0" w:color="auto"/>
                                  </w:divBdr>
                                </w:div>
                                <w:div w:id="751975719">
                                  <w:marLeft w:val="0"/>
                                  <w:marRight w:val="0"/>
                                  <w:marTop w:val="0"/>
                                  <w:marBottom w:val="0"/>
                                  <w:divBdr>
                                    <w:top w:val="none" w:sz="0" w:space="0" w:color="auto"/>
                                    <w:left w:val="none" w:sz="0" w:space="0" w:color="auto"/>
                                    <w:bottom w:val="none" w:sz="0" w:space="0" w:color="auto"/>
                                    <w:right w:val="none" w:sz="0" w:space="0" w:color="auto"/>
                                  </w:divBdr>
                                </w:div>
                                <w:div w:id="378019025">
                                  <w:marLeft w:val="0"/>
                                  <w:marRight w:val="0"/>
                                  <w:marTop w:val="0"/>
                                  <w:marBottom w:val="0"/>
                                  <w:divBdr>
                                    <w:top w:val="none" w:sz="0" w:space="0" w:color="auto"/>
                                    <w:left w:val="none" w:sz="0" w:space="0" w:color="auto"/>
                                    <w:bottom w:val="none" w:sz="0" w:space="0" w:color="auto"/>
                                    <w:right w:val="none" w:sz="0" w:space="0" w:color="auto"/>
                                  </w:divBdr>
                                </w:div>
                                <w:div w:id="2078163262">
                                  <w:marLeft w:val="0"/>
                                  <w:marRight w:val="0"/>
                                  <w:marTop w:val="0"/>
                                  <w:marBottom w:val="0"/>
                                  <w:divBdr>
                                    <w:top w:val="none" w:sz="0" w:space="0" w:color="auto"/>
                                    <w:left w:val="none" w:sz="0" w:space="0" w:color="auto"/>
                                    <w:bottom w:val="none" w:sz="0" w:space="0" w:color="auto"/>
                                    <w:right w:val="none" w:sz="0" w:space="0" w:color="auto"/>
                                  </w:divBdr>
                                </w:div>
                                <w:div w:id="256209926">
                                  <w:marLeft w:val="0"/>
                                  <w:marRight w:val="0"/>
                                  <w:marTop w:val="0"/>
                                  <w:marBottom w:val="0"/>
                                  <w:divBdr>
                                    <w:top w:val="none" w:sz="0" w:space="0" w:color="auto"/>
                                    <w:left w:val="none" w:sz="0" w:space="0" w:color="auto"/>
                                    <w:bottom w:val="none" w:sz="0" w:space="0" w:color="auto"/>
                                    <w:right w:val="none" w:sz="0" w:space="0" w:color="auto"/>
                                  </w:divBdr>
                                </w:div>
                                <w:div w:id="597249915">
                                  <w:marLeft w:val="0"/>
                                  <w:marRight w:val="0"/>
                                  <w:marTop w:val="0"/>
                                  <w:marBottom w:val="0"/>
                                  <w:divBdr>
                                    <w:top w:val="none" w:sz="0" w:space="0" w:color="auto"/>
                                    <w:left w:val="none" w:sz="0" w:space="0" w:color="auto"/>
                                    <w:bottom w:val="none" w:sz="0" w:space="0" w:color="auto"/>
                                    <w:right w:val="none" w:sz="0" w:space="0" w:color="auto"/>
                                  </w:divBdr>
                                </w:div>
                                <w:div w:id="1415469344">
                                  <w:marLeft w:val="0"/>
                                  <w:marRight w:val="0"/>
                                  <w:marTop w:val="0"/>
                                  <w:marBottom w:val="0"/>
                                  <w:divBdr>
                                    <w:top w:val="none" w:sz="0" w:space="0" w:color="auto"/>
                                    <w:left w:val="none" w:sz="0" w:space="0" w:color="auto"/>
                                    <w:bottom w:val="none" w:sz="0" w:space="0" w:color="auto"/>
                                    <w:right w:val="none" w:sz="0" w:space="0" w:color="auto"/>
                                  </w:divBdr>
                                </w:div>
                                <w:div w:id="1065449421">
                                  <w:marLeft w:val="0"/>
                                  <w:marRight w:val="0"/>
                                  <w:marTop w:val="0"/>
                                  <w:marBottom w:val="0"/>
                                  <w:divBdr>
                                    <w:top w:val="none" w:sz="0" w:space="0" w:color="auto"/>
                                    <w:left w:val="none" w:sz="0" w:space="0" w:color="auto"/>
                                    <w:bottom w:val="none" w:sz="0" w:space="0" w:color="auto"/>
                                    <w:right w:val="none" w:sz="0" w:space="0" w:color="auto"/>
                                  </w:divBdr>
                                </w:div>
                                <w:div w:id="631600613">
                                  <w:marLeft w:val="0"/>
                                  <w:marRight w:val="0"/>
                                  <w:marTop w:val="0"/>
                                  <w:marBottom w:val="0"/>
                                  <w:divBdr>
                                    <w:top w:val="none" w:sz="0" w:space="0" w:color="auto"/>
                                    <w:left w:val="none" w:sz="0" w:space="0" w:color="auto"/>
                                    <w:bottom w:val="none" w:sz="0" w:space="0" w:color="auto"/>
                                    <w:right w:val="none" w:sz="0" w:space="0" w:color="auto"/>
                                  </w:divBdr>
                                </w:div>
                                <w:div w:id="1939828032">
                                  <w:marLeft w:val="0"/>
                                  <w:marRight w:val="0"/>
                                  <w:marTop w:val="0"/>
                                  <w:marBottom w:val="0"/>
                                  <w:divBdr>
                                    <w:top w:val="none" w:sz="0" w:space="0" w:color="auto"/>
                                    <w:left w:val="none" w:sz="0" w:space="0" w:color="auto"/>
                                    <w:bottom w:val="none" w:sz="0" w:space="0" w:color="auto"/>
                                    <w:right w:val="none" w:sz="0" w:space="0" w:color="auto"/>
                                  </w:divBdr>
                                </w:div>
                                <w:div w:id="1388071190">
                                  <w:marLeft w:val="0"/>
                                  <w:marRight w:val="0"/>
                                  <w:marTop w:val="0"/>
                                  <w:marBottom w:val="0"/>
                                  <w:divBdr>
                                    <w:top w:val="none" w:sz="0" w:space="0" w:color="auto"/>
                                    <w:left w:val="none" w:sz="0" w:space="0" w:color="auto"/>
                                    <w:bottom w:val="none" w:sz="0" w:space="0" w:color="auto"/>
                                    <w:right w:val="none" w:sz="0" w:space="0" w:color="auto"/>
                                  </w:divBdr>
                                </w:div>
                                <w:div w:id="10307307">
                                  <w:marLeft w:val="0"/>
                                  <w:marRight w:val="0"/>
                                  <w:marTop w:val="0"/>
                                  <w:marBottom w:val="0"/>
                                  <w:divBdr>
                                    <w:top w:val="none" w:sz="0" w:space="0" w:color="auto"/>
                                    <w:left w:val="none" w:sz="0" w:space="0" w:color="auto"/>
                                    <w:bottom w:val="none" w:sz="0" w:space="0" w:color="auto"/>
                                    <w:right w:val="none" w:sz="0" w:space="0" w:color="auto"/>
                                  </w:divBdr>
                                </w:div>
                                <w:div w:id="1073940118">
                                  <w:marLeft w:val="0"/>
                                  <w:marRight w:val="0"/>
                                  <w:marTop w:val="0"/>
                                  <w:marBottom w:val="0"/>
                                  <w:divBdr>
                                    <w:top w:val="none" w:sz="0" w:space="0" w:color="auto"/>
                                    <w:left w:val="none" w:sz="0" w:space="0" w:color="auto"/>
                                    <w:bottom w:val="none" w:sz="0" w:space="0" w:color="auto"/>
                                    <w:right w:val="none" w:sz="0" w:space="0" w:color="auto"/>
                                  </w:divBdr>
                                </w:div>
                                <w:div w:id="632910637">
                                  <w:marLeft w:val="0"/>
                                  <w:marRight w:val="0"/>
                                  <w:marTop w:val="0"/>
                                  <w:marBottom w:val="0"/>
                                  <w:divBdr>
                                    <w:top w:val="none" w:sz="0" w:space="0" w:color="auto"/>
                                    <w:left w:val="none" w:sz="0" w:space="0" w:color="auto"/>
                                    <w:bottom w:val="none" w:sz="0" w:space="0" w:color="auto"/>
                                    <w:right w:val="none" w:sz="0" w:space="0" w:color="auto"/>
                                  </w:divBdr>
                                </w:div>
                                <w:div w:id="1055274735">
                                  <w:marLeft w:val="0"/>
                                  <w:marRight w:val="0"/>
                                  <w:marTop w:val="0"/>
                                  <w:marBottom w:val="0"/>
                                  <w:divBdr>
                                    <w:top w:val="none" w:sz="0" w:space="0" w:color="auto"/>
                                    <w:left w:val="none" w:sz="0" w:space="0" w:color="auto"/>
                                    <w:bottom w:val="none" w:sz="0" w:space="0" w:color="auto"/>
                                    <w:right w:val="none" w:sz="0" w:space="0" w:color="auto"/>
                                  </w:divBdr>
                                </w:div>
                                <w:div w:id="440609406">
                                  <w:marLeft w:val="0"/>
                                  <w:marRight w:val="0"/>
                                  <w:marTop w:val="0"/>
                                  <w:marBottom w:val="0"/>
                                  <w:divBdr>
                                    <w:top w:val="none" w:sz="0" w:space="0" w:color="auto"/>
                                    <w:left w:val="none" w:sz="0" w:space="0" w:color="auto"/>
                                    <w:bottom w:val="none" w:sz="0" w:space="0" w:color="auto"/>
                                    <w:right w:val="none" w:sz="0" w:space="0" w:color="auto"/>
                                  </w:divBdr>
                                </w:div>
                                <w:div w:id="1104231984">
                                  <w:marLeft w:val="0"/>
                                  <w:marRight w:val="0"/>
                                  <w:marTop w:val="0"/>
                                  <w:marBottom w:val="0"/>
                                  <w:divBdr>
                                    <w:top w:val="none" w:sz="0" w:space="0" w:color="auto"/>
                                    <w:left w:val="none" w:sz="0" w:space="0" w:color="auto"/>
                                    <w:bottom w:val="none" w:sz="0" w:space="0" w:color="auto"/>
                                    <w:right w:val="none" w:sz="0" w:space="0" w:color="auto"/>
                                  </w:divBdr>
                                </w:div>
                                <w:div w:id="1240020150">
                                  <w:marLeft w:val="0"/>
                                  <w:marRight w:val="0"/>
                                  <w:marTop w:val="0"/>
                                  <w:marBottom w:val="0"/>
                                  <w:divBdr>
                                    <w:top w:val="none" w:sz="0" w:space="0" w:color="auto"/>
                                    <w:left w:val="none" w:sz="0" w:space="0" w:color="auto"/>
                                    <w:bottom w:val="none" w:sz="0" w:space="0" w:color="auto"/>
                                    <w:right w:val="none" w:sz="0" w:space="0" w:color="auto"/>
                                  </w:divBdr>
                                </w:div>
                                <w:div w:id="1407000442">
                                  <w:marLeft w:val="0"/>
                                  <w:marRight w:val="0"/>
                                  <w:marTop w:val="0"/>
                                  <w:marBottom w:val="0"/>
                                  <w:divBdr>
                                    <w:top w:val="none" w:sz="0" w:space="0" w:color="auto"/>
                                    <w:left w:val="none" w:sz="0" w:space="0" w:color="auto"/>
                                    <w:bottom w:val="none" w:sz="0" w:space="0" w:color="auto"/>
                                    <w:right w:val="none" w:sz="0" w:space="0" w:color="auto"/>
                                  </w:divBdr>
                                </w:div>
                                <w:div w:id="452478467">
                                  <w:marLeft w:val="0"/>
                                  <w:marRight w:val="0"/>
                                  <w:marTop w:val="0"/>
                                  <w:marBottom w:val="0"/>
                                  <w:divBdr>
                                    <w:top w:val="none" w:sz="0" w:space="0" w:color="auto"/>
                                    <w:left w:val="none" w:sz="0" w:space="0" w:color="auto"/>
                                    <w:bottom w:val="none" w:sz="0" w:space="0" w:color="auto"/>
                                    <w:right w:val="none" w:sz="0" w:space="0" w:color="auto"/>
                                  </w:divBdr>
                                </w:div>
                                <w:div w:id="2082214360">
                                  <w:marLeft w:val="0"/>
                                  <w:marRight w:val="0"/>
                                  <w:marTop w:val="0"/>
                                  <w:marBottom w:val="0"/>
                                  <w:divBdr>
                                    <w:top w:val="none" w:sz="0" w:space="0" w:color="auto"/>
                                    <w:left w:val="none" w:sz="0" w:space="0" w:color="auto"/>
                                    <w:bottom w:val="none" w:sz="0" w:space="0" w:color="auto"/>
                                    <w:right w:val="none" w:sz="0" w:space="0" w:color="auto"/>
                                  </w:divBdr>
                                </w:div>
                                <w:div w:id="323438948">
                                  <w:marLeft w:val="0"/>
                                  <w:marRight w:val="0"/>
                                  <w:marTop w:val="0"/>
                                  <w:marBottom w:val="0"/>
                                  <w:divBdr>
                                    <w:top w:val="none" w:sz="0" w:space="0" w:color="auto"/>
                                    <w:left w:val="none" w:sz="0" w:space="0" w:color="auto"/>
                                    <w:bottom w:val="none" w:sz="0" w:space="0" w:color="auto"/>
                                    <w:right w:val="none" w:sz="0" w:space="0" w:color="auto"/>
                                  </w:divBdr>
                                </w:div>
                                <w:div w:id="808477786">
                                  <w:marLeft w:val="0"/>
                                  <w:marRight w:val="0"/>
                                  <w:marTop w:val="0"/>
                                  <w:marBottom w:val="0"/>
                                  <w:divBdr>
                                    <w:top w:val="none" w:sz="0" w:space="0" w:color="auto"/>
                                    <w:left w:val="none" w:sz="0" w:space="0" w:color="auto"/>
                                    <w:bottom w:val="none" w:sz="0" w:space="0" w:color="auto"/>
                                    <w:right w:val="none" w:sz="0" w:space="0" w:color="auto"/>
                                  </w:divBdr>
                                </w:div>
                                <w:div w:id="1998872397">
                                  <w:marLeft w:val="0"/>
                                  <w:marRight w:val="0"/>
                                  <w:marTop w:val="0"/>
                                  <w:marBottom w:val="0"/>
                                  <w:divBdr>
                                    <w:top w:val="none" w:sz="0" w:space="0" w:color="auto"/>
                                    <w:left w:val="none" w:sz="0" w:space="0" w:color="auto"/>
                                    <w:bottom w:val="none" w:sz="0" w:space="0" w:color="auto"/>
                                    <w:right w:val="none" w:sz="0" w:space="0" w:color="auto"/>
                                  </w:divBdr>
                                </w:div>
                                <w:div w:id="676008088">
                                  <w:marLeft w:val="0"/>
                                  <w:marRight w:val="0"/>
                                  <w:marTop w:val="0"/>
                                  <w:marBottom w:val="0"/>
                                  <w:divBdr>
                                    <w:top w:val="none" w:sz="0" w:space="0" w:color="auto"/>
                                    <w:left w:val="none" w:sz="0" w:space="0" w:color="auto"/>
                                    <w:bottom w:val="none" w:sz="0" w:space="0" w:color="auto"/>
                                    <w:right w:val="none" w:sz="0" w:space="0" w:color="auto"/>
                                  </w:divBdr>
                                </w:div>
                                <w:div w:id="744452643">
                                  <w:marLeft w:val="0"/>
                                  <w:marRight w:val="0"/>
                                  <w:marTop w:val="0"/>
                                  <w:marBottom w:val="0"/>
                                  <w:divBdr>
                                    <w:top w:val="none" w:sz="0" w:space="0" w:color="auto"/>
                                    <w:left w:val="none" w:sz="0" w:space="0" w:color="auto"/>
                                    <w:bottom w:val="none" w:sz="0" w:space="0" w:color="auto"/>
                                    <w:right w:val="none" w:sz="0" w:space="0" w:color="auto"/>
                                  </w:divBdr>
                                </w:div>
                                <w:div w:id="1613240833">
                                  <w:marLeft w:val="0"/>
                                  <w:marRight w:val="0"/>
                                  <w:marTop w:val="0"/>
                                  <w:marBottom w:val="0"/>
                                  <w:divBdr>
                                    <w:top w:val="none" w:sz="0" w:space="0" w:color="auto"/>
                                    <w:left w:val="none" w:sz="0" w:space="0" w:color="auto"/>
                                    <w:bottom w:val="none" w:sz="0" w:space="0" w:color="auto"/>
                                    <w:right w:val="none" w:sz="0" w:space="0" w:color="auto"/>
                                  </w:divBdr>
                                </w:div>
                                <w:div w:id="618342202">
                                  <w:marLeft w:val="0"/>
                                  <w:marRight w:val="0"/>
                                  <w:marTop w:val="0"/>
                                  <w:marBottom w:val="0"/>
                                  <w:divBdr>
                                    <w:top w:val="none" w:sz="0" w:space="0" w:color="auto"/>
                                    <w:left w:val="none" w:sz="0" w:space="0" w:color="auto"/>
                                    <w:bottom w:val="none" w:sz="0" w:space="0" w:color="auto"/>
                                    <w:right w:val="none" w:sz="0" w:space="0" w:color="auto"/>
                                  </w:divBdr>
                                </w:div>
                                <w:div w:id="1860117535">
                                  <w:marLeft w:val="0"/>
                                  <w:marRight w:val="0"/>
                                  <w:marTop w:val="0"/>
                                  <w:marBottom w:val="0"/>
                                  <w:divBdr>
                                    <w:top w:val="none" w:sz="0" w:space="0" w:color="auto"/>
                                    <w:left w:val="none" w:sz="0" w:space="0" w:color="auto"/>
                                    <w:bottom w:val="none" w:sz="0" w:space="0" w:color="auto"/>
                                    <w:right w:val="none" w:sz="0" w:space="0" w:color="auto"/>
                                  </w:divBdr>
                                </w:div>
                                <w:div w:id="1406537561">
                                  <w:marLeft w:val="0"/>
                                  <w:marRight w:val="0"/>
                                  <w:marTop w:val="0"/>
                                  <w:marBottom w:val="0"/>
                                  <w:divBdr>
                                    <w:top w:val="none" w:sz="0" w:space="0" w:color="auto"/>
                                    <w:left w:val="none" w:sz="0" w:space="0" w:color="auto"/>
                                    <w:bottom w:val="none" w:sz="0" w:space="0" w:color="auto"/>
                                    <w:right w:val="none" w:sz="0" w:space="0" w:color="auto"/>
                                  </w:divBdr>
                                </w:div>
                                <w:div w:id="1687246834">
                                  <w:marLeft w:val="0"/>
                                  <w:marRight w:val="0"/>
                                  <w:marTop w:val="0"/>
                                  <w:marBottom w:val="0"/>
                                  <w:divBdr>
                                    <w:top w:val="none" w:sz="0" w:space="0" w:color="auto"/>
                                    <w:left w:val="none" w:sz="0" w:space="0" w:color="auto"/>
                                    <w:bottom w:val="none" w:sz="0" w:space="0" w:color="auto"/>
                                    <w:right w:val="none" w:sz="0" w:space="0" w:color="auto"/>
                                  </w:divBdr>
                                </w:div>
                                <w:div w:id="324550705">
                                  <w:marLeft w:val="0"/>
                                  <w:marRight w:val="0"/>
                                  <w:marTop w:val="0"/>
                                  <w:marBottom w:val="0"/>
                                  <w:divBdr>
                                    <w:top w:val="none" w:sz="0" w:space="0" w:color="auto"/>
                                    <w:left w:val="none" w:sz="0" w:space="0" w:color="auto"/>
                                    <w:bottom w:val="none" w:sz="0" w:space="0" w:color="auto"/>
                                    <w:right w:val="none" w:sz="0" w:space="0" w:color="auto"/>
                                  </w:divBdr>
                                </w:div>
                                <w:div w:id="971327484">
                                  <w:marLeft w:val="0"/>
                                  <w:marRight w:val="0"/>
                                  <w:marTop w:val="0"/>
                                  <w:marBottom w:val="0"/>
                                  <w:divBdr>
                                    <w:top w:val="none" w:sz="0" w:space="0" w:color="auto"/>
                                    <w:left w:val="none" w:sz="0" w:space="0" w:color="auto"/>
                                    <w:bottom w:val="none" w:sz="0" w:space="0" w:color="auto"/>
                                    <w:right w:val="none" w:sz="0" w:space="0" w:color="auto"/>
                                  </w:divBdr>
                                </w:div>
                                <w:div w:id="472799396">
                                  <w:marLeft w:val="0"/>
                                  <w:marRight w:val="0"/>
                                  <w:marTop w:val="0"/>
                                  <w:marBottom w:val="0"/>
                                  <w:divBdr>
                                    <w:top w:val="none" w:sz="0" w:space="0" w:color="auto"/>
                                    <w:left w:val="none" w:sz="0" w:space="0" w:color="auto"/>
                                    <w:bottom w:val="none" w:sz="0" w:space="0" w:color="auto"/>
                                    <w:right w:val="none" w:sz="0" w:space="0" w:color="auto"/>
                                  </w:divBdr>
                                </w:div>
                                <w:div w:id="575749568">
                                  <w:marLeft w:val="0"/>
                                  <w:marRight w:val="0"/>
                                  <w:marTop w:val="0"/>
                                  <w:marBottom w:val="0"/>
                                  <w:divBdr>
                                    <w:top w:val="none" w:sz="0" w:space="0" w:color="auto"/>
                                    <w:left w:val="none" w:sz="0" w:space="0" w:color="auto"/>
                                    <w:bottom w:val="none" w:sz="0" w:space="0" w:color="auto"/>
                                    <w:right w:val="none" w:sz="0" w:space="0" w:color="auto"/>
                                  </w:divBdr>
                                </w:div>
                                <w:div w:id="2108963387">
                                  <w:marLeft w:val="0"/>
                                  <w:marRight w:val="0"/>
                                  <w:marTop w:val="0"/>
                                  <w:marBottom w:val="0"/>
                                  <w:divBdr>
                                    <w:top w:val="none" w:sz="0" w:space="0" w:color="auto"/>
                                    <w:left w:val="none" w:sz="0" w:space="0" w:color="auto"/>
                                    <w:bottom w:val="none" w:sz="0" w:space="0" w:color="auto"/>
                                    <w:right w:val="none" w:sz="0" w:space="0" w:color="auto"/>
                                  </w:divBdr>
                                </w:div>
                                <w:div w:id="258877687">
                                  <w:marLeft w:val="0"/>
                                  <w:marRight w:val="0"/>
                                  <w:marTop w:val="0"/>
                                  <w:marBottom w:val="0"/>
                                  <w:divBdr>
                                    <w:top w:val="none" w:sz="0" w:space="0" w:color="auto"/>
                                    <w:left w:val="none" w:sz="0" w:space="0" w:color="auto"/>
                                    <w:bottom w:val="none" w:sz="0" w:space="0" w:color="auto"/>
                                    <w:right w:val="none" w:sz="0" w:space="0" w:color="auto"/>
                                  </w:divBdr>
                                </w:div>
                                <w:div w:id="316885496">
                                  <w:marLeft w:val="0"/>
                                  <w:marRight w:val="0"/>
                                  <w:marTop w:val="0"/>
                                  <w:marBottom w:val="0"/>
                                  <w:divBdr>
                                    <w:top w:val="none" w:sz="0" w:space="0" w:color="auto"/>
                                    <w:left w:val="none" w:sz="0" w:space="0" w:color="auto"/>
                                    <w:bottom w:val="none" w:sz="0" w:space="0" w:color="auto"/>
                                    <w:right w:val="none" w:sz="0" w:space="0" w:color="auto"/>
                                  </w:divBdr>
                                </w:div>
                                <w:div w:id="1177576591">
                                  <w:marLeft w:val="0"/>
                                  <w:marRight w:val="0"/>
                                  <w:marTop w:val="0"/>
                                  <w:marBottom w:val="0"/>
                                  <w:divBdr>
                                    <w:top w:val="none" w:sz="0" w:space="0" w:color="auto"/>
                                    <w:left w:val="none" w:sz="0" w:space="0" w:color="auto"/>
                                    <w:bottom w:val="none" w:sz="0" w:space="0" w:color="auto"/>
                                    <w:right w:val="none" w:sz="0" w:space="0" w:color="auto"/>
                                  </w:divBdr>
                                </w:div>
                                <w:div w:id="1658917707">
                                  <w:marLeft w:val="0"/>
                                  <w:marRight w:val="0"/>
                                  <w:marTop w:val="0"/>
                                  <w:marBottom w:val="0"/>
                                  <w:divBdr>
                                    <w:top w:val="none" w:sz="0" w:space="0" w:color="auto"/>
                                    <w:left w:val="none" w:sz="0" w:space="0" w:color="auto"/>
                                    <w:bottom w:val="none" w:sz="0" w:space="0" w:color="auto"/>
                                    <w:right w:val="none" w:sz="0" w:space="0" w:color="auto"/>
                                  </w:divBdr>
                                </w:div>
                                <w:div w:id="1066801338">
                                  <w:marLeft w:val="0"/>
                                  <w:marRight w:val="0"/>
                                  <w:marTop w:val="0"/>
                                  <w:marBottom w:val="0"/>
                                  <w:divBdr>
                                    <w:top w:val="none" w:sz="0" w:space="0" w:color="auto"/>
                                    <w:left w:val="none" w:sz="0" w:space="0" w:color="auto"/>
                                    <w:bottom w:val="none" w:sz="0" w:space="0" w:color="auto"/>
                                    <w:right w:val="none" w:sz="0" w:space="0" w:color="auto"/>
                                  </w:divBdr>
                                </w:div>
                                <w:div w:id="811413288">
                                  <w:marLeft w:val="0"/>
                                  <w:marRight w:val="0"/>
                                  <w:marTop w:val="0"/>
                                  <w:marBottom w:val="0"/>
                                  <w:divBdr>
                                    <w:top w:val="none" w:sz="0" w:space="0" w:color="auto"/>
                                    <w:left w:val="none" w:sz="0" w:space="0" w:color="auto"/>
                                    <w:bottom w:val="none" w:sz="0" w:space="0" w:color="auto"/>
                                    <w:right w:val="none" w:sz="0" w:space="0" w:color="auto"/>
                                  </w:divBdr>
                                </w:div>
                                <w:div w:id="834304136">
                                  <w:marLeft w:val="0"/>
                                  <w:marRight w:val="0"/>
                                  <w:marTop w:val="0"/>
                                  <w:marBottom w:val="0"/>
                                  <w:divBdr>
                                    <w:top w:val="none" w:sz="0" w:space="0" w:color="auto"/>
                                    <w:left w:val="none" w:sz="0" w:space="0" w:color="auto"/>
                                    <w:bottom w:val="none" w:sz="0" w:space="0" w:color="auto"/>
                                    <w:right w:val="none" w:sz="0" w:space="0" w:color="auto"/>
                                  </w:divBdr>
                                </w:div>
                                <w:div w:id="521165275">
                                  <w:marLeft w:val="0"/>
                                  <w:marRight w:val="0"/>
                                  <w:marTop w:val="0"/>
                                  <w:marBottom w:val="0"/>
                                  <w:divBdr>
                                    <w:top w:val="none" w:sz="0" w:space="0" w:color="auto"/>
                                    <w:left w:val="none" w:sz="0" w:space="0" w:color="auto"/>
                                    <w:bottom w:val="none" w:sz="0" w:space="0" w:color="auto"/>
                                    <w:right w:val="none" w:sz="0" w:space="0" w:color="auto"/>
                                  </w:divBdr>
                                </w:div>
                                <w:div w:id="1291473957">
                                  <w:marLeft w:val="0"/>
                                  <w:marRight w:val="0"/>
                                  <w:marTop w:val="0"/>
                                  <w:marBottom w:val="0"/>
                                  <w:divBdr>
                                    <w:top w:val="none" w:sz="0" w:space="0" w:color="auto"/>
                                    <w:left w:val="none" w:sz="0" w:space="0" w:color="auto"/>
                                    <w:bottom w:val="none" w:sz="0" w:space="0" w:color="auto"/>
                                    <w:right w:val="none" w:sz="0" w:space="0" w:color="auto"/>
                                  </w:divBdr>
                                </w:div>
                                <w:div w:id="789786963">
                                  <w:marLeft w:val="0"/>
                                  <w:marRight w:val="0"/>
                                  <w:marTop w:val="0"/>
                                  <w:marBottom w:val="0"/>
                                  <w:divBdr>
                                    <w:top w:val="none" w:sz="0" w:space="0" w:color="auto"/>
                                    <w:left w:val="none" w:sz="0" w:space="0" w:color="auto"/>
                                    <w:bottom w:val="none" w:sz="0" w:space="0" w:color="auto"/>
                                    <w:right w:val="none" w:sz="0" w:space="0" w:color="auto"/>
                                  </w:divBdr>
                                </w:div>
                                <w:div w:id="1311862013">
                                  <w:marLeft w:val="0"/>
                                  <w:marRight w:val="0"/>
                                  <w:marTop w:val="0"/>
                                  <w:marBottom w:val="0"/>
                                  <w:divBdr>
                                    <w:top w:val="none" w:sz="0" w:space="0" w:color="auto"/>
                                    <w:left w:val="none" w:sz="0" w:space="0" w:color="auto"/>
                                    <w:bottom w:val="none" w:sz="0" w:space="0" w:color="auto"/>
                                    <w:right w:val="none" w:sz="0" w:space="0" w:color="auto"/>
                                  </w:divBdr>
                                </w:div>
                                <w:div w:id="1146507302">
                                  <w:marLeft w:val="0"/>
                                  <w:marRight w:val="0"/>
                                  <w:marTop w:val="0"/>
                                  <w:marBottom w:val="0"/>
                                  <w:divBdr>
                                    <w:top w:val="none" w:sz="0" w:space="0" w:color="auto"/>
                                    <w:left w:val="none" w:sz="0" w:space="0" w:color="auto"/>
                                    <w:bottom w:val="none" w:sz="0" w:space="0" w:color="auto"/>
                                    <w:right w:val="none" w:sz="0" w:space="0" w:color="auto"/>
                                  </w:divBdr>
                                </w:div>
                                <w:div w:id="1644851701">
                                  <w:marLeft w:val="0"/>
                                  <w:marRight w:val="0"/>
                                  <w:marTop w:val="0"/>
                                  <w:marBottom w:val="0"/>
                                  <w:divBdr>
                                    <w:top w:val="none" w:sz="0" w:space="0" w:color="auto"/>
                                    <w:left w:val="none" w:sz="0" w:space="0" w:color="auto"/>
                                    <w:bottom w:val="none" w:sz="0" w:space="0" w:color="auto"/>
                                    <w:right w:val="none" w:sz="0" w:space="0" w:color="auto"/>
                                  </w:divBdr>
                                </w:div>
                                <w:div w:id="1649628486">
                                  <w:marLeft w:val="0"/>
                                  <w:marRight w:val="0"/>
                                  <w:marTop w:val="0"/>
                                  <w:marBottom w:val="0"/>
                                  <w:divBdr>
                                    <w:top w:val="none" w:sz="0" w:space="0" w:color="auto"/>
                                    <w:left w:val="none" w:sz="0" w:space="0" w:color="auto"/>
                                    <w:bottom w:val="none" w:sz="0" w:space="0" w:color="auto"/>
                                    <w:right w:val="none" w:sz="0" w:space="0" w:color="auto"/>
                                  </w:divBdr>
                                </w:div>
                                <w:div w:id="2145541728">
                                  <w:marLeft w:val="0"/>
                                  <w:marRight w:val="0"/>
                                  <w:marTop w:val="0"/>
                                  <w:marBottom w:val="0"/>
                                  <w:divBdr>
                                    <w:top w:val="none" w:sz="0" w:space="0" w:color="auto"/>
                                    <w:left w:val="none" w:sz="0" w:space="0" w:color="auto"/>
                                    <w:bottom w:val="none" w:sz="0" w:space="0" w:color="auto"/>
                                    <w:right w:val="none" w:sz="0" w:space="0" w:color="auto"/>
                                  </w:divBdr>
                                </w:div>
                                <w:div w:id="507595502">
                                  <w:marLeft w:val="0"/>
                                  <w:marRight w:val="0"/>
                                  <w:marTop w:val="0"/>
                                  <w:marBottom w:val="0"/>
                                  <w:divBdr>
                                    <w:top w:val="none" w:sz="0" w:space="0" w:color="auto"/>
                                    <w:left w:val="none" w:sz="0" w:space="0" w:color="auto"/>
                                    <w:bottom w:val="none" w:sz="0" w:space="0" w:color="auto"/>
                                    <w:right w:val="none" w:sz="0" w:space="0" w:color="auto"/>
                                  </w:divBdr>
                                </w:div>
                                <w:div w:id="634718269">
                                  <w:marLeft w:val="0"/>
                                  <w:marRight w:val="0"/>
                                  <w:marTop w:val="0"/>
                                  <w:marBottom w:val="0"/>
                                  <w:divBdr>
                                    <w:top w:val="none" w:sz="0" w:space="0" w:color="auto"/>
                                    <w:left w:val="none" w:sz="0" w:space="0" w:color="auto"/>
                                    <w:bottom w:val="none" w:sz="0" w:space="0" w:color="auto"/>
                                    <w:right w:val="none" w:sz="0" w:space="0" w:color="auto"/>
                                  </w:divBdr>
                                </w:div>
                                <w:div w:id="358357976">
                                  <w:marLeft w:val="0"/>
                                  <w:marRight w:val="0"/>
                                  <w:marTop w:val="0"/>
                                  <w:marBottom w:val="0"/>
                                  <w:divBdr>
                                    <w:top w:val="none" w:sz="0" w:space="0" w:color="auto"/>
                                    <w:left w:val="none" w:sz="0" w:space="0" w:color="auto"/>
                                    <w:bottom w:val="none" w:sz="0" w:space="0" w:color="auto"/>
                                    <w:right w:val="none" w:sz="0" w:space="0" w:color="auto"/>
                                  </w:divBdr>
                                </w:div>
                                <w:div w:id="994575972">
                                  <w:marLeft w:val="0"/>
                                  <w:marRight w:val="0"/>
                                  <w:marTop w:val="0"/>
                                  <w:marBottom w:val="0"/>
                                  <w:divBdr>
                                    <w:top w:val="none" w:sz="0" w:space="0" w:color="auto"/>
                                    <w:left w:val="none" w:sz="0" w:space="0" w:color="auto"/>
                                    <w:bottom w:val="none" w:sz="0" w:space="0" w:color="auto"/>
                                    <w:right w:val="none" w:sz="0" w:space="0" w:color="auto"/>
                                  </w:divBdr>
                                </w:div>
                                <w:div w:id="1005130614">
                                  <w:marLeft w:val="0"/>
                                  <w:marRight w:val="0"/>
                                  <w:marTop w:val="0"/>
                                  <w:marBottom w:val="0"/>
                                  <w:divBdr>
                                    <w:top w:val="none" w:sz="0" w:space="0" w:color="auto"/>
                                    <w:left w:val="none" w:sz="0" w:space="0" w:color="auto"/>
                                    <w:bottom w:val="none" w:sz="0" w:space="0" w:color="auto"/>
                                    <w:right w:val="none" w:sz="0" w:space="0" w:color="auto"/>
                                  </w:divBdr>
                                </w:div>
                                <w:div w:id="686441406">
                                  <w:marLeft w:val="0"/>
                                  <w:marRight w:val="0"/>
                                  <w:marTop w:val="0"/>
                                  <w:marBottom w:val="0"/>
                                  <w:divBdr>
                                    <w:top w:val="none" w:sz="0" w:space="0" w:color="auto"/>
                                    <w:left w:val="none" w:sz="0" w:space="0" w:color="auto"/>
                                    <w:bottom w:val="none" w:sz="0" w:space="0" w:color="auto"/>
                                    <w:right w:val="none" w:sz="0" w:space="0" w:color="auto"/>
                                  </w:divBdr>
                                </w:div>
                                <w:div w:id="1778132665">
                                  <w:marLeft w:val="0"/>
                                  <w:marRight w:val="0"/>
                                  <w:marTop w:val="0"/>
                                  <w:marBottom w:val="0"/>
                                  <w:divBdr>
                                    <w:top w:val="none" w:sz="0" w:space="0" w:color="auto"/>
                                    <w:left w:val="none" w:sz="0" w:space="0" w:color="auto"/>
                                    <w:bottom w:val="none" w:sz="0" w:space="0" w:color="auto"/>
                                    <w:right w:val="none" w:sz="0" w:space="0" w:color="auto"/>
                                  </w:divBdr>
                                </w:div>
                                <w:div w:id="468744476">
                                  <w:marLeft w:val="0"/>
                                  <w:marRight w:val="0"/>
                                  <w:marTop w:val="0"/>
                                  <w:marBottom w:val="0"/>
                                  <w:divBdr>
                                    <w:top w:val="none" w:sz="0" w:space="0" w:color="auto"/>
                                    <w:left w:val="none" w:sz="0" w:space="0" w:color="auto"/>
                                    <w:bottom w:val="none" w:sz="0" w:space="0" w:color="auto"/>
                                    <w:right w:val="none" w:sz="0" w:space="0" w:color="auto"/>
                                  </w:divBdr>
                                </w:div>
                                <w:div w:id="12392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9082">
                          <w:marLeft w:val="0"/>
                          <w:marRight w:val="0"/>
                          <w:marTop w:val="0"/>
                          <w:marBottom w:val="0"/>
                          <w:divBdr>
                            <w:top w:val="none" w:sz="0" w:space="0" w:color="auto"/>
                            <w:left w:val="none" w:sz="0" w:space="0" w:color="auto"/>
                            <w:bottom w:val="none" w:sz="0" w:space="0" w:color="auto"/>
                            <w:right w:val="none" w:sz="0" w:space="0" w:color="auto"/>
                          </w:divBdr>
                          <w:divsChild>
                            <w:div w:id="1298684622">
                              <w:marLeft w:val="0"/>
                              <w:marRight w:val="0"/>
                              <w:marTop w:val="0"/>
                              <w:marBottom w:val="0"/>
                              <w:divBdr>
                                <w:top w:val="none" w:sz="0" w:space="0" w:color="auto"/>
                                <w:left w:val="none" w:sz="0" w:space="0" w:color="auto"/>
                                <w:bottom w:val="none" w:sz="0" w:space="0" w:color="auto"/>
                                <w:right w:val="none" w:sz="0" w:space="0" w:color="auto"/>
                              </w:divBdr>
                              <w:divsChild>
                                <w:div w:id="1150944781">
                                  <w:marLeft w:val="0"/>
                                  <w:marRight w:val="0"/>
                                  <w:marTop w:val="0"/>
                                  <w:marBottom w:val="0"/>
                                  <w:divBdr>
                                    <w:top w:val="none" w:sz="0" w:space="0" w:color="auto"/>
                                    <w:left w:val="none" w:sz="0" w:space="0" w:color="auto"/>
                                    <w:bottom w:val="none" w:sz="0" w:space="0" w:color="auto"/>
                                    <w:right w:val="none" w:sz="0" w:space="0" w:color="auto"/>
                                  </w:divBdr>
                                </w:div>
                                <w:div w:id="757141218">
                                  <w:marLeft w:val="0"/>
                                  <w:marRight w:val="0"/>
                                  <w:marTop w:val="0"/>
                                  <w:marBottom w:val="0"/>
                                  <w:divBdr>
                                    <w:top w:val="none" w:sz="0" w:space="0" w:color="auto"/>
                                    <w:left w:val="none" w:sz="0" w:space="0" w:color="auto"/>
                                    <w:bottom w:val="none" w:sz="0" w:space="0" w:color="auto"/>
                                    <w:right w:val="none" w:sz="0" w:space="0" w:color="auto"/>
                                  </w:divBdr>
                                </w:div>
                                <w:div w:id="2100321624">
                                  <w:marLeft w:val="0"/>
                                  <w:marRight w:val="0"/>
                                  <w:marTop w:val="0"/>
                                  <w:marBottom w:val="0"/>
                                  <w:divBdr>
                                    <w:top w:val="none" w:sz="0" w:space="0" w:color="auto"/>
                                    <w:left w:val="none" w:sz="0" w:space="0" w:color="auto"/>
                                    <w:bottom w:val="none" w:sz="0" w:space="0" w:color="auto"/>
                                    <w:right w:val="none" w:sz="0" w:space="0" w:color="auto"/>
                                  </w:divBdr>
                                </w:div>
                                <w:div w:id="607545935">
                                  <w:marLeft w:val="0"/>
                                  <w:marRight w:val="0"/>
                                  <w:marTop w:val="0"/>
                                  <w:marBottom w:val="0"/>
                                  <w:divBdr>
                                    <w:top w:val="none" w:sz="0" w:space="0" w:color="auto"/>
                                    <w:left w:val="none" w:sz="0" w:space="0" w:color="auto"/>
                                    <w:bottom w:val="none" w:sz="0" w:space="0" w:color="auto"/>
                                    <w:right w:val="none" w:sz="0" w:space="0" w:color="auto"/>
                                  </w:divBdr>
                                </w:div>
                                <w:div w:id="2108456138">
                                  <w:marLeft w:val="0"/>
                                  <w:marRight w:val="0"/>
                                  <w:marTop w:val="0"/>
                                  <w:marBottom w:val="0"/>
                                  <w:divBdr>
                                    <w:top w:val="none" w:sz="0" w:space="0" w:color="auto"/>
                                    <w:left w:val="none" w:sz="0" w:space="0" w:color="auto"/>
                                    <w:bottom w:val="none" w:sz="0" w:space="0" w:color="auto"/>
                                    <w:right w:val="none" w:sz="0" w:space="0" w:color="auto"/>
                                  </w:divBdr>
                                </w:div>
                                <w:div w:id="40983011">
                                  <w:marLeft w:val="0"/>
                                  <w:marRight w:val="0"/>
                                  <w:marTop w:val="0"/>
                                  <w:marBottom w:val="0"/>
                                  <w:divBdr>
                                    <w:top w:val="none" w:sz="0" w:space="0" w:color="auto"/>
                                    <w:left w:val="none" w:sz="0" w:space="0" w:color="auto"/>
                                    <w:bottom w:val="none" w:sz="0" w:space="0" w:color="auto"/>
                                    <w:right w:val="none" w:sz="0" w:space="0" w:color="auto"/>
                                  </w:divBdr>
                                </w:div>
                                <w:div w:id="48921768">
                                  <w:marLeft w:val="0"/>
                                  <w:marRight w:val="0"/>
                                  <w:marTop w:val="0"/>
                                  <w:marBottom w:val="0"/>
                                  <w:divBdr>
                                    <w:top w:val="none" w:sz="0" w:space="0" w:color="auto"/>
                                    <w:left w:val="none" w:sz="0" w:space="0" w:color="auto"/>
                                    <w:bottom w:val="none" w:sz="0" w:space="0" w:color="auto"/>
                                    <w:right w:val="none" w:sz="0" w:space="0" w:color="auto"/>
                                  </w:divBdr>
                                </w:div>
                                <w:div w:id="1920479264">
                                  <w:marLeft w:val="0"/>
                                  <w:marRight w:val="0"/>
                                  <w:marTop w:val="0"/>
                                  <w:marBottom w:val="0"/>
                                  <w:divBdr>
                                    <w:top w:val="none" w:sz="0" w:space="0" w:color="auto"/>
                                    <w:left w:val="none" w:sz="0" w:space="0" w:color="auto"/>
                                    <w:bottom w:val="none" w:sz="0" w:space="0" w:color="auto"/>
                                    <w:right w:val="none" w:sz="0" w:space="0" w:color="auto"/>
                                  </w:divBdr>
                                </w:div>
                                <w:div w:id="1485661787">
                                  <w:marLeft w:val="0"/>
                                  <w:marRight w:val="0"/>
                                  <w:marTop w:val="0"/>
                                  <w:marBottom w:val="0"/>
                                  <w:divBdr>
                                    <w:top w:val="none" w:sz="0" w:space="0" w:color="auto"/>
                                    <w:left w:val="none" w:sz="0" w:space="0" w:color="auto"/>
                                    <w:bottom w:val="none" w:sz="0" w:space="0" w:color="auto"/>
                                    <w:right w:val="none" w:sz="0" w:space="0" w:color="auto"/>
                                  </w:divBdr>
                                </w:div>
                                <w:div w:id="1683505660">
                                  <w:marLeft w:val="0"/>
                                  <w:marRight w:val="0"/>
                                  <w:marTop w:val="0"/>
                                  <w:marBottom w:val="0"/>
                                  <w:divBdr>
                                    <w:top w:val="none" w:sz="0" w:space="0" w:color="auto"/>
                                    <w:left w:val="none" w:sz="0" w:space="0" w:color="auto"/>
                                    <w:bottom w:val="none" w:sz="0" w:space="0" w:color="auto"/>
                                    <w:right w:val="none" w:sz="0" w:space="0" w:color="auto"/>
                                  </w:divBdr>
                                </w:div>
                                <w:div w:id="225263311">
                                  <w:marLeft w:val="0"/>
                                  <w:marRight w:val="0"/>
                                  <w:marTop w:val="0"/>
                                  <w:marBottom w:val="0"/>
                                  <w:divBdr>
                                    <w:top w:val="none" w:sz="0" w:space="0" w:color="auto"/>
                                    <w:left w:val="none" w:sz="0" w:space="0" w:color="auto"/>
                                    <w:bottom w:val="none" w:sz="0" w:space="0" w:color="auto"/>
                                    <w:right w:val="none" w:sz="0" w:space="0" w:color="auto"/>
                                  </w:divBdr>
                                </w:div>
                                <w:div w:id="942999874">
                                  <w:marLeft w:val="0"/>
                                  <w:marRight w:val="0"/>
                                  <w:marTop w:val="0"/>
                                  <w:marBottom w:val="0"/>
                                  <w:divBdr>
                                    <w:top w:val="none" w:sz="0" w:space="0" w:color="auto"/>
                                    <w:left w:val="none" w:sz="0" w:space="0" w:color="auto"/>
                                    <w:bottom w:val="none" w:sz="0" w:space="0" w:color="auto"/>
                                    <w:right w:val="none" w:sz="0" w:space="0" w:color="auto"/>
                                  </w:divBdr>
                                </w:div>
                                <w:div w:id="851575217">
                                  <w:marLeft w:val="0"/>
                                  <w:marRight w:val="0"/>
                                  <w:marTop w:val="0"/>
                                  <w:marBottom w:val="0"/>
                                  <w:divBdr>
                                    <w:top w:val="none" w:sz="0" w:space="0" w:color="auto"/>
                                    <w:left w:val="none" w:sz="0" w:space="0" w:color="auto"/>
                                    <w:bottom w:val="none" w:sz="0" w:space="0" w:color="auto"/>
                                    <w:right w:val="none" w:sz="0" w:space="0" w:color="auto"/>
                                  </w:divBdr>
                                </w:div>
                                <w:div w:id="1534923282">
                                  <w:marLeft w:val="0"/>
                                  <w:marRight w:val="0"/>
                                  <w:marTop w:val="0"/>
                                  <w:marBottom w:val="0"/>
                                  <w:divBdr>
                                    <w:top w:val="none" w:sz="0" w:space="0" w:color="auto"/>
                                    <w:left w:val="none" w:sz="0" w:space="0" w:color="auto"/>
                                    <w:bottom w:val="none" w:sz="0" w:space="0" w:color="auto"/>
                                    <w:right w:val="none" w:sz="0" w:space="0" w:color="auto"/>
                                  </w:divBdr>
                                </w:div>
                                <w:div w:id="1221163553">
                                  <w:marLeft w:val="0"/>
                                  <w:marRight w:val="0"/>
                                  <w:marTop w:val="0"/>
                                  <w:marBottom w:val="0"/>
                                  <w:divBdr>
                                    <w:top w:val="none" w:sz="0" w:space="0" w:color="auto"/>
                                    <w:left w:val="none" w:sz="0" w:space="0" w:color="auto"/>
                                    <w:bottom w:val="none" w:sz="0" w:space="0" w:color="auto"/>
                                    <w:right w:val="none" w:sz="0" w:space="0" w:color="auto"/>
                                  </w:divBdr>
                                </w:div>
                                <w:div w:id="43991063">
                                  <w:marLeft w:val="0"/>
                                  <w:marRight w:val="0"/>
                                  <w:marTop w:val="0"/>
                                  <w:marBottom w:val="0"/>
                                  <w:divBdr>
                                    <w:top w:val="none" w:sz="0" w:space="0" w:color="auto"/>
                                    <w:left w:val="none" w:sz="0" w:space="0" w:color="auto"/>
                                    <w:bottom w:val="none" w:sz="0" w:space="0" w:color="auto"/>
                                    <w:right w:val="none" w:sz="0" w:space="0" w:color="auto"/>
                                  </w:divBdr>
                                </w:div>
                                <w:div w:id="1362895366">
                                  <w:marLeft w:val="0"/>
                                  <w:marRight w:val="0"/>
                                  <w:marTop w:val="0"/>
                                  <w:marBottom w:val="0"/>
                                  <w:divBdr>
                                    <w:top w:val="none" w:sz="0" w:space="0" w:color="auto"/>
                                    <w:left w:val="none" w:sz="0" w:space="0" w:color="auto"/>
                                    <w:bottom w:val="none" w:sz="0" w:space="0" w:color="auto"/>
                                    <w:right w:val="none" w:sz="0" w:space="0" w:color="auto"/>
                                  </w:divBdr>
                                </w:div>
                                <w:div w:id="1584997802">
                                  <w:marLeft w:val="0"/>
                                  <w:marRight w:val="0"/>
                                  <w:marTop w:val="0"/>
                                  <w:marBottom w:val="0"/>
                                  <w:divBdr>
                                    <w:top w:val="none" w:sz="0" w:space="0" w:color="auto"/>
                                    <w:left w:val="none" w:sz="0" w:space="0" w:color="auto"/>
                                    <w:bottom w:val="none" w:sz="0" w:space="0" w:color="auto"/>
                                    <w:right w:val="none" w:sz="0" w:space="0" w:color="auto"/>
                                  </w:divBdr>
                                </w:div>
                                <w:div w:id="121776199">
                                  <w:marLeft w:val="0"/>
                                  <w:marRight w:val="0"/>
                                  <w:marTop w:val="0"/>
                                  <w:marBottom w:val="0"/>
                                  <w:divBdr>
                                    <w:top w:val="none" w:sz="0" w:space="0" w:color="auto"/>
                                    <w:left w:val="none" w:sz="0" w:space="0" w:color="auto"/>
                                    <w:bottom w:val="none" w:sz="0" w:space="0" w:color="auto"/>
                                    <w:right w:val="none" w:sz="0" w:space="0" w:color="auto"/>
                                  </w:divBdr>
                                </w:div>
                                <w:div w:id="968239164">
                                  <w:marLeft w:val="0"/>
                                  <w:marRight w:val="0"/>
                                  <w:marTop w:val="0"/>
                                  <w:marBottom w:val="0"/>
                                  <w:divBdr>
                                    <w:top w:val="none" w:sz="0" w:space="0" w:color="auto"/>
                                    <w:left w:val="none" w:sz="0" w:space="0" w:color="auto"/>
                                    <w:bottom w:val="none" w:sz="0" w:space="0" w:color="auto"/>
                                    <w:right w:val="none" w:sz="0" w:space="0" w:color="auto"/>
                                  </w:divBdr>
                                </w:div>
                                <w:div w:id="613055881">
                                  <w:marLeft w:val="0"/>
                                  <w:marRight w:val="0"/>
                                  <w:marTop w:val="0"/>
                                  <w:marBottom w:val="0"/>
                                  <w:divBdr>
                                    <w:top w:val="none" w:sz="0" w:space="0" w:color="auto"/>
                                    <w:left w:val="none" w:sz="0" w:space="0" w:color="auto"/>
                                    <w:bottom w:val="none" w:sz="0" w:space="0" w:color="auto"/>
                                    <w:right w:val="none" w:sz="0" w:space="0" w:color="auto"/>
                                  </w:divBdr>
                                </w:div>
                                <w:div w:id="418252127">
                                  <w:marLeft w:val="0"/>
                                  <w:marRight w:val="0"/>
                                  <w:marTop w:val="0"/>
                                  <w:marBottom w:val="0"/>
                                  <w:divBdr>
                                    <w:top w:val="none" w:sz="0" w:space="0" w:color="auto"/>
                                    <w:left w:val="none" w:sz="0" w:space="0" w:color="auto"/>
                                    <w:bottom w:val="none" w:sz="0" w:space="0" w:color="auto"/>
                                    <w:right w:val="none" w:sz="0" w:space="0" w:color="auto"/>
                                  </w:divBdr>
                                </w:div>
                                <w:div w:id="564220990">
                                  <w:marLeft w:val="0"/>
                                  <w:marRight w:val="0"/>
                                  <w:marTop w:val="0"/>
                                  <w:marBottom w:val="0"/>
                                  <w:divBdr>
                                    <w:top w:val="none" w:sz="0" w:space="0" w:color="auto"/>
                                    <w:left w:val="none" w:sz="0" w:space="0" w:color="auto"/>
                                    <w:bottom w:val="none" w:sz="0" w:space="0" w:color="auto"/>
                                    <w:right w:val="none" w:sz="0" w:space="0" w:color="auto"/>
                                  </w:divBdr>
                                </w:div>
                                <w:div w:id="1856914893">
                                  <w:marLeft w:val="0"/>
                                  <w:marRight w:val="0"/>
                                  <w:marTop w:val="0"/>
                                  <w:marBottom w:val="0"/>
                                  <w:divBdr>
                                    <w:top w:val="none" w:sz="0" w:space="0" w:color="auto"/>
                                    <w:left w:val="none" w:sz="0" w:space="0" w:color="auto"/>
                                    <w:bottom w:val="none" w:sz="0" w:space="0" w:color="auto"/>
                                    <w:right w:val="none" w:sz="0" w:space="0" w:color="auto"/>
                                  </w:divBdr>
                                </w:div>
                                <w:div w:id="1752771811">
                                  <w:marLeft w:val="0"/>
                                  <w:marRight w:val="0"/>
                                  <w:marTop w:val="0"/>
                                  <w:marBottom w:val="0"/>
                                  <w:divBdr>
                                    <w:top w:val="none" w:sz="0" w:space="0" w:color="auto"/>
                                    <w:left w:val="none" w:sz="0" w:space="0" w:color="auto"/>
                                    <w:bottom w:val="none" w:sz="0" w:space="0" w:color="auto"/>
                                    <w:right w:val="none" w:sz="0" w:space="0" w:color="auto"/>
                                  </w:divBdr>
                                </w:div>
                                <w:div w:id="678772112">
                                  <w:marLeft w:val="0"/>
                                  <w:marRight w:val="0"/>
                                  <w:marTop w:val="0"/>
                                  <w:marBottom w:val="0"/>
                                  <w:divBdr>
                                    <w:top w:val="none" w:sz="0" w:space="0" w:color="auto"/>
                                    <w:left w:val="none" w:sz="0" w:space="0" w:color="auto"/>
                                    <w:bottom w:val="none" w:sz="0" w:space="0" w:color="auto"/>
                                    <w:right w:val="none" w:sz="0" w:space="0" w:color="auto"/>
                                  </w:divBdr>
                                </w:div>
                                <w:div w:id="1373188362">
                                  <w:marLeft w:val="0"/>
                                  <w:marRight w:val="0"/>
                                  <w:marTop w:val="0"/>
                                  <w:marBottom w:val="0"/>
                                  <w:divBdr>
                                    <w:top w:val="none" w:sz="0" w:space="0" w:color="auto"/>
                                    <w:left w:val="none" w:sz="0" w:space="0" w:color="auto"/>
                                    <w:bottom w:val="none" w:sz="0" w:space="0" w:color="auto"/>
                                    <w:right w:val="none" w:sz="0" w:space="0" w:color="auto"/>
                                  </w:divBdr>
                                </w:div>
                                <w:div w:id="1704942090">
                                  <w:marLeft w:val="0"/>
                                  <w:marRight w:val="0"/>
                                  <w:marTop w:val="0"/>
                                  <w:marBottom w:val="0"/>
                                  <w:divBdr>
                                    <w:top w:val="none" w:sz="0" w:space="0" w:color="auto"/>
                                    <w:left w:val="none" w:sz="0" w:space="0" w:color="auto"/>
                                    <w:bottom w:val="none" w:sz="0" w:space="0" w:color="auto"/>
                                    <w:right w:val="none" w:sz="0" w:space="0" w:color="auto"/>
                                  </w:divBdr>
                                </w:div>
                                <w:div w:id="1330716381">
                                  <w:marLeft w:val="0"/>
                                  <w:marRight w:val="0"/>
                                  <w:marTop w:val="0"/>
                                  <w:marBottom w:val="0"/>
                                  <w:divBdr>
                                    <w:top w:val="none" w:sz="0" w:space="0" w:color="auto"/>
                                    <w:left w:val="none" w:sz="0" w:space="0" w:color="auto"/>
                                    <w:bottom w:val="none" w:sz="0" w:space="0" w:color="auto"/>
                                    <w:right w:val="none" w:sz="0" w:space="0" w:color="auto"/>
                                  </w:divBdr>
                                </w:div>
                                <w:div w:id="364870467">
                                  <w:marLeft w:val="0"/>
                                  <w:marRight w:val="0"/>
                                  <w:marTop w:val="0"/>
                                  <w:marBottom w:val="0"/>
                                  <w:divBdr>
                                    <w:top w:val="none" w:sz="0" w:space="0" w:color="auto"/>
                                    <w:left w:val="none" w:sz="0" w:space="0" w:color="auto"/>
                                    <w:bottom w:val="none" w:sz="0" w:space="0" w:color="auto"/>
                                    <w:right w:val="none" w:sz="0" w:space="0" w:color="auto"/>
                                  </w:divBdr>
                                </w:div>
                                <w:div w:id="1898127543">
                                  <w:marLeft w:val="0"/>
                                  <w:marRight w:val="0"/>
                                  <w:marTop w:val="0"/>
                                  <w:marBottom w:val="0"/>
                                  <w:divBdr>
                                    <w:top w:val="none" w:sz="0" w:space="0" w:color="auto"/>
                                    <w:left w:val="none" w:sz="0" w:space="0" w:color="auto"/>
                                    <w:bottom w:val="none" w:sz="0" w:space="0" w:color="auto"/>
                                    <w:right w:val="none" w:sz="0" w:space="0" w:color="auto"/>
                                  </w:divBdr>
                                </w:div>
                                <w:div w:id="281233955">
                                  <w:marLeft w:val="0"/>
                                  <w:marRight w:val="0"/>
                                  <w:marTop w:val="0"/>
                                  <w:marBottom w:val="0"/>
                                  <w:divBdr>
                                    <w:top w:val="none" w:sz="0" w:space="0" w:color="auto"/>
                                    <w:left w:val="none" w:sz="0" w:space="0" w:color="auto"/>
                                    <w:bottom w:val="none" w:sz="0" w:space="0" w:color="auto"/>
                                    <w:right w:val="none" w:sz="0" w:space="0" w:color="auto"/>
                                  </w:divBdr>
                                </w:div>
                                <w:div w:id="821771143">
                                  <w:marLeft w:val="0"/>
                                  <w:marRight w:val="0"/>
                                  <w:marTop w:val="0"/>
                                  <w:marBottom w:val="0"/>
                                  <w:divBdr>
                                    <w:top w:val="none" w:sz="0" w:space="0" w:color="auto"/>
                                    <w:left w:val="none" w:sz="0" w:space="0" w:color="auto"/>
                                    <w:bottom w:val="none" w:sz="0" w:space="0" w:color="auto"/>
                                    <w:right w:val="none" w:sz="0" w:space="0" w:color="auto"/>
                                  </w:divBdr>
                                </w:div>
                                <w:div w:id="1138499034">
                                  <w:marLeft w:val="0"/>
                                  <w:marRight w:val="0"/>
                                  <w:marTop w:val="0"/>
                                  <w:marBottom w:val="0"/>
                                  <w:divBdr>
                                    <w:top w:val="none" w:sz="0" w:space="0" w:color="auto"/>
                                    <w:left w:val="none" w:sz="0" w:space="0" w:color="auto"/>
                                    <w:bottom w:val="none" w:sz="0" w:space="0" w:color="auto"/>
                                    <w:right w:val="none" w:sz="0" w:space="0" w:color="auto"/>
                                  </w:divBdr>
                                </w:div>
                                <w:div w:id="1453866524">
                                  <w:marLeft w:val="0"/>
                                  <w:marRight w:val="0"/>
                                  <w:marTop w:val="0"/>
                                  <w:marBottom w:val="0"/>
                                  <w:divBdr>
                                    <w:top w:val="none" w:sz="0" w:space="0" w:color="auto"/>
                                    <w:left w:val="none" w:sz="0" w:space="0" w:color="auto"/>
                                    <w:bottom w:val="none" w:sz="0" w:space="0" w:color="auto"/>
                                    <w:right w:val="none" w:sz="0" w:space="0" w:color="auto"/>
                                  </w:divBdr>
                                </w:div>
                                <w:div w:id="1479227160">
                                  <w:marLeft w:val="0"/>
                                  <w:marRight w:val="0"/>
                                  <w:marTop w:val="0"/>
                                  <w:marBottom w:val="0"/>
                                  <w:divBdr>
                                    <w:top w:val="none" w:sz="0" w:space="0" w:color="auto"/>
                                    <w:left w:val="none" w:sz="0" w:space="0" w:color="auto"/>
                                    <w:bottom w:val="none" w:sz="0" w:space="0" w:color="auto"/>
                                    <w:right w:val="none" w:sz="0" w:space="0" w:color="auto"/>
                                  </w:divBdr>
                                </w:div>
                                <w:div w:id="935402620">
                                  <w:marLeft w:val="0"/>
                                  <w:marRight w:val="0"/>
                                  <w:marTop w:val="0"/>
                                  <w:marBottom w:val="0"/>
                                  <w:divBdr>
                                    <w:top w:val="none" w:sz="0" w:space="0" w:color="auto"/>
                                    <w:left w:val="none" w:sz="0" w:space="0" w:color="auto"/>
                                    <w:bottom w:val="none" w:sz="0" w:space="0" w:color="auto"/>
                                    <w:right w:val="none" w:sz="0" w:space="0" w:color="auto"/>
                                  </w:divBdr>
                                </w:div>
                                <w:div w:id="1152216370">
                                  <w:marLeft w:val="0"/>
                                  <w:marRight w:val="0"/>
                                  <w:marTop w:val="0"/>
                                  <w:marBottom w:val="0"/>
                                  <w:divBdr>
                                    <w:top w:val="none" w:sz="0" w:space="0" w:color="auto"/>
                                    <w:left w:val="none" w:sz="0" w:space="0" w:color="auto"/>
                                    <w:bottom w:val="none" w:sz="0" w:space="0" w:color="auto"/>
                                    <w:right w:val="none" w:sz="0" w:space="0" w:color="auto"/>
                                  </w:divBdr>
                                </w:div>
                                <w:div w:id="818572508">
                                  <w:marLeft w:val="0"/>
                                  <w:marRight w:val="0"/>
                                  <w:marTop w:val="0"/>
                                  <w:marBottom w:val="0"/>
                                  <w:divBdr>
                                    <w:top w:val="none" w:sz="0" w:space="0" w:color="auto"/>
                                    <w:left w:val="none" w:sz="0" w:space="0" w:color="auto"/>
                                    <w:bottom w:val="none" w:sz="0" w:space="0" w:color="auto"/>
                                    <w:right w:val="none" w:sz="0" w:space="0" w:color="auto"/>
                                  </w:divBdr>
                                </w:div>
                                <w:div w:id="1693338534">
                                  <w:marLeft w:val="0"/>
                                  <w:marRight w:val="0"/>
                                  <w:marTop w:val="0"/>
                                  <w:marBottom w:val="0"/>
                                  <w:divBdr>
                                    <w:top w:val="none" w:sz="0" w:space="0" w:color="auto"/>
                                    <w:left w:val="none" w:sz="0" w:space="0" w:color="auto"/>
                                    <w:bottom w:val="none" w:sz="0" w:space="0" w:color="auto"/>
                                    <w:right w:val="none" w:sz="0" w:space="0" w:color="auto"/>
                                  </w:divBdr>
                                </w:div>
                                <w:div w:id="922688108">
                                  <w:marLeft w:val="0"/>
                                  <w:marRight w:val="0"/>
                                  <w:marTop w:val="0"/>
                                  <w:marBottom w:val="0"/>
                                  <w:divBdr>
                                    <w:top w:val="none" w:sz="0" w:space="0" w:color="auto"/>
                                    <w:left w:val="none" w:sz="0" w:space="0" w:color="auto"/>
                                    <w:bottom w:val="none" w:sz="0" w:space="0" w:color="auto"/>
                                    <w:right w:val="none" w:sz="0" w:space="0" w:color="auto"/>
                                  </w:divBdr>
                                </w:div>
                                <w:div w:id="1121535770">
                                  <w:marLeft w:val="0"/>
                                  <w:marRight w:val="0"/>
                                  <w:marTop w:val="0"/>
                                  <w:marBottom w:val="0"/>
                                  <w:divBdr>
                                    <w:top w:val="none" w:sz="0" w:space="0" w:color="auto"/>
                                    <w:left w:val="none" w:sz="0" w:space="0" w:color="auto"/>
                                    <w:bottom w:val="none" w:sz="0" w:space="0" w:color="auto"/>
                                    <w:right w:val="none" w:sz="0" w:space="0" w:color="auto"/>
                                  </w:divBdr>
                                </w:div>
                                <w:div w:id="1125850925">
                                  <w:marLeft w:val="0"/>
                                  <w:marRight w:val="0"/>
                                  <w:marTop w:val="0"/>
                                  <w:marBottom w:val="0"/>
                                  <w:divBdr>
                                    <w:top w:val="none" w:sz="0" w:space="0" w:color="auto"/>
                                    <w:left w:val="none" w:sz="0" w:space="0" w:color="auto"/>
                                    <w:bottom w:val="none" w:sz="0" w:space="0" w:color="auto"/>
                                    <w:right w:val="none" w:sz="0" w:space="0" w:color="auto"/>
                                  </w:divBdr>
                                </w:div>
                                <w:div w:id="590241484">
                                  <w:marLeft w:val="0"/>
                                  <w:marRight w:val="0"/>
                                  <w:marTop w:val="0"/>
                                  <w:marBottom w:val="0"/>
                                  <w:divBdr>
                                    <w:top w:val="none" w:sz="0" w:space="0" w:color="auto"/>
                                    <w:left w:val="none" w:sz="0" w:space="0" w:color="auto"/>
                                    <w:bottom w:val="none" w:sz="0" w:space="0" w:color="auto"/>
                                    <w:right w:val="none" w:sz="0" w:space="0" w:color="auto"/>
                                  </w:divBdr>
                                </w:div>
                                <w:div w:id="1304307012">
                                  <w:marLeft w:val="0"/>
                                  <w:marRight w:val="0"/>
                                  <w:marTop w:val="0"/>
                                  <w:marBottom w:val="0"/>
                                  <w:divBdr>
                                    <w:top w:val="none" w:sz="0" w:space="0" w:color="auto"/>
                                    <w:left w:val="none" w:sz="0" w:space="0" w:color="auto"/>
                                    <w:bottom w:val="none" w:sz="0" w:space="0" w:color="auto"/>
                                    <w:right w:val="none" w:sz="0" w:space="0" w:color="auto"/>
                                  </w:divBdr>
                                </w:div>
                                <w:div w:id="765073785">
                                  <w:marLeft w:val="0"/>
                                  <w:marRight w:val="0"/>
                                  <w:marTop w:val="0"/>
                                  <w:marBottom w:val="0"/>
                                  <w:divBdr>
                                    <w:top w:val="none" w:sz="0" w:space="0" w:color="auto"/>
                                    <w:left w:val="none" w:sz="0" w:space="0" w:color="auto"/>
                                    <w:bottom w:val="none" w:sz="0" w:space="0" w:color="auto"/>
                                    <w:right w:val="none" w:sz="0" w:space="0" w:color="auto"/>
                                  </w:divBdr>
                                </w:div>
                                <w:div w:id="1271234032">
                                  <w:marLeft w:val="0"/>
                                  <w:marRight w:val="0"/>
                                  <w:marTop w:val="0"/>
                                  <w:marBottom w:val="0"/>
                                  <w:divBdr>
                                    <w:top w:val="none" w:sz="0" w:space="0" w:color="auto"/>
                                    <w:left w:val="none" w:sz="0" w:space="0" w:color="auto"/>
                                    <w:bottom w:val="none" w:sz="0" w:space="0" w:color="auto"/>
                                    <w:right w:val="none" w:sz="0" w:space="0" w:color="auto"/>
                                  </w:divBdr>
                                </w:div>
                                <w:div w:id="105586882">
                                  <w:marLeft w:val="0"/>
                                  <w:marRight w:val="0"/>
                                  <w:marTop w:val="0"/>
                                  <w:marBottom w:val="0"/>
                                  <w:divBdr>
                                    <w:top w:val="none" w:sz="0" w:space="0" w:color="auto"/>
                                    <w:left w:val="none" w:sz="0" w:space="0" w:color="auto"/>
                                    <w:bottom w:val="none" w:sz="0" w:space="0" w:color="auto"/>
                                    <w:right w:val="none" w:sz="0" w:space="0" w:color="auto"/>
                                  </w:divBdr>
                                </w:div>
                                <w:div w:id="1449080095">
                                  <w:marLeft w:val="0"/>
                                  <w:marRight w:val="0"/>
                                  <w:marTop w:val="0"/>
                                  <w:marBottom w:val="0"/>
                                  <w:divBdr>
                                    <w:top w:val="none" w:sz="0" w:space="0" w:color="auto"/>
                                    <w:left w:val="none" w:sz="0" w:space="0" w:color="auto"/>
                                    <w:bottom w:val="none" w:sz="0" w:space="0" w:color="auto"/>
                                    <w:right w:val="none" w:sz="0" w:space="0" w:color="auto"/>
                                  </w:divBdr>
                                </w:div>
                                <w:div w:id="1953660835">
                                  <w:marLeft w:val="0"/>
                                  <w:marRight w:val="0"/>
                                  <w:marTop w:val="0"/>
                                  <w:marBottom w:val="0"/>
                                  <w:divBdr>
                                    <w:top w:val="none" w:sz="0" w:space="0" w:color="auto"/>
                                    <w:left w:val="none" w:sz="0" w:space="0" w:color="auto"/>
                                    <w:bottom w:val="none" w:sz="0" w:space="0" w:color="auto"/>
                                    <w:right w:val="none" w:sz="0" w:space="0" w:color="auto"/>
                                  </w:divBdr>
                                </w:div>
                                <w:div w:id="1352684655">
                                  <w:marLeft w:val="0"/>
                                  <w:marRight w:val="0"/>
                                  <w:marTop w:val="0"/>
                                  <w:marBottom w:val="0"/>
                                  <w:divBdr>
                                    <w:top w:val="none" w:sz="0" w:space="0" w:color="auto"/>
                                    <w:left w:val="none" w:sz="0" w:space="0" w:color="auto"/>
                                    <w:bottom w:val="none" w:sz="0" w:space="0" w:color="auto"/>
                                    <w:right w:val="none" w:sz="0" w:space="0" w:color="auto"/>
                                  </w:divBdr>
                                </w:div>
                                <w:div w:id="14621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134513">
      <w:bodyDiv w:val="1"/>
      <w:marLeft w:val="0"/>
      <w:marRight w:val="0"/>
      <w:marTop w:val="0"/>
      <w:marBottom w:val="0"/>
      <w:divBdr>
        <w:top w:val="none" w:sz="0" w:space="0" w:color="auto"/>
        <w:left w:val="none" w:sz="0" w:space="0" w:color="auto"/>
        <w:bottom w:val="none" w:sz="0" w:space="0" w:color="auto"/>
        <w:right w:val="none" w:sz="0" w:space="0" w:color="auto"/>
      </w:divBdr>
    </w:div>
    <w:div w:id="2099253789">
      <w:bodyDiv w:val="1"/>
      <w:marLeft w:val="0"/>
      <w:marRight w:val="0"/>
      <w:marTop w:val="0"/>
      <w:marBottom w:val="0"/>
      <w:divBdr>
        <w:top w:val="none" w:sz="0" w:space="0" w:color="auto"/>
        <w:left w:val="none" w:sz="0" w:space="0" w:color="auto"/>
        <w:bottom w:val="none" w:sz="0" w:space="0" w:color="auto"/>
        <w:right w:val="none" w:sz="0" w:space="0" w:color="auto"/>
      </w:divBdr>
    </w:div>
    <w:div w:id="210437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iel@sub.uni-goettingen.d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vanthia.Dimara@inria.f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dia.Boukhelifa@inria.f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Jean-Daniel.Fekete@inria.f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_rels/footnotes.xml.rels><?xml version="1.0" encoding="UTF-8" standalone="yes"?>
<Relationships xmlns="http://schemas.openxmlformats.org/package/2006/relationships"><Relationship Id="rId3" Type="http://schemas.openxmlformats.org/officeDocument/2006/relationships/hyperlink" Target="https://github.com/CENDARI/xmlfacets" TargetMode="External"/><Relationship Id="rId2" Type="http://schemas.openxmlformats.org/officeDocument/2006/relationships/hyperlink" Target="http://solr-vs-elasticsearch.com/" TargetMode="External"/><Relationship Id="rId1" Type="http://schemas.openxmlformats.org/officeDocument/2006/relationships/hyperlink" Target="http://trame.fefonlus.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APEeag</b:Tag>
    <b:SourceType>Report</b:SourceType>
    <b:Guid>{F5976019-4766-4E98-8FE9-CB38340DD0F1}</b:Guid>
    <b:Author>
      <b:Author>
        <b:NameList>
          <b:Person>
            <b:Last>APEnet</b:Last>
          </b:Person>
        </b:NameList>
      </b:Author>
    </b:Author>
    <b:Title>EAG as used within the Archives Portal Europe for describing archival institutions – Description and best practice guide</b:Title>
    <b:Year>2011-a</b:Year>
    <b:Comments>http://www.apenet.eu/images/docs/apenet_eag_archival_institution.pdf</b:Comments>
    <b:Department>http://www.apenet.eu/images/docs/apenet_eag_archival_institution.pdf</b:Department>
    <b:RefOrder>1</b:RefOrder>
  </b:Source>
  <b:Source>
    <b:Tag>APEEAD</b:Tag>
    <b:SourceType>Report</b:SourceType>
    <b:Guid>{D25F8023-CF5E-4E09-B778-E9B5C96D5619}</b:Guid>
    <b:Author>
      <b:Author>
        <b:NameList>
          <b:Person>
            <b:Last>APEnet</b:Last>
          </b:Person>
        </b:NameList>
      </b:Author>
    </b:Author>
    <b:Title>EAD as used within the Archives Portal Europe for finding aids and holdings guides – Description and best practice guide</b:Title>
    <b:Year>2011-b</b:Year>
    <b:Department>http://www.apenet.eu/images/docs/apenet_ead_finding_aids_holdings_guides.pdf</b:Department>
    <b:Comments>http://www.apenet.eu/images/docs/apenet_ead_finding_aids_holdings_guides.pdf</b:Comments>
    <b:RefOrder>2</b:RefOrder>
  </b:Source>
  <b:Source>
    <b:Tag>TEI</b:Tag>
    <b:SourceType>Report</b:SourceType>
    <b:Guid>{601BB1DE-28D3-4826-9AD4-B486E4E745C5}</b:Guid>
    <b:Author>
      <b:Author>
        <b:Corporate>TEI Consortium, eds.</b:Corporate>
      </b:Author>
    </b:Author>
    <b:Title>TEI P5: Guidelines for Electronic Text Encoding and Interchange.</b:Title>
    <b:Department>Date of access (28/07/2014)</b:Department>
    <b:Institution>http://www.tei-c.org/P5/</b:Institution>
    <b:RefOrder>3</b:RefOrder>
  </b:Source>
</b:Sources>
</file>

<file path=customXml/itemProps1.xml><?xml version="1.0" encoding="utf-8"?>
<ds:datastoreItem xmlns:ds="http://schemas.openxmlformats.org/officeDocument/2006/customXml" ds:itemID="{8769B19F-E6C1-4754-AD1F-DB8248A2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18</Pages>
  <Words>4697</Words>
  <Characters>25835</Characters>
  <Application>Microsoft Office Word</Application>
  <DocSecurity>0</DocSecurity>
  <Lines>215</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SUB Göttingen</Company>
  <LinksUpToDate>false</LinksUpToDate>
  <CharactersWithSpaces>30472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Katheen Smith</dc:creator>
  <cp:lastModifiedBy>fekete</cp:lastModifiedBy>
  <cp:revision>13</cp:revision>
  <cp:lastPrinted>2014-08-21T10:14:00Z</cp:lastPrinted>
  <dcterms:created xsi:type="dcterms:W3CDTF">2014-08-20T08:24:00Z</dcterms:created>
  <dcterms:modified xsi:type="dcterms:W3CDTF">2014-08-21T10:15:00Z</dcterms:modified>
</cp:coreProperties>
</file>